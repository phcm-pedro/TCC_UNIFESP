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2190C" w14:textId="51CD96AD" w:rsidR="000C7AFD" w:rsidRDefault="00D13CDE">
      <w:pPr>
        <w:keepLines/>
        <w:pBdr>
          <w:top w:val="nil"/>
          <w:left w:val="nil"/>
          <w:bottom w:val="nil"/>
          <w:right w:val="nil"/>
          <w:between w:val="nil"/>
        </w:pBdr>
        <w:spacing w:after="160"/>
        <w:ind w:firstLine="0"/>
        <w:jc w:val="center"/>
        <w:rPr>
          <w:b/>
          <w:color w:val="000000"/>
          <w:sz w:val="28"/>
          <w:szCs w:val="28"/>
        </w:rPr>
      </w:pPr>
      <w:r w:rsidRPr="00D13CDE">
        <w:rPr>
          <w:b/>
          <w:color w:val="000000"/>
          <w:sz w:val="28"/>
          <w:szCs w:val="28"/>
        </w:rPr>
        <w:t xml:space="preserve">Comparação de algoritmos de árvore de decisão para a identificação de risco cardiovascular: </w:t>
      </w:r>
      <w:del w:id="0" w:author="Adenauer" w:date="2023-11-20T08:13:00Z">
        <w:r w:rsidRPr="00D13CDE" w:rsidDel="00CE0F10">
          <w:rPr>
            <w:b/>
            <w:color w:val="000000"/>
            <w:sz w:val="28"/>
            <w:szCs w:val="28"/>
          </w:rPr>
          <w:delText xml:space="preserve">Abordagem </w:delText>
        </w:r>
      </w:del>
      <w:ins w:id="1" w:author="Adenauer" w:date="2023-11-20T08:13:00Z">
        <w:r w:rsidR="00CE0F10">
          <w:rPr>
            <w:b/>
            <w:color w:val="000000"/>
            <w:sz w:val="28"/>
            <w:szCs w:val="28"/>
          </w:rPr>
          <w:t>a</w:t>
        </w:r>
        <w:r w:rsidR="00CE0F10" w:rsidRPr="00D13CDE">
          <w:rPr>
            <w:b/>
            <w:color w:val="000000"/>
            <w:sz w:val="28"/>
            <w:szCs w:val="28"/>
          </w:rPr>
          <w:t xml:space="preserve">bordagem </w:t>
        </w:r>
      </w:ins>
      <w:r w:rsidRPr="00D13CDE">
        <w:rPr>
          <w:b/>
          <w:color w:val="000000"/>
          <w:sz w:val="28"/>
          <w:szCs w:val="28"/>
        </w:rPr>
        <w:t xml:space="preserve">baseada em dados </w:t>
      </w:r>
      <w:ins w:id="2" w:author="Adenauer" w:date="2023-11-20T12:48:00Z">
        <w:r w:rsidR="00354DB1">
          <w:rPr>
            <w:b/>
            <w:color w:val="000000"/>
            <w:sz w:val="28"/>
            <w:szCs w:val="28"/>
          </w:rPr>
          <w:t>gerais de saúde</w:t>
        </w:r>
      </w:ins>
      <w:ins w:id="3" w:author="Adenauer" w:date="2023-11-20T08:13:00Z">
        <w:r w:rsidR="00CE0F10">
          <w:rPr>
            <w:b/>
            <w:color w:val="000000"/>
            <w:sz w:val="28"/>
            <w:szCs w:val="28"/>
          </w:rPr>
          <w:t xml:space="preserve"> </w:t>
        </w:r>
      </w:ins>
      <w:r w:rsidRPr="00D13CDE">
        <w:rPr>
          <w:b/>
          <w:color w:val="000000"/>
          <w:sz w:val="28"/>
          <w:szCs w:val="28"/>
        </w:rPr>
        <w:t>coletados por pesquisas transversais</w:t>
      </w:r>
    </w:p>
    <w:p w14:paraId="5D57E89A" w14:textId="77777777" w:rsidR="000C7AFD" w:rsidRDefault="000C7AFD">
      <w:pPr>
        <w:pBdr>
          <w:top w:val="nil"/>
          <w:left w:val="nil"/>
          <w:bottom w:val="nil"/>
          <w:right w:val="nil"/>
          <w:between w:val="nil"/>
        </w:pBdr>
        <w:ind w:firstLine="0"/>
        <w:jc w:val="center"/>
        <w:rPr>
          <w:color w:val="000000"/>
          <w:sz w:val="24"/>
          <w:szCs w:val="24"/>
        </w:rPr>
      </w:pPr>
    </w:p>
    <w:p w14:paraId="108356E8" w14:textId="3A5E4DA9" w:rsidR="000C7AFD" w:rsidRPr="00613196" w:rsidRDefault="00613196">
      <w:pPr>
        <w:pBdr>
          <w:top w:val="nil"/>
          <w:left w:val="nil"/>
          <w:bottom w:val="nil"/>
          <w:right w:val="nil"/>
          <w:between w:val="nil"/>
        </w:pBdr>
        <w:spacing w:after="200"/>
        <w:ind w:firstLine="0"/>
        <w:jc w:val="center"/>
        <w:rPr>
          <w:color w:val="000000"/>
          <w:sz w:val="24"/>
          <w:szCs w:val="24"/>
          <w:vertAlign w:val="superscript"/>
        </w:rPr>
      </w:pPr>
      <w:r>
        <w:rPr>
          <w:color w:val="000000"/>
          <w:sz w:val="24"/>
          <w:szCs w:val="24"/>
        </w:rPr>
        <w:t xml:space="preserve">Pedro Henrique </w:t>
      </w:r>
      <w:proofErr w:type="spellStart"/>
      <w:r>
        <w:rPr>
          <w:color w:val="000000"/>
          <w:sz w:val="24"/>
          <w:szCs w:val="24"/>
        </w:rPr>
        <w:t>Crisp</w:t>
      </w:r>
      <w:proofErr w:type="spellEnd"/>
      <w:r>
        <w:rPr>
          <w:color w:val="000000"/>
          <w:sz w:val="24"/>
          <w:szCs w:val="24"/>
        </w:rPr>
        <w:t xml:space="preserve"> Modesto</w:t>
      </w:r>
      <w:r>
        <w:rPr>
          <w:color w:val="000000"/>
          <w:sz w:val="24"/>
          <w:szCs w:val="24"/>
          <w:vertAlign w:val="superscript"/>
        </w:rPr>
        <w:t>1</w:t>
      </w:r>
      <w:r>
        <w:rPr>
          <w:color w:val="000000"/>
          <w:sz w:val="24"/>
          <w:szCs w:val="24"/>
        </w:rPr>
        <w:t xml:space="preserve">, Adenauer </w:t>
      </w:r>
      <w:proofErr w:type="spellStart"/>
      <w:r>
        <w:rPr>
          <w:color w:val="000000"/>
          <w:sz w:val="24"/>
          <w:szCs w:val="24"/>
        </w:rPr>
        <w:t>Girardi</w:t>
      </w:r>
      <w:proofErr w:type="spellEnd"/>
      <w:r>
        <w:rPr>
          <w:color w:val="000000"/>
          <w:sz w:val="24"/>
          <w:szCs w:val="24"/>
        </w:rPr>
        <w:t xml:space="preserve"> Casali</w:t>
      </w:r>
      <w:r>
        <w:rPr>
          <w:color w:val="000000"/>
          <w:sz w:val="24"/>
          <w:szCs w:val="24"/>
          <w:vertAlign w:val="superscript"/>
        </w:rPr>
        <w:t>2</w:t>
      </w:r>
    </w:p>
    <w:p w14:paraId="19A9B888" w14:textId="77777777" w:rsidR="000C7AFD" w:rsidRDefault="00AF53A3">
      <w:pPr>
        <w:widowControl w:val="0"/>
        <w:pBdr>
          <w:top w:val="nil"/>
          <w:left w:val="nil"/>
          <w:bottom w:val="nil"/>
          <w:right w:val="nil"/>
          <w:between w:val="nil"/>
        </w:pBdr>
        <w:ind w:firstLine="0"/>
        <w:jc w:val="center"/>
        <w:rPr>
          <w:color w:val="000000"/>
          <w:sz w:val="18"/>
          <w:szCs w:val="18"/>
        </w:rPr>
      </w:pPr>
      <w:r>
        <w:rPr>
          <w:color w:val="000000"/>
          <w:sz w:val="18"/>
          <w:szCs w:val="18"/>
          <w:vertAlign w:val="superscript"/>
        </w:rPr>
        <w:t xml:space="preserve">1 </w:t>
      </w:r>
      <w:r>
        <w:rPr>
          <w:color w:val="000000"/>
          <w:sz w:val="18"/>
          <w:szCs w:val="18"/>
        </w:rPr>
        <w:t>Instituto de Ciência e Tecnologia da Unifesp / Engenharia Biomédica</w:t>
      </w:r>
    </w:p>
    <w:p w14:paraId="1D2FCA27" w14:textId="77777777" w:rsidR="000C7AFD" w:rsidRDefault="000C7AFD">
      <w:pPr>
        <w:widowControl w:val="0"/>
        <w:pBdr>
          <w:top w:val="nil"/>
          <w:left w:val="nil"/>
          <w:bottom w:val="nil"/>
          <w:right w:val="nil"/>
          <w:between w:val="nil"/>
        </w:pBdr>
        <w:ind w:firstLine="0"/>
        <w:jc w:val="center"/>
        <w:rPr>
          <w:color w:val="000000"/>
          <w:sz w:val="18"/>
          <w:szCs w:val="18"/>
        </w:rPr>
      </w:pPr>
    </w:p>
    <w:p w14:paraId="4D6AEFE4" w14:textId="77777777" w:rsidR="000C7AFD" w:rsidRDefault="000C7AFD">
      <w:pPr>
        <w:ind w:firstLine="0"/>
      </w:pPr>
    </w:p>
    <w:p w14:paraId="1A81E0BC" w14:textId="77777777" w:rsidR="000C7AFD" w:rsidRDefault="000C7AFD">
      <w:pPr>
        <w:sectPr w:rsidR="000C7AFD">
          <w:headerReference w:type="default" r:id="rId9"/>
          <w:footerReference w:type="default" r:id="rId10"/>
          <w:headerReference w:type="first" r:id="rId11"/>
          <w:footerReference w:type="first" r:id="rId12"/>
          <w:pgSz w:w="11907" w:h="15819"/>
          <w:pgMar w:top="1418" w:right="794" w:bottom="2268" w:left="1077" w:header="142" w:footer="851" w:gutter="0"/>
          <w:pgNumType w:start="1"/>
          <w:cols w:space="720"/>
          <w:titlePg/>
        </w:sectPr>
      </w:pPr>
    </w:p>
    <w:p w14:paraId="03975D26" w14:textId="02A6C2E9" w:rsidR="000C7AFD" w:rsidRPr="006A64D8" w:rsidRDefault="00AF53A3" w:rsidP="008A0CD4">
      <w:pPr>
        <w:widowControl w:val="0"/>
        <w:pBdr>
          <w:top w:val="nil"/>
          <w:left w:val="nil"/>
          <w:bottom w:val="nil"/>
          <w:right w:val="nil"/>
          <w:between w:val="nil"/>
        </w:pBdr>
        <w:rPr>
          <w:b/>
          <w:color w:val="000000"/>
          <w:sz w:val="18"/>
          <w:szCs w:val="18"/>
          <w:rPrChange w:id="4" w:author="Adenauer" w:date="2023-11-21T13:28:00Z">
            <w:rPr>
              <w:b/>
              <w:color w:val="000000"/>
              <w:sz w:val="18"/>
              <w:szCs w:val="18"/>
            </w:rPr>
          </w:rPrChange>
        </w:rPr>
      </w:pPr>
      <w:r>
        <w:rPr>
          <w:i/>
          <w:color w:val="000000"/>
          <w:sz w:val="18"/>
          <w:szCs w:val="18"/>
        </w:rPr>
        <w:lastRenderedPageBreak/>
        <w:t>Resumo</w:t>
      </w:r>
      <w:r w:rsidR="008A0CD4">
        <w:rPr>
          <w:i/>
          <w:color w:val="000000"/>
          <w:sz w:val="18"/>
          <w:szCs w:val="18"/>
        </w:rPr>
        <w:t xml:space="preserve"> - </w:t>
      </w:r>
      <w:del w:id="5" w:author="Adenauer" w:date="2023-11-20T11:51:00Z">
        <w:r w:rsidR="008A0CD4" w:rsidRPr="006A64D8" w:rsidDel="002D6169">
          <w:rPr>
            <w:b/>
            <w:color w:val="000000"/>
            <w:sz w:val="18"/>
            <w:szCs w:val="18"/>
          </w:rPr>
          <w:delText xml:space="preserve">Doenças cardiovasculares </w:delText>
        </w:r>
      </w:del>
      <w:del w:id="6" w:author="Adenauer" w:date="2023-11-20T10:51:00Z">
        <w:r w:rsidR="008A0CD4" w:rsidRPr="006A64D8" w:rsidDel="007E65F0">
          <w:rPr>
            <w:b/>
            <w:color w:val="000000"/>
            <w:sz w:val="18"/>
            <w:szCs w:val="18"/>
          </w:rPr>
          <w:delText xml:space="preserve">são as principais causas de morte no Brasil e no mundo, e </w:delText>
        </w:r>
      </w:del>
      <w:del w:id="7" w:author="Adenauer" w:date="2023-11-20T11:51:00Z">
        <w:r w:rsidR="008A0CD4" w:rsidRPr="006A64D8" w:rsidDel="002D6169">
          <w:rPr>
            <w:b/>
            <w:color w:val="000000"/>
            <w:sz w:val="18"/>
            <w:szCs w:val="18"/>
            <w:rPrChange w:id="8" w:author="Adenauer" w:date="2023-11-21T13:28:00Z">
              <w:rPr>
                <w:b/>
                <w:color w:val="000000"/>
                <w:sz w:val="18"/>
                <w:szCs w:val="18"/>
              </w:rPr>
            </w:rPrChange>
          </w:rPr>
          <w:delText>o</w:delText>
        </w:r>
      </w:del>
      <w:ins w:id="9" w:author="Adenauer" w:date="2023-11-20T11:51:00Z">
        <w:r w:rsidR="002D6169" w:rsidRPr="006A64D8">
          <w:rPr>
            <w:b/>
            <w:color w:val="000000"/>
            <w:sz w:val="18"/>
            <w:szCs w:val="18"/>
            <w:rPrChange w:id="10" w:author="Adenauer" w:date="2023-11-21T13:28:00Z">
              <w:rPr>
                <w:b/>
                <w:color w:val="000000"/>
                <w:sz w:val="18"/>
                <w:szCs w:val="18"/>
              </w:rPr>
            </w:rPrChange>
          </w:rPr>
          <w:t>O</w:t>
        </w:r>
      </w:ins>
      <w:r w:rsidR="008A0CD4" w:rsidRPr="006A64D8">
        <w:rPr>
          <w:b/>
          <w:color w:val="000000"/>
          <w:sz w:val="18"/>
          <w:szCs w:val="18"/>
          <w:rPrChange w:id="11" w:author="Adenauer" w:date="2023-11-21T13:28:00Z">
            <w:rPr>
              <w:b/>
              <w:color w:val="000000"/>
              <w:sz w:val="18"/>
              <w:szCs w:val="18"/>
            </w:rPr>
          </w:rPrChange>
        </w:rPr>
        <w:t xml:space="preserve"> infarto do miocárdio (IM) e a doença arterial coronariana (DAC) estão entre as condições mais custosas aos cofres públicos do Sistema Único de Saúde (SUS</w:t>
      </w:r>
      <w:ins w:id="12" w:author="Adenauer" w:date="2023-11-20T11:01:00Z">
        <w:r w:rsidR="00AE4DDA" w:rsidRPr="006A64D8">
          <w:rPr>
            <w:b/>
            <w:color w:val="000000"/>
            <w:sz w:val="18"/>
            <w:szCs w:val="18"/>
            <w:rPrChange w:id="13" w:author="Adenauer" w:date="2023-11-21T13:28:00Z">
              <w:rPr>
                <w:b/>
                <w:color w:val="000000"/>
                <w:sz w:val="18"/>
                <w:szCs w:val="18"/>
              </w:rPr>
            </w:rPrChange>
          </w:rPr>
          <w:t>).</w:t>
        </w:r>
      </w:ins>
      <w:r w:rsidR="008A0CD4" w:rsidRPr="006A64D8">
        <w:rPr>
          <w:b/>
          <w:color w:val="000000"/>
          <w:sz w:val="18"/>
          <w:szCs w:val="18"/>
          <w:rPrChange w:id="14" w:author="Adenauer" w:date="2023-11-21T13:28:00Z">
            <w:rPr>
              <w:b/>
              <w:color w:val="000000"/>
              <w:sz w:val="18"/>
              <w:szCs w:val="18"/>
            </w:rPr>
          </w:rPrChange>
        </w:rPr>
        <w:t xml:space="preserve"> A prevenção de tais condições depende de exames como a angiografia, que possuem alto custo e são de limitado acesso a pessoas de baixa renda</w:t>
      </w:r>
      <w:r w:rsidR="00AE4DDA" w:rsidRPr="006A64D8">
        <w:rPr>
          <w:b/>
          <w:color w:val="000000"/>
          <w:sz w:val="18"/>
          <w:szCs w:val="18"/>
          <w:rPrChange w:id="15" w:author="Adenauer" w:date="2023-11-21T13:28:00Z">
            <w:rPr>
              <w:b/>
              <w:color w:val="000000"/>
              <w:sz w:val="18"/>
              <w:szCs w:val="18"/>
            </w:rPr>
          </w:rPrChange>
        </w:rPr>
        <w:t>.</w:t>
      </w:r>
      <w:r w:rsidR="008A0CD4" w:rsidRPr="006A64D8">
        <w:rPr>
          <w:b/>
        </w:rPr>
        <w:t xml:space="preserve"> </w:t>
      </w:r>
      <w:r w:rsidR="00AE4DDA" w:rsidRPr="006A64D8">
        <w:rPr>
          <w:b/>
          <w:color w:val="000000"/>
          <w:sz w:val="18"/>
          <w:szCs w:val="18"/>
        </w:rPr>
        <w:t>É</w:t>
      </w:r>
      <w:r w:rsidR="008A0CD4" w:rsidRPr="006A64D8">
        <w:rPr>
          <w:b/>
          <w:color w:val="000000"/>
          <w:sz w:val="18"/>
          <w:szCs w:val="18"/>
        </w:rPr>
        <w:t xml:space="preserve"> neste contexto que diversos </w:t>
      </w:r>
      <w:del w:id="16" w:author="Adenauer" w:date="2023-11-20T12:10:00Z">
        <w:r w:rsidR="008A0CD4" w:rsidRPr="006A64D8" w:rsidDel="0067778D">
          <w:rPr>
            <w:b/>
            <w:color w:val="000000"/>
            <w:sz w:val="18"/>
            <w:szCs w:val="18"/>
            <w:rPrChange w:id="17" w:author="Adenauer" w:date="2023-11-21T13:28:00Z">
              <w:rPr>
                <w:b/>
                <w:color w:val="000000"/>
                <w:sz w:val="18"/>
                <w:szCs w:val="18"/>
              </w:rPr>
            </w:rPrChange>
          </w:rPr>
          <w:delText xml:space="preserve">trabalhos </w:delText>
        </w:r>
      </w:del>
      <w:ins w:id="18" w:author="Adenauer" w:date="2023-11-20T12:10:00Z">
        <w:r w:rsidR="0067778D" w:rsidRPr="006A64D8">
          <w:rPr>
            <w:b/>
            <w:color w:val="000000"/>
            <w:sz w:val="18"/>
            <w:szCs w:val="18"/>
            <w:rPrChange w:id="19" w:author="Adenauer" w:date="2023-11-21T13:28:00Z">
              <w:rPr>
                <w:b/>
                <w:color w:val="000000"/>
                <w:sz w:val="18"/>
                <w:szCs w:val="18"/>
              </w:rPr>
            </w:rPrChange>
          </w:rPr>
          <w:t xml:space="preserve">estudos </w:t>
        </w:r>
      </w:ins>
      <w:r w:rsidR="008A0CD4" w:rsidRPr="006A64D8">
        <w:rPr>
          <w:b/>
          <w:color w:val="000000"/>
          <w:sz w:val="18"/>
          <w:szCs w:val="18"/>
          <w:rPrChange w:id="20" w:author="Adenauer" w:date="2023-11-21T13:28:00Z">
            <w:rPr>
              <w:b/>
              <w:color w:val="000000"/>
              <w:sz w:val="18"/>
              <w:szCs w:val="18"/>
            </w:rPr>
          </w:rPrChange>
        </w:rPr>
        <w:t xml:space="preserve">têm buscado empregar estratégias de aprendizado de máquina para aprimorar o reconhecimento automatizado de pacientes em risco de IM e DAC. </w:t>
      </w:r>
      <w:del w:id="21" w:author="Adenauer" w:date="2023-11-20T10:45:00Z">
        <w:r w:rsidR="008A0CD4" w:rsidRPr="006A64D8" w:rsidDel="007B1793">
          <w:rPr>
            <w:b/>
            <w:color w:val="000000"/>
            <w:sz w:val="18"/>
            <w:szCs w:val="18"/>
            <w:rPrChange w:id="22" w:author="Adenauer" w:date="2023-11-21T13:28:00Z">
              <w:rPr>
                <w:b/>
                <w:color w:val="000000"/>
                <w:sz w:val="18"/>
                <w:szCs w:val="18"/>
              </w:rPr>
            </w:rPrChange>
          </w:rPr>
          <w:delText>Algoritmos baseados em árvores têm demonstrado eficácia notável na classificação do risco do paciente. Portanto, e</w:delText>
        </w:r>
      </w:del>
      <w:ins w:id="23" w:author="Adenauer" w:date="2023-11-20T11:52:00Z">
        <w:r w:rsidR="002D6169" w:rsidRPr="006A64D8">
          <w:rPr>
            <w:b/>
            <w:color w:val="000000"/>
            <w:sz w:val="18"/>
            <w:szCs w:val="18"/>
            <w:rPrChange w:id="24" w:author="Adenauer" w:date="2023-11-21T13:28:00Z">
              <w:rPr>
                <w:b/>
                <w:color w:val="000000"/>
                <w:sz w:val="18"/>
                <w:szCs w:val="18"/>
              </w:rPr>
            </w:rPrChange>
          </w:rPr>
          <w:t>Com o</w:t>
        </w:r>
      </w:ins>
      <w:ins w:id="25" w:author="Adenauer" w:date="2023-11-20T10:48:00Z">
        <w:r w:rsidR="007B1793" w:rsidRPr="006A64D8">
          <w:rPr>
            <w:b/>
            <w:color w:val="000000"/>
            <w:sz w:val="18"/>
            <w:szCs w:val="18"/>
            <w:rPrChange w:id="26" w:author="Adenauer" w:date="2023-11-21T13:28:00Z">
              <w:rPr>
                <w:b/>
                <w:color w:val="000000"/>
                <w:sz w:val="18"/>
                <w:szCs w:val="18"/>
              </w:rPr>
            </w:rPrChange>
          </w:rPr>
          <w:t xml:space="preserve"> presente </w:t>
        </w:r>
      </w:ins>
      <w:ins w:id="27" w:author="Adenauer" w:date="2023-11-20T10:46:00Z">
        <w:r w:rsidR="007B1793" w:rsidRPr="006A64D8">
          <w:rPr>
            <w:b/>
            <w:color w:val="000000"/>
            <w:sz w:val="18"/>
            <w:szCs w:val="18"/>
            <w:rPrChange w:id="28" w:author="Adenauer" w:date="2023-11-21T13:28:00Z">
              <w:rPr>
                <w:b/>
                <w:color w:val="000000"/>
                <w:sz w:val="18"/>
                <w:szCs w:val="18"/>
              </w:rPr>
            </w:rPrChange>
          </w:rPr>
          <w:t>trabalho</w:t>
        </w:r>
      </w:ins>
      <w:ins w:id="29" w:author="Adenauer" w:date="2023-11-20T10:48:00Z">
        <w:r w:rsidR="007B1793" w:rsidRPr="006A64D8">
          <w:rPr>
            <w:b/>
            <w:color w:val="000000"/>
            <w:sz w:val="18"/>
            <w:szCs w:val="18"/>
            <w:rPrChange w:id="30" w:author="Adenauer" w:date="2023-11-21T13:28:00Z">
              <w:rPr>
                <w:b/>
                <w:color w:val="000000"/>
                <w:sz w:val="18"/>
                <w:szCs w:val="18"/>
              </w:rPr>
            </w:rPrChange>
          </w:rPr>
          <w:t xml:space="preserve"> </w:t>
        </w:r>
      </w:ins>
      <w:ins w:id="31" w:author="Adenauer" w:date="2023-11-20T11:52:00Z">
        <w:r w:rsidR="002D6169" w:rsidRPr="006A64D8">
          <w:rPr>
            <w:b/>
            <w:color w:val="000000"/>
            <w:sz w:val="18"/>
            <w:szCs w:val="18"/>
            <w:rPrChange w:id="32" w:author="Adenauer" w:date="2023-11-21T13:28:00Z">
              <w:rPr>
                <w:b/>
                <w:color w:val="000000"/>
                <w:sz w:val="18"/>
                <w:szCs w:val="18"/>
              </w:rPr>
            </w:rPrChange>
          </w:rPr>
          <w:t xml:space="preserve">pretendemos </w:t>
        </w:r>
      </w:ins>
      <w:ins w:id="33" w:author="Adenauer" w:date="2023-11-20T12:11:00Z">
        <w:r w:rsidR="0067778D" w:rsidRPr="006A64D8">
          <w:rPr>
            <w:b/>
            <w:color w:val="000000"/>
            <w:sz w:val="18"/>
            <w:szCs w:val="18"/>
            <w:rPrChange w:id="34" w:author="Adenauer" w:date="2023-11-21T13:28:00Z">
              <w:rPr>
                <w:b/>
                <w:color w:val="000000"/>
                <w:sz w:val="18"/>
                <w:szCs w:val="18"/>
              </w:rPr>
            </w:rPrChange>
          </w:rPr>
          <w:t>investigar a possibilidade de se empregar</w:t>
        </w:r>
      </w:ins>
      <w:del w:id="35" w:author="Adenauer" w:date="2023-11-20T10:46:00Z">
        <w:r w:rsidR="008A0CD4" w:rsidRPr="006A64D8" w:rsidDel="007B1793">
          <w:rPr>
            <w:b/>
            <w:color w:val="000000"/>
            <w:sz w:val="18"/>
            <w:szCs w:val="18"/>
            <w:rPrChange w:id="36" w:author="Adenauer" w:date="2023-11-21T13:28:00Z">
              <w:rPr>
                <w:b/>
                <w:color w:val="000000"/>
                <w:sz w:val="18"/>
                <w:szCs w:val="18"/>
              </w:rPr>
            </w:rPrChange>
          </w:rPr>
          <w:delText>ste projeto propõe testar</w:delText>
        </w:r>
      </w:del>
      <w:del w:id="37" w:author="Adenauer" w:date="2023-11-20T10:49:00Z">
        <w:r w:rsidR="008A0CD4" w:rsidRPr="006A64D8" w:rsidDel="007B1793">
          <w:rPr>
            <w:b/>
            <w:color w:val="000000"/>
            <w:sz w:val="18"/>
            <w:szCs w:val="18"/>
            <w:rPrChange w:id="38" w:author="Adenauer" w:date="2023-11-21T13:28:00Z">
              <w:rPr>
                <w:b/>
                <w:color w:val="000000"/>
                <w:sz w:val="18"/>
                <w:szCs w:val="18"/>
              </w:rPr>
            </w:rPrChange>
          </w:rPr>
          <w:delText xml:space="preserve"> diferentes</w:delText>
        </w:r>
      </w:del>
      <w:r w:rsidR="008A0CD4" w:rsidRPr="006A64D8">
        <w:rPr>
          <w:b/>
          <w:color w:val="000000"/>
          <w:sz w:val="18"/>
          <w:szCs w:val="18"/>
          <w:rPrChange w:id="39" w:author="Adenauer" w:date="2023-11-21T13:28:00Z">
            <w:rPr>
              <w:b/>
              <w:color w:val="000000"/>
              <w:sz w:val="18"/>
              <w:szCs w:val="18"/>
            </w:rPr>
          </w:rPrChange>
        </w:rPr>
        <w:t xml:space="preserve"> algoritmos baseados em árvores </w:t>
      </w:r>
      <w:ins w:id="40" w:author="Adenauer" w:date="2023-11-20T12:11:00Z">
        <w:r w:rsidR="0067778D" w:rsidRPr="006A64D8">
          <w:rPr>
            <w:b/>
            <w:color w:val="000000"/>
            <w:sz w:val="18"/>
            <w:szCs w:val="18"/>
            <w:rPrChange w:id="41" w:author="Adenauer" w:date="2023-11-21T13:28:00Z">
              <w:rPr>
                <w:b/>
                <w:color w:val="000000"/>
                <w:sz w:val="18"/>
                <w:szCs w:val="18"/>
              </w:rPr>
            </w:rPrChange>
          </w:rPr>
          <w:t xml:space="preserve">para classificar e interpretar </w:t>
        </w:r>
      </w:ins>
      <w:ins w:id="42" w:author="Adenauer" w:date="2023-11-20T12:10:00Z">
        <w:r w:rsidR="0067778D" w:rsidRPr="006A64D8">
          <w:rPr>
            <w:b/>
            <w:color w:val="000000"/>
            <w:sz w:val="18"/>
            <w:szCs w:val="18"/>
            <w:rPrChange w:id="43" w:author="Adenauer" w:date="2023-11-21T13:28:00Z">
              <w:rPr>
                <w:b/>
                <w:color w:val="000000"/>
                <w:sz w:val="18"/>
                <w:szCs w:val="18"/>
              </w:rPr>
            </w:rPrChange>
          </w:rPr>
          <w:t>informações gerais sobre o estado de saúde d</w:t>
        </w:r>
      </w:ins>
      <w:ins w:id="44" w:author="Adenauer" w:date="2023-11-20T12:18:00Z">
        <w:r w:rsidR="00DF6FB4" w:rsidRPr="006A64D8">
          <w:rPr>
            <w:b/>
            <w:color w:val="000000"/>
            <w:sz w:val="18"/>
            <w:szCs w:val="18"/>
            <w:rPrChange w:id="45" w:author="Adenauer" w:date="2023-11-21T13:28:00Z">
              <w:rPr>
                <w:b/>
                <w:color w:val="000000"/>
                <w:sz w:val="18"/>
                <w:szCs w:val="18"/>
              </w:rPr>
            </w:rPrChange>
          </w:rPr>
          <w:t>e</w:t>
        </w:r>
      </w:ins>
      <w:ins w:id="46" w:author="Adenauer" w:date="2023-11-20T12:10:00Z">
        <w:r w:rsidR="0067778D" w:rsidRPr="006A64D8">
          <w:rPr>
            <w:b/>
            <w:color w:val="000000"/>
            <w:sz w:val="18"/>
            <w:szCs w:val="18"/>
            <w:rPrChange w:id="47" w:author="Adenauer" w:date="2023-11-21T13:28:00Z">
              <w:rPr>
                <w:b/>
                <w:color w:val="000000"/>
                <w:sz w:val="18"/>
                <w:szCs w:val="18"/>
              </w:rPr>
            </w:rPrChange>
          </w:rPr>
          <w:t xml:space="preserve"> pacientes </w:t>
        </w:r>
      </w:ins>
      <w:ins w:id="48" w:author="Adenauer" w:date="2023-11-20T12:12:00Z">
        <w:r w:rsidR="00DF6FB4" w:rsidRPr="006A64D8">
          <w:rPr>
            <w:b/>
            <w:color w:val="000000"/>
            <w:sz w:val="18"/>
            <w:szCs w:val="18"/>
            <w:rPrChange w:id="49" w:author="Adenauer" w:date="2023-11-21T13:28:00Z">
              <w:rPr>
                <w:b/>
                <w:color w:val="000000"/>
                <w:sz w:val="18"/>
                <w:szCs w:val="18"/>
              </w:rPr>
            </w:rPrChange>
          </w:rPr>
          <w:t>em</w:t>
        </w:r>
      </w:ins>
      <w:ins w:id="50" w:author="Adenauer" w:date="2023-11-20T12:16:00Z">
        <w:r w:rsidR="00DF6FB4" w:rsidRPr="006A64D8">
          <w:rPr>
            <w:b/>
            <w:color w:val="000000"/>
            <w:sz w:val="18"/>
            <w:szCs w:val="18"/>
            <w:rPrChange w:id="51" w:author="Adenauer" w:date="2023-11-21T13:28:00Z">
              <w:rPr>
                <w:b/>
                <w:color w:val="000000"/>
                <w:sz w:val="18"/>
                <w:szCs w:val="18"/>
              </w:rPr>
            </w:rPrChange>
          </w:rPr>
          <w:t xml:space="preserve"> </w:t>
        </w:r>
      </w:ins>
      <w:ins w:id="52" w:author="Adenauer" w:date="2023-11-20T12:18:00Z">
        <w:r w:rsidR="00DF6FB4" w:rsidRPr="006A64D8">
          <w:rPr>
            <w:b/>
            <w:color w:val="000000"/>
            <w:sz w:val="18"/>
            <w:szCs w:val="18"/>
            <w:rPrChange w:id="53" w:author="Adenauer" w:date="2023-11-21T13:28:00Z">
              <w:rPr>
                <w:b/>
                <w:color w:val="000000"/>
                <w:sz w:val="18"/>
                <w:szCs w:val="18"/>
              </w:rPr>
            </w:rPrChange>
          </w:rPr>
          <w:t>risco</w:t>
        </w:r>
      </w:ins>
      <w:ins w:id="54" w:author="Adenauer" w:date="2023-11-20T10:49:00Z">
        <w:r w:rsidR="007B1793" w:rsidRPr="006A64D8">
          <w:rPr>
            <w:b/>
            <w:color w:val="000000"/>
            <w:sz w:val="18"/>
            <w:szCs w:val="18"/>
            <w:rPrChange w:id="55" w:author="Adenauer" w:date="2023-11-21T13:28:00Z">
              <w:rPr>
                <w:b/>
                <w:color w:val="000000"/>
                <w:sz w:val="18"/>
                <w:szCs w:val="18"/>
              </w:rPr>
            </w:rPrChange>
          </w:rPr>
          <w:t xml:space="preserve"> </w:t>
        </w:r>
      </w:ins>
      <w:ins w:id="56" w:author="Adenauer" w:date="2023-11-20T11:53:00Z">
        <w:r w:rsidR="002D6169" w:rsidRPr="006A64D8">
          <w:rPr>
            <w:b/>
            <w:color w:val="000000"/>
            <w:sz w:val="18"/>
            <w:szCs w:val="18"/>
            <w:rPrChange w:id="57" w:author="Adenauer" w:date="2023-11-21T13:28:00Z">
              <w:rPr>
                <w:b/>
                <w:color w:val="000000"/>
                <w:sz w:val="18"/>
                <w:szCs w:val="18"/>
              </w:rPr>
            </w:rPrChange>
          </w:rPr>
          <w:t>de doenças cardiovasculares</w:t>
        </w:r>
      </w:ins>
      <w:ins w:id="58" w:author="Adenauer" w:date="2023-11-20T10:49:00Z">
        <w:r w:rsidR="007B1793" w:rsidRPr="006A64D8">
          <w:rPr>
            <w:b/>
            <w:color w:val="000000"/>
            <w:sz w:val="18"/>
            <w:szCs w:val="18"/>
            <w:rPrChange w:id="59" w:author="Adenauer" w:date="2023-11-21T13:28:00Z">
              <w:rPr>
                <w:b/>
                <w:color w:val="000000"/>
                <w:sz w:val="18"/>
                <w:szCs w:val="18"/>
              </w:rPr>
            </w:rPrChange>
          </w:rPr>
          <w:t xml:space="preserve"> </w:t>
        </w:r>
      </w:ins>
      <w:del w:id="60" w:author="Adenauer" w:date="2023-11-20T10:49:00Z">
        <w:r w:rsidR="008A0CD4" w:rsidRPr="006A64D8" w:rsidDel="007B1793">
          <w:rPr>
            <w:b/>
            <w:color w:val="000000"/>
            <w:sz w:val="18"/>
            <w:szCs w:val="18"/>
            <w:rPrChange w:id="61" w:author="Adenauer" w:date="2023-11-21T13:28:00Z">
              <w:rPr>
                <w:b/>
                <w:color w:val="000000"/>
                <w:sz w:val="18"/>
                <w:szCs w:val="18"/>
              </w:rPr>
            </w:rPrChange>
          </w:rPr>
          <w:delText>convencionais, bem como um modelo mais recente, o XGBoosting</w:delText>
        </w:r>
      </w:del>
      <w:del w:id="62" w:author="Adenauer" w:date="2023-11-20T10:46:00Z">
        <w:r w:rsidR="008A0CD4" w:rsidRPr="006A64D8" w:rsidDel="007B1793">
          <w:rPr>
            <w:b/>
            <w:color w:val="000000"/>
            <w:sz w:val="18"/>
            <w:szCs w:val="18"/>
            <w:rPrChange w:id="63" w:author="Adenauer" w:date="2023-11-21T13:28:00Z">
              <w:rPr>
                <w:b/>
                <w:color w:val="000000"/>
                <w:sz w:val="18"/>
                <w:szCs w:val="18"/>
              </w:rPr>
            </w:rPrChange>
          </w:rPr>
          <w:delText xml:space="preserve">. Esses testes incluirão diversas metodologias de balanceamento de classes, utilizando </w:delText>
        </w:r>
      </w:del>
      <w:del w:id="64" w:author="Adenauer" w:date="2023-11-20T10:49:00Z">
        <w:r w:rsidR="008A0CD4" w:rsidRPr="006A64D8" w:rsidDel="007B1793">
          <w:rPr>
            <w:b/>
            <w:color w:val="000000"/>
            <w:sz w:val="18"/>
            <w:szCs w:val="18"/>
            <w:rPrChange w:id="65" w:author="Adenauer" w:date="2023-11-21T13:28:00Z">
              <w:rPr>
                <w:b/>
                <w:color w:val="000000"/>
                <w:sz w:val="18"/>
                <w:szCs w:val="18"/>
              </w:rPr>
            </w:rPrChange>
          </w:rPr>
          <w:delText xml:space="preserve">um conjunto de </w:delText>
        </w:r>
      </w:del>
      <w:del w:id="66" w:author="Adenauer" w:date="2023-11-20T11:54:00Z">
        <w:r w:rsidR="008A0CD4" w:rsidRPr="006A64D8" w:rsidDel="002D6169">
          <w:rPr>
            <w:b/>
            <w:color w:val="000000"/>
            <w:sz w:val="18"/>
            <w:szCs w:val="18"/>
            <w:rPrChange w:id="67" w:author="Adenauer" w:date="2023-11-21T13:28:00Z">
              <w:rPr>
                <w:b/>
                <w:color w:val="000000"/>
                <w:sz w:val="18"/>
                <w:szCs w:val="18"/>
              </w:rPr>
            </w:rPrChange>
          </w:rPr>
          <w:delText>dados</w:delText>
        </w:r>
      </w:del>
      <w:del w:id="68" w:author="Adenauer" w:date="2023-11-20T10:49:00Z">
        <w:r w:rsidR="008A0CD4" w:rsidRPr="006A64D8" w:rsidDel="007B1793">
          <w:rPr>
            <w:b/>
            <w:color w:val="000000"/>
            <w:sz w:val="18"/>
            <w:szCs w:val="18"/>
            <w:rPrChange w:id="69" w:author="Adenauer" w:date="2023-11-21T13:28:00Z">
              <w:rPr>
                <w:b/>
                <w:color w:val="000000"/>
                <w:sz w:val="18"/>
                <w:szCs w:val="18"/>
              </w:rPr>
            </w:rPrChange>
          </w:rPr>
          <w:delText xml:space="preserve"> acessível</w:delText>
        </w:r>
      </w:del>
      <w:del w:id="70" w:author="Adenauer" w:date="2023-11-20T11:54:00Z">
        <w:r w:rsidR="008A0CD4" w:rsidRPr="006A64D8" w:rsidDel="002D6169">
          <w:rPr>
            <w:b/>
            <w:color w:val="000000"/>
            <w:sz w:val="18"/>
            <w:szCs w:val="18"/>
            <w:rPrChange w:id="71" w:author="Adenauer" w:date="2023-11-21T13:28:00Z">
              <w:rPr>
                <w:b/>
                <w:color w:val="000000"/>
                <w:sz w:val="18"/>
                <w:szCs w:val="18"/>
              </w:rPr>
            </w:rPrChange>
          </w:rPr>
          <w:delText xml:space="preserve"> proveniente de pesquisas transversais</w:delText>
        </w:r>
      </w:del>
      <w:r w:rsidR="008A0CD4" w:rsidRPr="006A64D8">
        <w:rPr>
          <w:b/>
          <w:color w:val="000000"/>
          <w:sz w:val="18"/>
          <w:szCs w:val="18"/>
          <w:rPrChange w:id="72" w:author="Adenauer" w:date="2023-11-21T13:28:00Z">
            <w:rPr>
              <w:b/>
              <w:color w:val="000000"/>
              <w:sz w:val="18"/>
              <w:szCs w:val="18"/>
            </w:rPr>
          </w:rPrChange>
        </w:rPr>
        <w:t>.</w:t>
      </w:r>
      <w:r w:rsidR="008A0CD4" w:rsidRPr="006A64D8">
        <w:rPr>
          <w:b/>
        </w:rPr>
        <w:t xml:space="preserve"> </w:t>
      </w:r>
      <w:ins w:id="73" w:author="Adenauer" w:date="2023-11-20T12:18:00Z">
        <w:r w:rsidR="00DF6FB4" w:rsidRPr="006A64D8">
          <w:rPr>
            <w:b/>
          </w:rPr>
          <w:t>T</w:t>
        </w:r>
      </w:ins>
      <w:ins w:id="74" w:author="Adenauer" w:date="2023-11-20T10:50:00Z">
        <w:r w:rsidR="007E65F0" w:rsidRPr="006A64D8">
          <w:rPr>
            <w:b/>
          </w:rPr>
          <w:t xml:space="preserve">rês algoritmos baseados em árvores de decisão </w:t>
        </w:r>
      </w:ins>
      <w:ins w:id="75" w:author="Adenauer" w:date="2023-11-20T12:16:00Z">
        <w:r w:rsidR="00DF6FB4" w:rsidRPr="006A64D8">
          <w:rPr>
            <w:b/>
          </w:rPr>
          <w:t xml:space="preserve">foram testados </w:t>
        </w:r>
      </w:ins>
      <w:ins w:id="76" w:author="Adenauer" w:date="2023-11-20T12:19:00Z">
        <w:r w:rsidR="00DF6FB4" w:rsidRPr="006A64D8">
          <w:rPr>
            <w:b/>
          </w:rPr>
          <w:t>empregando-se</w:t>
        </w:r>
      </w:ins>
      <w:ins w:id="77" w:author="Adenauer" w:date="2023-11-20T10:49:00Z">
        <w:r w:rsidR="007B1793" w:rsidRPr="006A64D8">
          <w:rPr>
            <w:b/>
            <w:color w:val="000000"/>
            <w:sz w:val="18"/>
            <w:szCs w:val="18"/>
          </w:rPr>
          <w:t xml:space="preserve"> um </w:t>
        </w:r>
      </w:ins>
      <w:ins w:id="78" w:author="Adenauer" w:date="2023-11-20T12:19:00Z">
        <w:r w:rsidR="00DF6FB4" w:rsidRPr="006A64D8">
          <w:rPr>
            <w:b/>
            <w:color w:val="000000"/>
            <w:sz w:val="18"/>
            <w:szCs w:val="18"/>
          </w:rPr>
          <w:t>banco</w:t>
        </w:r>
      </w:ins>
      <w:ins w:id="79" w:author="Adenauer" w:date="2023-11-20T10:49:00Z">
        <w:r w:rsidR="007B1793" w:rsidRPr="006A64D8">
          <w:rPr>
            <w:b/>
            <w:color w:val="000000"/>
            <w:sz w:val="18"/>
            <w:szCs w:val="18"/>
          </w:rPr>
          <w:t xml:space="preserve"> de </w:t>
        </w:r>
      </w:ins>
      <w:ins w:id="80" w:author="Adenauer" w:date="2023-11-20T10:46:00Z">
        <w:r w:rsidR="002D6169" w:rsidRPr="006A64D8">
          <w:rPr>
            <w:b/>
          </w:rPr>
          <w:t>dados coletados pelo</w:t>
        </w:r>
        <w:r w:rsidR="007B1793" w:rsidRPr="006A64D8">
          <w:rPr>
            <w:b/>
          </w:rPr>
          <w:t xml:space="preserve"> </w:t>
        </w:r>
      </w:ins>
      <w:ins w:id="81" w:author="Adenauer" w:date="2023-11-20T10:51:00Z">
        <w:r w:rsidR="007E65F0" w:rsidRPr="006A64D8">
          <w:rPr>
            <w:b/>
          </w:rPr>
          <w:t>Centro de Controle de Doença dos Estados Unidos</w:t>
        </w:r>
      </w:ins>
      <w:ins w:id="82" w:author="Adenauer" w:date="2023-11-20T10:50:00Z">
        <w:r w:rsidR="007E65F0" w:rsidRPr="006A64D8">
          <w:rPr>
            <w:b/>
          </w:rPr>
          <w:t xml:space="preserve"> </w:t>
        </w:r>
      </w:ins>
      <w:ins w:id="83" w:author="Adenauer" w:date="2023-11-20T10:51:00Z">
        <w:r w:rsidR="007E65F0" w:rsidRPr="006A64D8">
          <w:rPr>
            <w:b/>
          </w:rPr>
          <w:t>(CDC)</w:t>
        </w:r>
      </w:ins>
      <w:ins w:id="84" w:author="Adenauer" w:date="2023-11-20T10:47:00Z">
        <w:r w:rsidR="007B1793" w:rsidRPr="006A64D8">
          <w:rPr>
            <w:b/>
          </w:rPr>
          <w:t xml:space="preserve">. </w:t>
        </w:r>
      </w:ins>
      <w:r w:rsidR="008A0CD4" w:rsidRPr="006A64D8">
        <w:rPr>
          <w:b/>
          <w:color w:val="000000"/>
          <w:sz w:val="18"/>
          <w:szCs w:val="18"/>
        </w:rPr>
        <w:t xml:space="preserve">Os resultados indicam </w:t>
      </w:r>
      <w:ins w:id="85" w:author="Adenauer" w:date="2023-11-20T12:21:00Z">
        <w:r w:rsidR="00DF6FB4" w:rsidRPr="006A64D8">
          <w:rPr>
            <w:b/>
            <w:color w:val="000000"/>
            <w:sz w:val="18"/>
            <w:szCs w:val="18"/>
          </w:rPr>
          <w:t>eficácia dos métodos</w:t>
        </w:r>
      </w:ins>
      <w:del w:id="86" w:author="Adenauer" w:date="2023-11-20T12:21:00Z">
        <w:r w:rsidR="008A0CD4" w:rsidRPr="006A64D8" w:rsidDel="00DF6FB4">
          <w:rPr>
            <w:b/>
            <w:color w:val="000000"/>
            <w:sz w:val="18"/>
            <w:szCs w:val="18"/>
            <w:rPrChange w:id="87" w:author="Adenauer" w:date="2023-11-21T13:28:00Z">
              <w:rPr>
                <w:b/>
                <w:color w:val="000000"/>
                <w:sz w:val="18"/>
                <w:szCs w:val="18"/>
              </w:rPr>
            </w:rPrChange>
          </w:rPr>
          <w:delText xml:space="preserve">que </w:delText>
        </w:r>
      </w:del>
      <w:del w:id="88" w:author="Adenauer" w:date="2023-11-20T11:54:00Z">
        <w:r w:rsidR="008A0CD4" w:rsidRPr="006A64D8" w:rsidDel="002D6169">
          <w:rPr>
            <w:b/>
            <w:color w:val="000000"/>
            <w:sz w:val="18"/>
            <w:szCs w:val="18"/>
            <w:rPrChange w:id="89" w:author="Adenauer" w:date="2023-11-21T13:28:00Z">
              <w:rPr>
                <w:b/>
                <w:color w:val="000000"/>
                <w:sz w:val="18"/>
                <w:szCs w:val="18"/>
              </w:rPr>
            </w:rPrChange>
          </w:rPr>
          <w:delText xml:space="preserve">o </w:delText>
        </w:r>
      </w:del>
      <w:del w:id="90" w:author="Adenauer" w:date="2023-11-20T12:19:00Z">
        <w:r w:rsidR="008A0CD4" w:rsidRPr="006A64D8" w:rsidDel="00DF6FB4">
          <w:rPr>
            <w:b/>
            <w:color w:val="000000"/>
            <w:sz w:val="18"/>
            <w:szCs w:val="18"/>
            <w:rPrChange w:id="91" w:author="Adenauer" w:date="2023-11-21T13:28:00Z">
              <w:rPr>
                <w:b/>
                <w:color w:val="000000"/>
                <w:sz w:val="18"/>
                <w:szCs w:val="18"/>
              </w:rPr>
            </w:rPrChange>
          </w:rPr>
          <w:delText xml:space="preserve">modelo XGBoosting </w:delText>
        </w:r>
      </w:del>
      <w:del w:id="92" w:author="Adenauer" w:date="2023-11-20T11:55:00Z">
        <w:r w:rsidR="008A0CD4" w:rsidRPr="006A64D8" w:rsidDel="002D6169">
          <w:rPr>
            <w:b/>
            <w:color w:val="000000"/>
            <w:sz w:val="18"/>
            <w:szCs w:val="18"/>
            <w:rPrChange w:id="93" w:author="Adenauer" w:date="2023-11-21T13:28:00Z">
              <w:rPr>
                <w:b/>
                <w:color w:val="000000"/>
                <w:sz w:val="18"/>
                <w:szCs w:val="18"/>
              </w:rPr>
            </w:rPrChange>
          </w:rPr>
          <w:delText xml:space="preserve">alcança métricas de </w:delText>
        </w:r>
      </w:del>
      <w:del w:id="94" w:author="Adenauer" w:date="2023-11-20T12:21:00Z">
        <w:r w:rsidR="008A0CD4" w:rsidRPr="006A64D8" w:rsidDel="00DF6FB4">
          <w:rPr>
            <w:b/>
            <w:color w:val="000000"/>
            <w:sz w:val="18"/>
            <w:szCs w:val="18"/>
            <w:rPrChange w:id="95" w:author="Adenauer" w:date="2023-11-21T13:28:00Z">
              <w:rPr>
                <w:b/>
                <w:color w:val="000000"/>
                <w:sz w:val="18"/>
                <w:szCs w:val="18"/>
              </w:rPr>
            </w:rPrChange>
          </w:rPr>
          <w:delText xml:space="preserve">desempenho </w:delText>
        </w:r>
      </w:del>
      <w:del w:id="96" w:author="Adenauer" w:date="2023-11-20T11:55:00Z">
        <w:r w:rsidR="008A0CD4" w:rsidRPr="006A64D8" w:rsidDel="002D6169">
          <w:rPr>
            <w:b/>
            <w:color w:val="000000"/>
            <w:sz w:val="18"/>
            <w:szCs w:val="18"/>
            <w:rPrChange w:id="97" w:author="Adenauer" w:date="2023-11-21T13:28:00Z">
              <w:rPr>
                <w:b/>
                <w:color w:val="000000"/>
                <w:sz w:val="18"/>
                <w:szCs w:val="18"/>
              </w:rPr>
            </w:rPrChange>
          </w:rPr>
          <w:delText>significativas</w:delText>
        </w:r>
      </w:del>
      <w:ins w:id="98" w:author="Adenauer" w:date="2023-11-20T11:55:00Z">
        <w:r w:rsidR="002D6169" w:rsidRPr="006A64D8">
          <w:rPr>
            <w:b/>
            <w:color w:val="000000"/>
            <w:sz w:val="18"/>
            <w:szCs w:val="18"/>
            <w:rPrChange w:id="99" w:author="Adenauer" w:date="2023-11-21T13:28:00Z">
              <w:rPr>
                <w:b/>
                <w:color w:val="000000"/>
                <w:sz w:val="18"/>
                <w:szCs w:val="18"/>
              </w:rPr>
            </w:rPrChange>
          </w:rPr>
          <w:t xml:space="preserve"> em termos </w:t>
        </w:r>
      </w:ins>
      <w:ins w:id="100" w:author="Adenauer" w:date="2023-11-20T12:16:00Z">
        <w:r w:rsidR="00DF6FB4" w:rsidRPr="006A64D8">
          <w:rPr>
            <w:b/>
            <w:color w:val="000000"/>
            <w:sz w:val="18"/>
            <w:szCs w:val="18"/>
            <w:rPrChange w:id="101" w:author="Adenauer" w:date="2023-11-21T13:28:00Z">
              <w:rPr>
                <w:b/>
                <w:color w:val="000000"/>
                <w:sz w:val="18"/>
                <w:szCs w:val="18"/>
              </w:rPr>
            </w:rPrChange>
          </w:rPr>
          <w:t xml:space="preserve">tanto </w:t>
        </w:r>
      </w:ins>
      <w:ins w:id="102" w:author="Adenauer" w:date="2023-11-20T11:55:00Z">
        <w:r w:rsidR="002D6169" w:rsidRPr="006A64D8">
          <w:rPr>
            <w:b/>
            <w:color w:val="000000"/>
            <w:sz w:val="18"/>
            <w:szCs w:val="18"/>
            <w:rPrChange w:id="103" w:author="Adenauer" w:date="2023-11-21T13:28:00Z">
              <w:rPr>
                <w:b/>
                <w:color w:val="000000"/>
                <w:sz w:val="18"/>
                <w:szCs w:val="18"/>
              </w:rPr>
            </w:rPrChange>
          </w:rPr>
          <w:t xml:space="preserve">de acurácia quanto </w:t>
        </w:r>
      </w:ins>
      <w:ins w:id="104" w:author="Adenauer" w:date="2023-11-20T12:19:00Z">
        <w:r w:rsidR="00DF6FB4" w:rsidRPr="006A64D8">
          <w:rPr>
            <w:b/>
            <w:color w:val="000000"/>
            <w:sz w:val="18"/>
            <w:szCs w:val="18"/>
            <w:rPrChange w:id="105" w:author="Adenauer" w:date="2023-11-21T13:28:00Z">
              <w:rPr>
                <w:b/>
                <w:color w:val="000000"/>
                <w:sz w:val="18"/>
                <w:szCs w:val="18"/>
              </w:rPr>
            </w:rPrChange>
          </w:rPr>
          <w:t>de</w:t>
        </w:r>
      </w:ins>
      <w:ins w:id="106" w:author="Adenauer" w:date="2023-11-20T11:55:00Z">
        <w:r w:rsidR="002D6169" w:rsidRPr="006A64D8">
          <w:rPr>
            <w:b/>
            <w:color w:val="000000"/>
            <w:sz w:val="18"/>
            <w:szCs w:val="18"/>
            <w:rPrChange w:id="107" w:author="Adenauer" w:date="2023-11-21T13:28:00Z">
              <w:rPr>
                <w:b/>
                <w:color w:val="000000"/>
                <w:sz w:val="18"/>
                <w:szCs w:val="18"/>
              </w:rPr>
            </w:rPrChange>
          </w:rPr>
          <w:t xml:space="preserve"> </w:t>
        </w:r>
      </w:ins>
      <w:ins w:id="108" w:author="Adenauer" w:date="2023-11-20T11:56:00Z">
        <w:r w:rsidR="002D6169" w:rsidRPr="006A64D8">
          <w:rPr>
            <w:b/>
            <w:color w:val="000000"/>
            <w:sz w:val="18"/>
            <w:szCs w:val="18"/>
            <w:rPrChange w:id="109" w:author="Adenauer" w:date="2023-11-21T13:28:00Z">
              <w:rPr>
                <w:b/>
                <w:color w:val="000000"/>
                <w:sz w:val="18"/>
                <w:szCs w:val="18"/>
              </w:rPr>
            </w:rPrChange>
          </w:rPr>
          <w:t>detecção de verdadeiros positivos</w:t>
        </w:r>
      </w:ins>
      <w:ins w:id="110" w:author="Adenauer" w:date="2023-11-20T12:22:00Z">
        <w:r w:rsidR="001843A0" w:rsidRPr="006A64D8">
          <w:rPr>
            <w:b/>
            <w:color w:val="000000"/>
            <w:sz w:val="18"/>
            <w:szCs w:val="18"/>
            <w:rPrChange w:id="111" w:author="Adenauer" w:date="2023-11-21T13:28:00Z">
              <w:rPr>
                <w:b/>
                <w:color w:val="000000"/>
                <w:sz w:val="18"/>
                <w:szCs w:val="18"/>
              </w:rPr>
            </w:rPrChange>
          </w:rPr>
          <w:t xml:space="preserve"> e</w:t>
        </w:r>
      </w:ins>
      <w:ins w:id="112" w:author="Adenauer" w:date="2023-11-20T12:14:00Z">
        <w:r w:rsidR="00DF6FB4" w:rsidRPr="006A64D8">
          <w:rPr>
            <w:b/>
            <w:color w:val="000000"/>
            <w:sz w:val="18"/>
            <w:szCs w:val="18"/>
            <w:rPrChange w:id="113" w:author="Adenauer" w:date="2023-11-21T13:28:00Z">
              <w:rPr>
                <w:b/>
                <w:color w:val="000000"/>
                <w:sz w:val="18"/>
                <w:szCs w:val="18"/>
              </w:rPr>
            </w:rPrChange>
          </w:rPr>
          <w:t xml:space="preserve"> sugerem que</w:t>
        </w:r>
      </w:ins>
      <w:ins w:id="114" w:author="Adenauer" w:date="2023-11-20T12:12:00Z">
        <w:r w:rsidR="00DF6FB4" w:rsidRPr="006A64D8">
          <w:rPr>
            <w:b/>
            <w:color w:val="000000"/>
            <w:sz w:val="18"/>
            <w:szCs w:val="18"/>
            <w:rPrChange w:id="115" w:author="Adenauer" w:date="2023-11-21T13:28:00Z">
              <w:rPr>
                <w:b/>
                <w:color w:val="000000"/>
                <w:sz w:val="18"/>
                <w:szCs w:val="18"/>
              </w:rPr>
            </w:rPrChange>
          </w:rPr>
          <w:t xml:space="preserve"> </w:t>
        </w:r>
      </w:ins>
      <w:ins w:id="116" w:author="Adenauer" w:date="2023-11-20T12:22:00Z">
        <w:r w:rsidR="001843A0" w:rsidRPr="006A64D8">
          <w:rPr>
            <w:b/>
            <w:color w:val="000000"/>
            <w:sz w:val="18"/>
            <w:szCs w:val="18"/>
            <w:rPrChange w:id="117" w:author="Adenauer" w:date="2023-11-21T13:28:00Z">
              <w:rPr>
                <w:b/>
                <w:color w:val="000000"/>
                <w:sz w:val="18"/>
                <w:szCs w:val="18"/>
              </w:rPr>
            </w:rPrChange>
          </w:rPr>
          <w:t>tais algoritmos</w:t>
        </w:r>
      </w:ins>
      <w:ins w:id="118" w:author="Adenauer" w:date="2023-11-20T12:12:00Z">
        <w:r w:rsidR="00DF6FB4" w:rsidRPr="006A64D8">
          <w:rPr>
            <w:b/>
            <w:color w:val="000000"/>
            <w:sz w:val="18"/>
            <w:szCs w:val="18"/>
            <w:rPrChange w:id="119" w:author="Adenauer" w:date="2023-11-21T13:28:00Z">
              <w:rPr>
                <w:b/>
                <w:color w:val="000000"/>
                <w:sz w:val="18"/>
                <w:szCs w:val="18"/>
              </w:rPr>
            </w:rPrChange>
          </w:rPr>
          <w:t xml:space="preserve">, </w:t>
        </w:r>
      </w:ins>
      <w:ins w:id="120" w:author="Adenauer" w:date="2023-11-20T12:13:00Z">
        <w:r w:rsidR="00DF6FB4" w:rsidRPr="006A64D8">
          <w:rPr>
            <w:b/>
            <w:color w:val="000000"/>
            <w:sz w:val="18"/>
            <w:szCs w:val="18"/>
            <w:rPrChange w:id="121" w:author="Adenauer" w:date="2023-11-21T13:28:00Z">
              <w:rPr>
                <w:b/>
                <w:color w:val="000000"/>
                <w:sz w:val="18"/>
                <w:szCs w:val="18"/>
              </w:rPr>
            </w:rPrChange>
          </w:rPr>
          <w:t xml:space="preserve">sobretudo quando aliados </w:t>
        </w:r>
      </w:ins>
      <w:ins w:id="122" w:author="Adenauer" w:date="2023-11-20T12:14:00Z">
        <w:r w:rsidR="00DF6FB4" w:rsidRPr="006A64D8">
          <w:rPr>
            <w:b/>
            <w:color w:val="000000"/>
            <w:sz w:val="18"/>
            <w:szCs w:val="18"/>
            <w:rPrChange w:id="123" w:author="Adenauer" w:date="2023-11-21T13:28:00Z">
              <w:rPr>
                <w:b/>
                <w:color w:val="000000"/>
                <w:sz w:val="18"/>
                <w:szCs w:val="18"/>
              </w:rPr>
            </w:rPrChange>
          </w:rPr>
          <w:t>a uma</w:t>
        </w:r>
      </w:ins>
      <w:ins w:id="124" w:author="Adenauer" w:date="2023-11-20T11:57:00Z">
        <w:r w:rsidR="002D6169" w:rsidRPr="006A64D8">
          <w:rPr>
            <w:b/>
            <w:color w:val="000000"/>
            <w:sz w:val="18"/>
            <w:szCs w:val="18"/>
            <w:rPrChange w:id="125" w:author="Adenauer" w:date="2023-11-21T13:28:00Z">
              <w:rPr>
                <w:b/>
                <w:color w:val="000000"/>
                <w:sz w:val="18"/>
                <w:szCs w:val="18"/>
              </w:rPr>
            </w:rPrChange>
          </w:rPr>
          <w:t xml:space="preserve"> </w:t>
        </w:r>
      </w:ins>
      <w:ins w:id="126" w:author="Adenauer" w:date="2023-11-20T12:08:00Z">
        <w:r w:rsidR="0067778D" w:rsidRPr="006A64D8">
          <w:rPr>
            <w:b/>
            <w:color w:val="000000"/>
            <w:sz w:val="18"/>
            <w:szCs w:val="18"/>
            <w:rPrChange w:id="127" w:author="Adenauer" w:date="2023-11-21T13:28:00Z">
              <w:rPr>
                <w:b/>
                <w:color w:val="000000"/>
                <w:sz w:val="18"/>
                <w:szCs w:val="18"/>
              </w:rPr>
            </w:rPrChange>
          </w:rPr>
          <w:t xml:space="preserve">análise de </w:t>
        </w:r>
      </w:ins>
      <w:proofErr w:type="spellStart"/>
      <w:ins w:id="128" w:author="Adenauer" w:date="2023-11-20T11:57:00Z">
        <w:r w:rsidR="0067778D" w:rsidRPr="006A64D8">
          <w:rPr>
            <w:b/>
            <w:color w:val="000000"/>
            <w:sz w:val="18"/>
            <w:szCs w:val="18"/>
            <w:rPrChange w:id="129" w:author="Adenauer" w:date="2023-11-21T13:28:00Z">
              <w:rPr>
                <w:b/>
                <w:color w:val="000000"/>
                <w:sz w:val="18"/>
                <w:szCs w:val="18"/>
              </w:rPr>
            </w:rPrChange>
          </w:rPr>
          <w:t>interpretabilidade</w:t>
        </w:r>
      </w:ins>
      <w:proofErr w:type="spellEnd"/>
      <w:ins w:id="130" w:author="Adenauer" w:date="2023-11-20T12:23:00Z">
        <w:r w:rsidR="001843A0" w:rsidRPr="006A64D8">
          <w:rPr>
            <w:b/>
            <w:color w:val="000000"/>
            <w:sz w:val="18"/>
            <w:szCs w:val="18"/>
            <w:rPrChange w:id="131" w:author="Adenauer" w:date="2023-11-21T13:28:00Z">
              <w:rPr>
                <w:b/>
                <w:color w:val="000000"/>
                <w:sz w:val="18"/>
                <w:szCs w:val="18"/>
              </w:rPr>
            </w:rPrChange>
          </w:rPr>
          <w:t xml:space="preserve"> dos fatores de risco</w:t>
        </w:r>
      </w:ins>
      <w:ins w:id="132" w:author="Adenauer" w:date="2023-11-20T12:13:00Z">
        <w:r w:rsidR="00DF6FB4" w:rsidRPr="006A64D8">
          <w:rPr>
            <w:b/>
            <w:color w:val="000000"/>
            <w:sz w:val="18"/>
            <w:szCs w:val="18"/>
            <w:rPrChange w:id="133" w:author="Adenauer" w:date="2023-11-21T13:28:00Z">
              <w:rPr>
                <w:b/>
                <w:color w:val="000000"/>
                <w:sz w:val="18"/>
                <w:szCs w:val="18"/>
              </w:rPr>
            </w:rPrChange>
          </w:rPr>
          <w:t xml:space="preserve">, </w:t>
        </w:r>
      </w:ins>
      <w:ins w:id="134" w:author="Adenauer" w:date="2023-11-20T12:14:00Z">
        <w:r w:rsidR="00DF6FB4" w:rsidRPr="006A64D8">
          <w:rPr>
            <w:b/>
            <w:color w:val="000000"/>
            <w:sz w:val="18"/>
            <w:szCs w:val="18"/>
            <w:rPrChange w:id="135" w:author="Adenauer" w:date="2023-11-21T13:28:00Z">
              <w:rPr>
                <w:b/>
                <w:color w:val="000000"/>
                <w:sz w:val="18"/>
                <w:szCs w:val="18"/>
              </w:rPr>
            </w:rPrChange>
          </w:rPr>
          <w:t xml:space="preserve">possuem potencial </w:t>
        </w:r>
      </w:ins>
      <w:ins w:id="136" w:author="Adenauer" w:date="2023-11-20T12:20:00Z">
        <w:r w:rsidR="00DF6FB4" w:rsidRPr="006A64D8">
          <w:rPr>
            <w:b/>
            <w:color w:val="000000"/>
            <w:sz w:val="18"/>
            <w:szCs w:val="18"/>
            <w:rPrChange w:id="137" w:author="Adenauer" w:date="2023-11-21T13:28:00Z">
              <w:rPr>
                <w:b/>
                <w:color w:val="000000"/>
                <w:sz w:val="18"/>
                <w:szCs w:val="18"/>
              </w:rPr>
            </w:rPrChange>
          </w:rPr>
          <w:t>de</w:t>
        </w:r>
      </w:ins>
      <w:ins w:id="138" w:author="Adenauer" w:date="2023-11-20T12:14:00Z">
        <w:r w:rsidR="00DF6FB4" w:rsidRPr="006A64D8">
          <w:rPr>
            <w:b/>
            <w:color w:val="000000"/>
            <w:sz w:val="18"/>
            <w:szCs w:val="18"/>
            <w:rPrChange w:id="139" w:author="Adenauer" w:date="2023-11-21T13:28:00Z">
              <w:rPr>
                <w:b/>
                <w:color w:val="000000"/>
                <w:sz w:val="18"/>
                <w:szCs w:val="18"/>
              </w:rPr>
            </w:rPrChange>
          </w:rPr>
          <w:t xml:space="preserve"> ser</w:t>
        </w:r>
      </w:ins>
      <w:ins w:id="140" w:author="Adenauer" w:date="2023-11-20T12:20:00Z">
        <w:r w:rsidR="00DF6FB4" w:rsidRPr="006A64D8">
          <w:rPr>
            <w:b/>
            <w:color w:val="000000"/>
            <w:sz w:val="18"/>
            <w:szCs w:val="18"/>
            <w:rPrChange w:id="141" w:author="Adenauer" w:date="2023-11-21T13:28:00Z">
              <w:rPr>
                <w:b/>
                <w:color w:val="000000"/>
                <w:sz w:val="18"/>
                <w:szCs w:val="18"/>
              </w:rPr>
            </w:rPrChange>
          </w:rPr>
          <w:t>em</w:t>
        </w:r>
      </w:ins>
      <w:ins w:id="142" w:author="Adenauer" w:date="2023-11-20T12:14:00Z">
        <w:r w:rsidR="00DF6FB4" w:rsidRPr="006A64D8">
          <w:rPr>
            <w:b/>
            <w:color w:val="000000"/>
            <w:sz w:val="18"/>
            <w:szCs w:val="18"/>
            <w:rPrChange w:id="143" w:author="Adenauer" w:date="2023-11-21T13:28:00Z">
              <w:rPr>
                <w:b/>
                <w:color w:val="000000"/>
                <w:sz w:val="18"/>
                <w:szCs w:val="18"/>
              </w:rPr>
            </w:rPrChange>
          </w:rPr>
          <w:t xml:space="preserve"> </w:t>
        </w:r>
      </w:ins>
      <w:ins w:id="144" w:author="Adenauer" w:date="2023-11-20T12:09:00Z">
        <w:r w:rsidR="00DF6FB4" w:rsidRPr="006A64D8">
          <w:rPr>
            <w:b/>
            <w:color w:val="000000"/>
            <w:sz w:val="18"/>
            <w:szCs w:val="18"/>
            <w:rPrChange w:id="145" w:author="Adenauer" w:date="2023-11-21T13:28:00Z">
              <w:rPr>
                <w:b/>
                <w:color w:val="000000"/>
                <w:sz w:val="18"/>
                <w:szCs w:val="18"/>
              </w:rPr>
            </w:rPrChange>
          </w:rPr>
          <w:t>empregad</w:t>
        </w:r>
      </w:ins>
      <w:ins w:id="146" w:author="Adenauer" w:date="2023-11-20T12:14:00Z">
        <w:r w:rsidR="00DF6FB4" w:rsidRPr="006A64D8">
          <w:rPr>
            <w:b/>
            <w:color w:val="000000"/>
            <w:sz w:val="18"/>
            <w:szCs w:val="18"/>
            <w:rPrChange w:id="147" w:author="Adenauer" w:date="2023-11-21T13:28:00Z">
              <w:rPr>
                <w:b/>
                <w:color w:val="000000"/>
                <w:sz w:val="18"/>
                <w:szCs w:val="18"/>
              </w:rPr>
            </w:rPrChange>
          </w:rPr>
          <w:t>os</w:t>
        </w:r>
      </w:ins>
      <w:ins w:id="148" w:author="Adenauer" w:date="2023-11-20T12:09:00Z">
        <w:r w:rsidR="0067778D" w:rsidRPr="006A64D8">
          <w:rPr>
            <w:b/>
            <w:color w:val="000000"/>
            <w:sz w:val="18"/>
            <w:szCs w:val="18"/>
            <w:rPrChange w:id="149" w:author="Adenauer" w:date="2023-11-21T13:28:00Z">
              <w:rPr>
                <w:b/>
                <w:color w:val="000000"/>
                <w:sz w:val="18"/>
                <w:szCs w:val="18"/>
              </w:rPr>
            </w:rPrChange>
          </w:rPr>
          <w:t xml:space="preserve"> para </w:t>
        </w:r>
      </w:ins>
      <w:ins w:id="150" w:author="Adenauer" w:date="2023-11-20T11:57:00Z">
        <w:r w:rsidR="002D6169" w:rsidRPr="006A64D8">
          <w:rPr>
            <w:b/>
            <w:color w:val="000000"/>
            <w:sz w:val="18"/>
            <w:szCs w:val="18"/>
            <w:rPrChange w:id="151" w:author="Adenauer" w:date="2023-11-21T13:28:00Z">
              <w:rPr>
                <w:b/>
                <w:color w:val="000000"/>
                <w:sz w:val="18"/>
                <w:szCs w:val="18"/>
              </w:rPr>
            </w:rPrChange>
          </w:rPr>
          <w:t xml:space="preserve">guiar </w:t>
        </w:r>
      </w:ins>
      <w:ins w:id="152" w:author="Adenauer" w:date="2023-11-20T12:09:00Z">
        <w:r w:rsidR="0067778D" w:rsidRPr="006A64D8">
          <w:rPr>
            <w:b/>
            <w:color w:val="000000"/>
            <w:sz w:val="18"/>
            <w:szCs w:val="18"/>
            <w:rPrChange w:id="153" w:author="Adenauer" w:date="2023-11-21T13:28:00Z">
              <w:rPr>
                <w:b/>
                <w:color w:val="000000"/>
                <w:sz w:val="18"/>
                <w:szCs w:val="18"/>
              </w:rPr>
            </w:rPrChange>
          </w:rPr>
          <w:t xml:space="preserve">estratégias </w:t>
        </w:r>
      </w:ins>
      <w:ins w:id="154" w:author="Adenauer" w:date="2023-11-20T12:15:00Z">
        <w:r w:rsidR="00DF6FB4" w:rsidRPr="006A64D8">
          <w:rPr>
            <w:b/>
            <w:color w:val="000000"/>
            <w:sz w:val="18"/>
            <w:szCs w:val="18"/>
            <w:rPrChange w:id="155" w:author="Adenauer" w:date="2023-11-21T13:28:00Z">
              <w:rPr>
                <w:b/>
                <w:color w:val="000000"/>
                <w:sz w:val="18"/>
                <w:szCs w:val="18"/>
              </w:rPr>
            </w:rPrChange>
          </w:rPr>
          <w:t xml:space="preserve">de baixo custo </w:t>
        </w:r>
      </w:ins>
      <w:ins w:id="156" w:author="Adenauer" w:date="2023-11-21T12:55:00Z">
        <w:r w:rsidR="00254433" w:rsidRPr="006A64D8">
          <w:rPr>
            <w:b/>
            <w:color w:val="000000"/>
            <w:sz w:val="18"/>
            <w:szCs w:val="18"/>
            <w:rPrChange w:id="157" w:author="Adenauer" w:date="2023-11-21T13:28:00Z">
              <w:rPr>
                <w:b/>
                <w:color w:val="000000"/>
                <w:sz w:val="18"/>
                <w:szCs w:val="18"/>
              </w:rPr>
            </w:rPrChange>
          </w:rPr>
          <w:t>na</w:t>
        </w:r>
      </w:ins>
      <w:ins w:id="158" w:author="Adenauer" w:date="2023-11-20T12:18:00Z">
        <w:r w:rsidR="00DF6FB4" w:rsidRPr="006A64D8">
          <w:rPr>
            <w:b/>
            <w:color w:val="000000"/>
            <w:sz w:val="18"/>
            <w:szCs w:val="18"/>
            <w:rPrChange w:id="159" w:author="Adenauer" w:date="2023-11-21T13:28:00Z">
              <w:rPr>
                <w:b/>
                <w:color w:val="000000"/>
                <w:sz w:val="18"/>
                <w:szCs w:val="18"/>
              </w:rPr>
            </w:rPrChange>
          </w:rPr>
          <w:t xml:space="preserve"> prevenção de doenças </w:t>
        </w:r>
        <w:proofErr w:type="gramStart"/>
        <w:r w:rsidR="00DF6FB4" w:rsidRPr="006A64D8">
          <w:rPr>
            <w:b/>
            <w:color w:val="000000"/>
            <w:sz w:val="18"/>
            <w:szCs w:val="18"/>
            <w:rPrChange w:id="160" w:author="Adenauer" w:date="2023-11-21T13:28:00Z">
              <w:rPr>
                <w:b/>
                <w:color w:val="000000"/>
                <w:sz w:val="18"/>
                <w:szCs w:val="18"/>
              </w:rPr>
            </w:rPrChange>
          </w:rPr>
          <w:t>cardiovasculares</w:t>
        </w:r>
      </w:ins>
      <w:ins w:id="161" w:author="Adenauer" w:date="2023-11-20T12:15:00Z">
        <w:r w:rsidR="00DF6FB4" w:rsidRPr="006A64D8">
          <w:rPr>
            <w:b/>
            <w:color w:val="000000"/>
            <w:sz w:val="18"/>
            <w:szCs w:val="18"/>
            <w:rPrChange w:id="162" w:author="Adenauer" w:date="2023-11-21T13:28:00Z">
              <w:rPr>
                <w:b/>
                <w:color w:val="000000"/>
                <w:sz w:val="18"/>
                <w:szCs w:val="18"/>
              </w:rPr>
            </w:rPrChange>
          </w:rPr>
          <w:t>.</w:t>
        </w:r>
      </w:ins>
      <w:proofErr w:type="gramEnd"/>
      <w:del w:id="163" w:author="Adenauer" w:date="2023-11-20T11:56:00Z">
        <w:r w:rsidR="008A0CD4" w:rsidRPr="006A64D8" w:rsidDel="002D6169">
          <w:rPr>
            <w:b/>
            <w:color w:val="000000"/>
            <w:sz w:val="18"/>
            <w:szCs w:val="18"/>
            <w:rPrChange w:id="164" w:author="Adenauer" w:date="2023-11-21T13:28:00Z">
              <w:rPr>
                <w:b/>
                <w:color w:val="000000"/>
                <w:sz w:val="18"/>
                <w:szCs w:val="18"/>
              </w:rPr>
            </w:rPrChange>
          </w:rPr>
          <w:delText>, especialmente quando combinado com otimizações nos parâmetros</w:delText>
        </w:r>
      </w:del>
      <w:del w:id="165" w:author="Adenauer" w:date="2023-11-20T12:09:00Z">
        <w:r w:rsidR="008A0CD4" w:rsidRPr="006A64D8" w:rsidDel="0067778D">
          <w:rPr>
            <w:b/>
            <w:color w:val="000000"/>
            <w:sz w:val="18"/>
            <w:szCs w:val="18"/>
            <w:rPrChange w:id="166" w:author="Adenauer" w:date="2023-11-21T13:28:00Z">
              <w:rPr>
                <w:b/>
                <w:color w:val="000000"/>
                <w:sz w:val="18"/>
                <w:szCs w:val="18"/>
              </w:rPr>
            </w:rPrChange>
          </w:rPr>
          <w:delText>. A associação desse algoritmo com uma abordagem de subamostragem revelou melhorias notáveis na revocação, enquanto o balanceamento combinado de sobreamostragem e subamostragem resultou em uma maior acurácia</w:delText>
        </w:r>
      </w:del>
      <w:r w:rsidR="008A0CD4" w:rsidRPr="006A64D8">
        <w:rPr>
          <w:b/>
          <w:color w:val="000000"/>
          <w:sz w:val="18"/>
          <w:szCs w:val="18"/>
          <w:rPrChange w:id="167" w:author="Adenauer" w:date="2023-11-21T13:28:00Z">
            <w:rPr>
              <w:b/>
              <w:color w:val="000000"/>
              <w:sz w:val="18"/>
              <w:szCs w:val="18"/>
            </w:rPr>
          </w:rPrChange>
        </w:rPr>
        <w:t>.</w:t>
      </w:r>
    </w:p>
    <w:p w14:paraId="60DD2DE7" w14:textId="77777777" w:rsidR="000C7AFD" w:rsidRDefault="000C7AFD">
      <w:pPr>
        <w:widowControl w:val="0"/>
        <w:pBdr>
          <w:top w:val="nil"/>
          <w:left w:val="nil"/>
          <w:bottom w:val="nil"/>
          <w:right w:val="nil"/>
          <w:between w:val="nil"/>
        </w:pBdr>
        <w:rPr>
          <w:b/>
          <w:color w:val="000000"/>
          <w:sz w:val="18"/>
          <w:szCs w:val="18"/>
        </w:rPr>
      </w:pPr>
    </w:p>
    <w:p w14:paraId="2036F27A" w14:textId="77777777" w:rsidR="000C7AFD" w:rsidRDefault="000C7AFD">
      <w:pPr>
        <w:widowControl w:val="0"/>
        <w:pBdr>
          <w:top w:val="nil"/>
          <w:left w:val="nil"/>
          <w:bottom w:val="nil"/>
          <w:right w:val="nil"/>
          <w:between w:val="nil"/>
        </w:pBdr>
        <w:rPr>
          <w:i/>
          <w:color w:val="000000"/>
          <w:sz w:val="18"/>
          <w:szCs w:val="18"/>
        </w:rPr>
      </w:pPr>
    </w:p>
    <w:p w14:paraId="5C049E6F" w14:textId="76B7067D" w:rsidR="00AE4949" w:rsidRPr="006A64D8" w:rsidRDefault="00AF53A3" w:rsidP="00AE4949">
      <w:pPr>
        <w:widowControl w:val="0"/>
        <w:pBdr>
          <w:top w:val="nil"/>
          <w:left w:val="nil"/>
          <w:bottom w:val="nil"/>
          <w:right w:val="nil"/>
          <w:between w:val="nil"/>
        </w:pBdr>
        <w:spacing w:after="200"/>
        <w:rPr>
          <w:b/>
          <w:color w:val="000000"/>
          <w:sz w:val="18"/>
          <w:szCs w:val="18"/>
          <w:lang w:val="en-US"/>
          <w:rPrChange w:id="168" w:author="Adenauer" w:date="2023-11-21T13:29:00Z">
            <w:rPr>
              <w:b/>
              <w:color w:val="000000"/>
              <w:sz w:val="18"/>
              <w:szCs w:val="18"/>
              <w:lang w:val="en-US"/>
            </w:rPr>
          </w:rPrChange>
        </w:rPr>
      </w:pPr>
      <w:r w:rsidRPr="00AF53A3">
        <w:rPr>
          <w:i/>
          <w:color w:val="000000"/>
          <w:sz w:val="18"/>
          <w:szCs w:val="18"/>
          <w:lang w:val="en-US"/>
        </w:rPr>
        <w:t xml:space="preserve">Abstract </w:t>
      </w:r>
      <w:r w:rsidRPr="00AF53A3">
        <w:rPr>
          <w:b/>
          <w:color w:val="000000"/>
          <w:sz w:val="18"/>
          <w:szCs w:val="18"/>
          <w:lang w:val="en-US"/>
        </w:rPr>
        <w:t xml:space="preserve">— </w:t>
      </w:r>
      <w:del w:id="169" w:author="Adenauer" w:date="2023-11-20T12:29:00Z">
        <w:r w:rsidR="00AE4949" w:rsidRPr="006A64D8" w:rsidDel="00ED11BA">
          <w:rPr>
            <w:b/>
            <w:color w:val="000000"/>
            <w:sz w:val="18"/>
            <w:szCs w:val="18"/>
            <w:lang w:val="en-US"/>
          </w:rPr>
          <w:delText>Cardiovascular diseases stand as the leading causes of death in Brazil and globally, with myocardial</w:delText>
        </w:r>
      </w:del>
      <w:ins w:id="170" w:author="Adenauer" w:date="2023-11-20T12:29:00Z">
        <w:r w:rsidR="00ED11BA" w:rsidRPr="006A64D8">
          <w:rPr>
            <w:b/>
            <w:color w:val="000000"/>
            <w:sz w:val="18"/>
            <w:szCs w:val="18"/>
            <w:lang w:val="en-US"/>
            <w:rPrChange w:id="171" w:author="Adenauer" w:date="2023-11-21T13:29:00Z">
              <w:rPr>
                <w:b/>
                <w:color w:val="000000"/>
                <w:sz w:val="18"/>
                <w:szCs w:val="18"/>
                <w:lang w:val="en-US"/>
              </w:rPr>
            </w:rPrChange>
          </w:rPr>
          <w:t>M</w:t>
        </w:r>
      </w:ins>
      <w:ins w:id="172" w:author="Adenauer" w:date="2023-11-21T12:56:00Z">
        <w:r w:rsidR="00254433" w:rsidRPr="006A64D8">
          <w:rPr>
            <w:b/>
            <w:color w:val="000000"/>
            <w:sz w:val="18"/>
            <w:szCs w:val="18"/>
            <w:lang w:val="en-US"/>
            <w:rPrChange w:id="173" w:author="Adenauer" w:date="2023-11-21T13:29:00Z">
              <w:rPr>
                <w:b/>
                <w:color w:val="000000"/>
                <w:sz w:val="18"/>
                <w:szCs w:val="18"/>
                <w:lang w:val="en-US"/>
              </w:rPr>
            </w:rPrChange>
          </w:rPr>
          <w:t>yocardial</w:t>
        </w:r>
      </w:ins>
      <w:r w:rsidR="00AE4949" w:rsidRPr="006A64D8">
        <w:rPr>
          <w:b/>
          <w:color w:val="000000"/>
          <w:sz w:val="18"/>
          <w:szCs w:val="18"/>
          <w:lang w:val="en-US"/>
          <w:rPrChange w:id="174" w:author="Adenauer" w:date="2023-11-21T13:29:00Z">
            <w:rPr>
              <w:b/>
              <w:color w:val="000000"/>
              <w:sz w:val="18"/>
              <w:szCs w:val="18"/>
              <w:lang w:val="en-US"/>
            </w:rPr>
          </w:rPrChange>
        </w:rPr>
        <w:t xml:space="preserve"> infarction (MI) and coronary artery disease (CAD) </w:t>
      </w:r>
      <w:ins w:id="175" w:author="Adenauer" w:date="2023-11-20T12:42:00Z">
        <w:r w:rsidR="00DC3E2C" w:rsidRPr="006A64D8">
          <w:rPr>
            <w:b/>
            <w:color w:val="000000"/>
            <w:sz w:val="18"/>
            <w:szCs w:val="18"/>
            <w:lang w:val="en-US"/>
            <w:rPrChange w:id="176" w:author="Adenauer" w:date="2023-11-21T13:29:00Z">
              <w:rPr>
                <w:b/>
                <w:color w:val="000000"/>
                <w:sz w:val="18"/>
                <w:szCs w:val="18"/>
                <w:lang w:val="en-US"/>
              </w:rPr>
            </w:rPrChange>
          </w:rPr>
          <w:t>rank</w:t>
        </w:r>
      </w:ins>
      <w:del w:id="177" w:author="Adenauer" w:date="2023-11-20T12:35:00Z">
        <w:r w:rsidR="00AE4949" w:rsidRPr="006A64D8" w:rsidDel="00DC3E2C">
          <w:rPr>
            <w:b/>
            <w:color w:val="000000"/>
            <w:sz w:val="18"/>
            <w:szCs w:val="18"/>
            <w:lang w:val="en-US"/>
            <w:rPrChange w:id="178" w:author="Adenauer" w:date="2023-11-21T13:29:00Z">
              <w:rPr>
                <w:b/>
                <w:color w:val="000000"/>
                <w:sz w:val="18"/>
                <w:szCs w:val="18"/>
                <w:lang w:val="en-US"/>
              </w:rPr>
            </w:rPrChange>
          </w:rPr>
          <w:delText>ranking</w:delText>
        </w:r>
      </w:del>
      <w:r w:rsidR="00AE4949" w:rsidRPr="006A64D8">
        <w:rPr>
          <w:b/>
          <w:color w:val="000000"/>
          <w:sz w:val="18"/>
          <w:szCs w:val="18"/>
          <w:lang w:val="en-US"/>
          <w:rPrChange w:id="179" w:author="Adenauer" w:date="2023-11-21T13:29:00Z">
            <w:rPr>
              <w:b/>
              <w:color w:val="000000"/>
              <w:sz w:val="18"/>
              <w:szCs w:val="18"/>
              <w:lang w:val="en-US"/>
            </w:rPr>
          </w:rPrChange>
        </w:rPr>
        <w:t xml:space="preserve"> among the most financially burdensome conditions for </w:t>
      </w:r>
      <w:del w:id="180" w:author="Adenauer" w:date="2023-11-20T12:42:00Z">
        <w:r w:rsidR="00AE4949" w:rsidRPr="006A64D8" w:rsidDel="00354DB1">
          <w:rPr>
            <w:b/>
            <w:color w:val="000000"/>
            <w:sz w:val="18"/>
            <w:szCs w:val="18"/>
            <w:lang w:val="en-US"/>
            <w:rPrChange w:id="181" w:author="Adenauer" w:date="2023-11-21T13:29:00Z">
              <w:rPr>
                <w:b/>
                <w:color w:val="000000"/>
                <w:sz w:val="18"/>
                <w:szCs w:val="18"/>
                <w:lang w:val="en-US"/>
              </w:rPr>
            </w:rPrChange>
          </w:rPr>
          <w:delText xml:space="preserve">the </w:delText>
        </w:r>
      </w:del>
      <w:r w:rsidR="00AE4949" w:rsidRPr="006A64D8">
        <w:rPr>
          <w:b/>
          <w:color w:val="000000"/>
          <w:sz w:val="18"/>
          <w:szCs w:val="18"/>
          <w:lang w:val="en-US"/>
          <w:rPrChange w:id="182" w:author="Adenauer" w:date="2023-11-21T13:29:00Z">
            <w:rPr>
              <w:b/>
              <w:color w:val="000000"/>
              <w:sz w:val="18"/>
              <w:szCs w:val="18"/>
              <w:lang w:val="en-US"/>
            </w:rPr>
          </w:rPrChange>
        </w:rPr>
        <w:t>public healthcare system</w:t>
      </w:r>
      <w:ins w:id="183" w:author="Adenauer" w:date="2023-11-20T12:42:00Z">
        <w:r w:rsidR="00354DB1" w:rsidRPr="006A64D8">
          <w:rPr>
            <w:b/>
            <w:color w:val="000000"/>
            <w:sz w:val="18"/>
            <w:szCs w:val="18"/>
            <w:lang w:val="en-US"/>
            <w:rPrChange w:id="184" w:author="Adenauer" w:date="2023-11-21T13:29:00Z">
              <w:rPr>
                <w:b/>
                <w:color w:val="000000"/>
                <w:sz w:val="18"/>
                <w:szCs w:val="18"/>
                <w:lang w:val="en-US"/>
              </w:rPr>
            </w:rPrChange>
          </w:rPr>
          <w:t>s such as Brazil’s</w:t>
        </w:r>
      </w:ins>
      <w:del w:id="185" w:author="Adenauer" w:date="2023-11-20T12:42:00Z">
        <w:r w:rsidR="00AE4949" w:rsidRPr="006A64D8" w:rsidDel="00354DB1">
          <w:rPr>
            <w:b/>
            <w:color w:val="000000"/>
            <w:sz w:val="18"/>
            <w:szCs w:val="18"/>
            <w:lang w:val="en-US"/>
            <w:rPrChange w:id="186" w:author="Adenauer" w:date="2023-11-21T13:29:00Z">
              <w:rPr>
                <w:b/>
                <w:color w:val="000000"/>
                <w:sz w:val="18"/>
                <w:szCs w:val="18"/>
                <w:lang w:val="en-US"/>
              </w:rPr>
            </w:rPrChange>
          </w:rPr>
          <w:delText>,</w:delText>
        </w:r>
      </w:del>
      <w:r w:rsidR="00AE4949" w:rsidRPr="006A64D8">
        <w:rPr>
          <w:b/>
          <w:color w:val="000000"/>
          <w:sz w:val="18"/>
          <w:szCs w:val="18"/>
          <w:lang w:val="en-US"/>
          <w:rPrChange w:id="187" w:author="Adenauer" w:date="2023-11-21T13:29:00Z">
            <w:rPr>
              <w:b/>
              <w:color w:val="000000"/>
              <w:sz w:val="18"/>
              <w:szCs w:val="18"/>
              <w:lang w:val="en-US"/>
            </w:rPr>
          </w:rPrChange>
        </w:rPr>
        <w:t xml:space="preserve"> </w:t>
      </w:r>
      <w:ins w:id="188" w:author="Adenauer" w:date="2023-11-20T12:42:00Z">
        <w:r w:rsidR="00354DB1" w:rsidRPr="006A64D8">
          <w:rPr>
            <w:b/>
            <w:color w:val="000000"/>
            <w:sz w:val="18"/>
            <w:szCs w:val="18"/>
            <w:lang w:val="en-US"/>
            <w:rPrChange w:id="189" w:author="Adenauer" w:date="2023-11-21T13:29:00Z">
              <w:rPr>
                <w:b/>
                <w:color w:val="000000"/>
                <w:sz w:val="18"/>
                <w:szCs w:val="18"/>
                <w:lang w:val="en-US"/>
              </w:rPr>
            </w:rPrChange>
          </w:rPr>
          <w:t>Unified Health System</w:t>
        </w:r>
      </w:ins>
      <w:del w:id="190" w:author="Adenauer" w:date="2023-11-20T12:42:00Z">
        <w:r w:rsidR="00AE4949" w:rsidRPr="006A64D8" w:rsidDel="00354DB1">
          <w:rPr>
            <w:b/>
            <w:color w:val="000000"/>
            <w:sz w:val="18"/>
            <w:szCs w:val="18"/>
            <w:lang w:val="en-US"/>
            <w:rPrChange w:id="191" w:author="Adenauer" w:date="2023-11-21T13:29:00Z">
              <w:rPr>
                <w:b/>
                <w:color w:val="000000"/>
                <w:sz w:val="18"/>
                <w:szCs w:val="18"/>
                <w:lang w:val="en-US"/>
              </w:rPr>
            </w:rPrChange>
          </w:rPr>
          <w:delText>Sistema Único de Saúde</w:delText>
        </w:r>
      </w:del>
      <w:r w:rsidR="00AE4949" w:rsidRPr="006A64D8">
        <w:rPr>
          <w:b/>
          <w:color w:val="000000"/>
          <w:sz w:val="18"/>
          <w:szCs w:val="18"/>
          <w:lang w:val="en-US"/>
          <w:rPrChange w:id="192" w:author="Adenauer" w:date="2023-11-21T13:29:00Z">
            <w:rPr>
              <w:b/>
              <w:color w:val="000000"/>
              <w:sz w:val="18"/>
              <w:szCs w:val="18"/>
              <w:lang w:val="en-US"/>
            </w:rPr>
          </w:rPrChange>
        </w:rPr>
        <w:t xml:space="preserve"> (SUS). </w:t>
      </w:r>
      <w:del w:id="193" w:author="Adenauer" w:date="2023-11-20T12:43:00Z">
        <w:r w:rsidR="00AE4949" w:rsidRPr="006A64D8" w:rsidDel="00354DB1">
          <w:rPr>
            <w:b/>
            <w:color w:val="000000"/>
            <w:sz w:val="18"/>
            <w:szCs w:val="18"/>
            <w:lang w:val="en-US"/>
            <w:rPrChange w:id="194" w:author="Adenauer" w:date="2023-11-21T13:29:00Z">
              <w:rPr>
                <w:b/>
                <w:color w:val="000000"/>
                <w:sz w:val="18"/>
                <w:szCs w:val="18"/>
                <w:lang w:val="en-US"/>
              </w:rPr>
            </w:rPrChange>
          </w:rPr>
          <w:delText xml:space="preserve">Prevention </w:delText>
        </w:r>
      </w:del>
      <w:ins w:id="195" w:author="Adenauer" w:date="2023-11-20T12:43:00Z">
        <w:r w:rsidR="00354DB1" w:rsidRPr="006A64D8">
          <w:rPr>
            <w:b/>
            <w:color w:val="000000"/>
            <w:sz w:val="18"/>
            <w:szCs w:val="18"/>
            <w:lang w:val="en-US"/>
            <w:rPrChange w:id="196" w:author="Adenauer" w:date="2023-11-21T13:29:00Z">
              <w:rPr>
                <w:b/>
                <w:color w:val="000000"/>
                <w:sz w:val="18"/>
                <w:szCs w:val="18"/>
                <w:lang w:val="en-US"/>
              </w:rPr>
            </w:rPrChange>
          </w:rPr>
          <w:t xml:space="preserve">Preventing </w:t>
        </w:r>
      </w:ins>
      <w:del w:id="197" w:author="Adenauer" w:date="2023-11-20T12:43:00Z">
        <w:r w:rsidR="00AE4949" w:rsidRPr="006A64D8" w:rsidDel="00354DB1">
          <w:rPr>
            <w:b/>
            <w:color w:val="000000"/>
            <w:sz w:val="18"/>
            <w:szCs w:val="18"/>
            <w:lang w:val="en-US"/>
            <w:rPrChange w:id="198" w:author="Adenauer" w:date="2023-11-21T13:29:00Z">
              <w:rPr>
                <w:b/>
                <w:color w:val="000000"/>
                <w:sz w:val="18"/>
                <w:szCs w:val="18"/>
                <w:lang w:val="en-US"/>
              </w:rPr>
            </w:rPrChange>
          </w:rPr>
          <w:delText xml:space="preserve">of </w:delText>
        </w:r>
      </w:del>
      <w:r w:rsidR="00AE4949" w:rsidRPr="006A64D8">
        <w:rPr>
          <w:b/>
          <w:color w:val="000000"/>
          <w:sz w:val="18"/>
          <w:szCs w:val="18"/>
          <w:lang w:val="en-US"/>
          <w:rPrChange w:id="199" w:author="Adenauer" w:date="2023-11-21T13:29:00Z">
            <w:rPr>
              <w:b/>
              <w:color w:val="000000"/>
              <w:sz w:val="18"/>
              <w:szCs w:val="18"/>
              <w:lang w:val="en-US"/>
            </w:rPr>
          </w:rPrChange>
        </w:rPr>
        <w:t xml:space="preserve">these conditions often relies </w:t>
      </w:r>
      <w:r w:rsidR="00AE4949" w:rsidRPr="006A64D8">
        <w:rPr>
          <w:b/>
          <w:color w:val="000000"/>
          <w:sz w:val="18"/>
          <w:szCs w:val="18"/>
          <w:lang w:val="en-US"/>
          <w:rPrChange w:id="200" w:author="Adenauer" w:date="2023-11-21T13:29:00Z">
            <w:rPr>
              <w:b/>
              <w:color w:val="000000"/>
              <w:sz w:val="18"/>
              <w:szCs w:val="18"/>
              <w:lang w:val="en-US"/>
            </w:rPr>
          </w:rPrChange>
        </w:rPr>
        <w:lastRenderedPageBreak/>
        <w:t xml:space="preserve">on </w:t>
      </w:r>
      <w:del w:id="201" w:author="Adenauer" w:date="2023-11-20T12:43:00Z">
        <w:r w:rsidR="00AE4949" w:rsidRPr="006A64D8" w:rsidDel="00354DB1">
          <w:rPr>
            <w:b/>
            <w:color w:val="000000"/>
            <w:sz w:val="18"/>
            <w:szCs w:val="18"/>
            <w:lang w:val="en-US"/>
            <w:rPrChange w:id="202" w:author="Adenauer" w:date="2023-11-21T13:29:00Z">
              <w:rPr>
                <w:b/>
                <w:color w:val="000000"/>
                <w:sz w:val="18"/>
                <w:szCs w:val="18"/>
                <w:lang w:val="en-US"/>
              </w:rPr>
            </w:rPrChange>
          </w:rPr>
          <w:delText xml:space="preserve">expensive and limited-access </w:delText>
        </w:r>
      </w:del>
      <w:r w:rsidR="00AE4949" w:rsidRPr="006A64D8">
        <w:rPr>
          <w:b/>
          <w:color w:val="000000"/>
          <w:sz w:val="18"/>
          <w:szCs w:val="18"/>
          <w:lang w:val="en-US"/>
          <w:rPrChange w:id="203" w:author="Adenauer" w:date="2023-11-21T13:29:00Z">
            <w:rPr>
              <w:b/>
              <w:color w:val="000000"/>
              <w:sz w:val="18"/>
              <w:szCs w:val="18"/>
              <w:lang w:val="en-US"/>
            </w:rPr>
          </w:rPrChange>
        </w:rPr>
        <w:t xml:space="preserve">diagnostic procedures such as angiography, </w:t>
      </w:r>
      <w:ins w:id="204" w:author="Adenauer" w:date="2023-11-20T12:35:00Z">
        <w:r w:rsidR="00DC3E2C" w:rsidRPr="006A64D8">
          <w:rPr>
            <w:b/>
            <w:color w:val="000000"/>
            <w:sz w:val="18"/>
            <w:szCs w:val="18"/>
            <w:lang w:val="en-US"/>
            <w:rPrChange w:id="205" w:author="Adenauer" w:date="2023-11-21T13:29:00Z">
              <w:rPr>
                <w:b/>
                <w:color w:val="000000"/>
                <w:sz w:val="18"/>
                <w:szCs w:val="18"/>
                <w:lang w:val="en-US"/>
              </w:rPr>
            </w:rPrChange>
          </w:rPr>
          <w:t xml:space="preserve">which </w:t>
        </w:r>
      </w:ins>
      <w:ins w:id="206" w:author="Adenauer" w:date="2023-11-20T12:43:00Z">
        <w:r w:rsidR="00354DB1" w:rsidRPr="006A64D8">
          <w:rPr>
            <w:b/>
            <w:color w:val="000000"/>
            <w:sz w:val="18"/>
            <w:szCs w:val="18"/>
            <w:lang w:val="en-US"/>
            <w:rPrChange w:id="207" w:author="Adenauer" w:date="2023-11-21T13:29:00Z">
              <w:rPr>
                <w:b/>
                <w:color w:val="000000"/>
                <w:sz w:val="18"/>
                <w:szCs w:val="18"/>
                <w:lang w:val="en-US"/>
              </w:rPr>
            </w:rPrChange>
          </w:rPr>
          <w:t>are not only expensive but also scarcely accessible to low-income individuals</w:t>
        </w:r>
      </w:ins>
      <w:del w:id="208" w:author="Adenauer" w:date="2023-11-20T12:43:00Z">
        <w:r w:rsidR="00AE4949" w:rsidRPr="006A64D8" w:rsidDel="00354DB1">
          <w:rPr>
            <w:b/>
            <w:color w:val="000000"/>
            <w:sz w:val="18"/>
            <w:szCs w:val="18"/>
            <w:lang w:val="en-US"/>
            <w:rPrChange w:id="209" w:author="Adenauer" w:date="2023-11-21T13:29:00Z">
              <w:rPr>
                <w:b/>
                <w:color w:val="000000"/>
                <w:sz w:val="18"/>
                <w:szCs w:val="18"/>
                <w:lang w:val="en-US"/>
              </w:rPr>
            </w:rPrChange>
          </w:rPr>
          <w:delText>particularly challenging for individuals with lower incomes</w:delText>
        </w:r>
      </w:del>
      <w:r w:rsidR="00AE4949" w:rsidRPr="006A64D8">
        <w:rPr>
          <w:b/>
          <w:color w:val="000000"/>
          <w:sz w:val="18"/>
          <w:szCs w:val="18"/>
          <w:lang w:val="en-US"/>
          <w:rPrChange w:id="210" w:author="Adenauer" w:date="2023-11-21T13:29:00Z">
            <w:rPr>
              <w:b/>
              <w:color w:val="000000"/>
              <w:sz w:val="18"/>
              <w:szCs w:val="18"/>
              <w:lang w:val="en-US"/>
            </w:rPr>
          </w:rPrChange>
        </w:rPr>
        <w:t xml:space="preserve">. It is within this context that numerous studies have </w:t>
      </w:r>
      <w:del w:id="211" w:author="Adenauer" w:date="2023-11-20T12:36:00Z">
        <w:r w:rsidR="00AE4949" w:rsidRPr="006A64D8" w:rsidDel="00DC3E2C">
          <w:rPr>
            <w:b/>
            <w:color w:val="000000"/>
            <w:sz w:val="18"/>
            <w:szCs w:val="18"/>
            <w:lang w:val="en-US"/>
            <w:rPrChange w:id="212" w:author="Adenauer" w:date="2023-11-21T13:29:00Z">
              <w:rPr>
                <w:b/>
                <w:color w:val="000000"/>
                <w:sz w:val="18"/>
                <w:szCs w:val="18"/>
                <w:lang w:val="en-US"/>
              </w:rPr>
            </w:rPrChange>
          </w:rPr>
          <w:delText xml:space="preserve">endeavored </w:delText>
        </w:r>
      </w:del>
      <w:ins w:id="213" w:author="Adenauer" w:date="2023-11-20T12:36:00Z">
        <w:r w:rsidR="00DC3E2C" w:rsidRPr="006A64D8">
          <w:rPr>
            <w:b/>
            <w:color w:val="000000"/>
            <w:sz w:val="18"/>
            <w:szCs w:val="18"/>
            <w:lang w:val="en-US"/>
            <w:rPrChange w:id="214" w:author="Adenauer" w:date="2023-11-21T13:29:00Z">
              <w:rPr>
                <w:b/>
                <w:color w:val="000000"/>
                <w:sz w:val="18"/>
                <w:szCs w:val="18"/>
                <w:lang w:val="en-US"/>
              </w:rPr>
            </w:rPrChange>
          </w:rPr>
          <w:t xml:space="preserve">sought </w:t>
        </w:r>
      </w:ins>
      <w:r w:rsidR="00AE4949" w:rsidRPr="006A64D8">
        <w:rPr>
          <w:b/>
          <w:color w:val="000000"/>
          <w:sz w:val="18"/>
          <w:szCs w:val="18"/>
          <w:lang w:val="en-US"/>
          <w:rPrChange w:id="215" w:author="Adenauer" w:date="2023-11-21T13:29:00Z">
            <w:rPr>
              <w:b/>
              <w:color w:val="000000"/>
              <w:sz w:val="18"/>
              <w:szCs w:val="18"/>
              <w:lang w:val="en-US"/>
            </w:rPr>
          </w:rPrChange>
        </w:rPr>
        <w:t xml:space="preserve">to employ machine learning strategies to enhance automated recognition of patients at risk of MI and CAD. </w:t>
      </w:r>
      <w:ins w:id="216" w:author="Adenauer" w:date="2023-11-20T12:36:00Z">
        <w:r w:rsidR="00DC3E2C" w:rsidRPr="006A64D8">
          <w:rPr>
            <w:b/>
            <w:color w:val="000000"/>
            <w:sz w:val="18"/>
            <w:szCs w:val="18"/>
            <w:lang w:val="en-US"/>
            <w:rPrChange w:id="217" w:author="Adenauer" w:date="2023-11-21T13:29:00Z">
              <w:rPr>
                <w:b/>
                <w:color w:val="000000"/>
                <w:sz w:val="18"/>
                <w:szCs w:val="18"/>
                <w:lang w:val="en-US"/>
              </w:rPr>
            </w:rPrChange>
          </w:rPr>
          <w:t xml:space="preserve">Here we aim to investigate the </w:t>
        </w:r>
      </w:ins>
      <w:ins w:id="218" w:author="Adenauer" w:date="2023-11-20T12:44:00Z">
        <w:r w:rsidR="00354DB1" w:rsidRPr="006A64D8">
          <w:rPr>
            <w:b/>
            <w:color w:val="000000"/>
            <w:sz w:val="18"/>
            <w:szCs w:val="18"/>
            <w:lang w:val="en-US"/>
            <w:rPrChange w:id="219" w:author="Adenauer" w:date="2023-11-21T13:29:00Z">
              <w:rPr>
                <w:b/>
                <w:color w:val="000000"/>
                <w:sz w:val="18"/>
                <w:szCs w:val="18"/>
                <w:lang w:val="en-US"/>
              </w:rPr>
            </w:rPrChange>
          </w:rPr>
          <w:t xml:space="preserve">feasibility </w:t>
        </w:r>
      </w:ins>
      <w:ins w:id="220" w:author="Adenauer" w:date="2023-11-20T12:36:00Z">
        <w:r w:rsidR="00DC3E2C" w:rsidRPr="006A64D8">
          <w:rPr>
            <w:b/>
            <w:color w:val="000000"/>
            <w:sz w:val="18"/>
            <w:szCs w:val="18"/>
            <w:lang w:val="en-US"/>
            <w:rPrChange w:id="221" w:author="Adenauer" w:date="2023-11-21T13:29:00Z">
              <w:rPr>
                <w:b/>
                <w:color w:val="000000"/>
                <w:sz w:val="18"/>
                <w:szCs w:val="18"/>
                <w:lang w:val="en-US"/>
              </w:rPr>
            </w:rPrChange>
          </w:rPr>
          <w:t>of using tree-based algorithms to classify and interpret general</w:t>
        </w:r>
      </w:ins>
      <w:ins w:id="222" w:author="Adenauer" w:date="2023-11-20T12:44:00Z">
        <w:r w:rsidR="00354DB1" w:rsidRPr="006A64D8">
          <w:rPr>
            <w:b/>
            <w:color w:val="000000"/>
            <w:sz w:val="18"/>
            <w:szCs w:val="18"/>
            <w:lang w:val="en-US"/>
            <w:rPrChange w:id="223" w:author="Adenauer" w:date="2023-11-21T13:29:00Z">
              <w:rPr>
                <w:b/>
                <w:color w:val="000000"/>
                <w:sz w:val="18"/>
                <w:szCs w:val="18"/>
                <w:lang w:val="en-US"/>
              </w:rPr>
            </w:rPrChange>
          </w:rPr>
          <w:t xml:space="preserve"> health data</w:t>
        </w:r>
      </w:ins>
      <w:ins w:id="224" w:author="Adenauer" w:date="2023-11-20T12:36:00Z">
        <w:r w:rsidR="00DC3E2C" w:rsidRPr="006A64D8">
          <w:rPr>
            <w:b/>
            <w:color w:val="000000"/>
            <w:sz w:val="18"/>
            <w:szCs w:val="18"/>
            <w:lang w:val="en-US"/>
            <w:rPrChange w:id="225" w:author="Adenauer" w:date="2023-11-21T13:29:00Z">
              <w:rPr>
                <w:b/>
                <w:color w:val="000000"/>
                <w:sz w:val="18"/>
                <w:szCs w:val="18"/>
                <w:lang w:val="en-US"/>
              </w:rPr>
            </w:rPrChange>
          </w:rPr>
          <w:t xml:space="preserve"> of patients potentially at risk of cardiovascular diseases. </w:t>
        </w:r>
      </w:ins>
      <w:ins w:id="226" w:author="Adenauer" w:date="2023-11-20T12:44:00Z">
        <w:r w:rsidR="00354DB1" w:rsidRPr="006A64D8">
          <w:rPr>
            <w:b/>
            <w:color w:val="000000"/>
            <w:sz w:val="18"/>
            <w:szCs w:val="18"/>
            <w:lang w:val="en-US"/>
            <w:rPrChange w:id="227" w:author="Adenauer" w:date="2023-11-21T13:29:00Z">
              <w:rPr>
                <w:b/>
                <w:color w:val="000000"/>
                <w:sz w:val="18"/>
                <w:szCs w:val="18"/>
                <w:lang w:val="en-US"/>
              </w:rPr>
            </w:rPrChange>
          </w:rPr>
          <w:t>We tested t</w:t>
        </w:r>
      </w:ins>
      <w:del w:id="228" w:author="Adenauer" w:date="2023-11-20T12:44:00Z">
        <w:r w:rsidR="00AE4949" w:rsidRPr="006A64D8" w:rsidDel="00354DB1">
          <w:rPr>
            <w:b/>
            <w:color w:val="000000"/>
            <w:sz w:val="18"/>
            <w:szCs w:val="18"/>
            <w:lang w:val="en-US"/>
            <w:rPrChange w:id="229" w:author="Adenauer" w:date="2023-11-21T13:29:00Z">
              <w:rPr>
                <w:b/>
                <w:color w:val="000000"/>
                <w:sz w:val="18"/>
                <w:szCs w:val="18"/>
                <w:lang w:val="en-US"/>
              </w:rPr>
            </w:rPrChange>
          </w:rPr>
          <w:delText>T</w:delText>
        </w:r>
      </w:del>
      <w:ins w:id="230" w:author="Adenauer" w:date="2023-11-20T12:37:00Z">
        <w:r w:rsidR="00DC3E2C" w:rsidRPr="006A64D8">
          <w:rPr>
            <w:b/>
            <w:color w:val="000000"/>
            <w:sz w:val="18"/>
            <w:szCs w:val="18"/>
            <w:lang w:val="en-US"/>
            <w:rPrChange w:id="231" w:author="Adenauer" w:date="2023-11-21T13:29:00Z">
              <w:rPr>
                <w:b/>
                <w:color w:val="000000"/>
                <w:sz w:val="18"/>
                <w:szCs w:val="18"/>
                <w:lang w:val="en-US"/>
              </w:rPr>
            </w:rPrChange>
          </w:rPr>
          <w:t>h</w:t>
        </w:r>
      </w:ins>
      <w:r w:rsidR="00AE4949" w:rsidRPr="006A64D8">
        <w:rPr>
          <w:b/>
          <w:color w:val="000000"/>
          <w:sz w:val="18"/>
          <w:szCs w:val="18"/>
          <w:lang w:val="en-US"/>
          <w:rPrChange w:id="232" w:author="Adenauer" w:date="2023-11-21T13:29:00Z">
            <w:rPr>
              <w:b/>
              <w:color w:val="000000"/>
              <w:sz w:val="18"/>
              <w:szCs w:val="18"/>
              <w:lang w:val="en-US"/>
            </w:rPr>
          </w:rPrChange>
        </w:rPr>
        <w:t>ree</w:t>
      </w:r>
      <w:del w:id="233" w:author="Adenauer" w:date="2023-11-20T12:37:00Z">
        <w:r w:rsidR="00AE4949" w:rsidRPr="006A64D8" w:rsidDel="00DC3E2C">
          <w:rPr>
            <w:b/>
            <w:color w:val="000000"/>
            <w:sz w:val="18"/>
            <w:szCs w:val="18"/>
            <w:lang w:val="en-US"/>
            <w:rPrChange w:id="234" w:author="Adenauer" w:date="2023-11-21T13:29:00Z">
              <w:rPr>
                <w:b/>
                <w:color w:val="000000"/>
                <w:sz w:val="18"/>
                <w:szCs w:val="18"/>
                <w:lang w:val="en-US"/>
              </w:rPr>
            </w:rPrChange>
          </w:rPr>
          <w:delText>-based</w:delText>
        </w:r>
      </w:del>
      <w:r w:rsidR="00AE4949" w:rsidRPr="006A64D8">
        <w:rPr>
          <w:b/>
          <w:color w:val="000000"/>
          <w:sz w:val="18"/>
          <w:szCs w:val="18"/>
          <w:lang w:val="en-US"/>
          <w:rPrChange w:id="235" w:author="Adenauer" w:date="2023-11-21T13:29:00Z">
            <w:rPr>
              <w:b/>
              <w:color w:val="000000"/>
              <w:sz w:val="18"/>
              <w:szCs w:val="18"/>
              <w:lang w:val="en-US"/>
            </w:rPr>
          </w:rPrChange>
        </w:rPr>
        <w:t xml:space="preserve"> algorithms </w:t>
      </w:r>
      <w:ins w:id="236" w:author="Adenauer" w:date="2023-11-20T12:37:00Z">
        <w:r w:rsidR="00DC3E2C" w:rsidRPr="006A64D8">
          <w:rPr>
            <w:b/>
            <w:color w:val="000000"/>
            <w:sz w:val="18"/>
            <w:szCs w:val="18"/>
            <w:lang w:val="en-US"/>
            <w:rPrChange w:id="237" w:author="Adenauer" w:date="2023-11-21T13:29:00Z">
              <w:rPr>
                <w:b/>
                <w:color w:val="000000"/>
                <w:sz w:val="18"/>
                <w:szCs w:val="18"/>
                <w:lang w:val="en-US"/>
              </w:rPr>
            </w:rPrChange>
          </w:rPr>
          <w:t xml:space="preserve">based on decision trees using a database </w:t>
        </w:r>
      </w:ins>
      <w:ins w:id="238" w:author="Adenauer" w:date="2023-11-20T12:45:00Z">
        <w:r w:rsidR="00354DB1" w:rsidRPr="006A64D8">
          <w:rPr>
            <w:b/>
            <w:color w:val="000000"/>
            <w:sz w:val="18"/>
            <w:szCs w:val="18"/>
            <w:lang w:val="en-US"/>
            <w:rPrChange w:id="239" w:author="Adenauer" w:date="2023-11-21T13:29:00Z">
              <w:rPr>
                <w:b/>
                <w:color w:val="000000"/>
                <w:sz w:val="18"/>
                <w:szCs w:val="18"/>
                <w:lang w:val="en-US"/>
              </w:rPr>
            </w:rPrChange>
          </w:rPr>
          <w:t>from</w:t>
        </w:r>
      </w:ins>
      <w:ins w:id="240" w:author="Adenauer" w:date="2023-11-20T12:37:00Z">
        <w:r w:rsidR="00DC3E2C" w:rsidRPr="006A64D8">
          <w:rPr>
            <w:b/>
            <w:color w:val="000000"/>
            <w:sz w:val="18"/>
            <w:szCs w:val="18"/>
            <w:lang w:val="en-US"/>
            <w:rPrChange w:id="241" w:author="Adenauer" w:date="2023-11-21T13:29:00Z">
              <w:rPr>
                <w:b/>
                <w:color w:val="000000"/>
                <w:sz w:val="18"/>
                <w:szCs w:val="18"/>
                <w:lang w:val="en-US"/>
              </w:rPr>
            </w:rPrChange>
          </w:rPr>
          <w:t xml:space="preserve"> the </w:t>
        </w:r>
      </w:ins>
      <w:ins w:id="242" w:author="Adenauer" w:date="2023-11-20T12:45:00Z">
        <w:r w:rsidR="00354DB1" w:rsidRPr="006A64D8">
          <w:rPr>
            <w:b/>
            <w:color w:val="000000"/>
            <w:sz w:val="18"/>
            <w:szCs w:val="18"/>
            <w:lang w:val="en-US"/>
            <w:rPrChange w:id="243" w:author="Adenauer" w:date="2023-11-21T13:29:00Z">
              <w:rPr>
                <w:b/>
                <w:color w:val="000000"/>
                <w:sz w:val="18"/>
                <w:szCs w:val="18"/>
                <w:lang w:val="en-US"/>
              </w:rPr>
            </w:rPrChange>
          </w:rPr>
          <w:t xml:space="preserve">United States </w:t>
        </w:r>
      </w:ins>
      <w:ins w:id="244" w:author="Adenauer" w:date="2023-11-20T12:37:00Z">
        <w:r w:rsidR="00DC3E2C" w:rsidRPr="006A64D8">
          <w:rPr>
            <w:b/>
            <w:color w:val="000000"/>
            <w:sz w:val="18"/>
            <w:szCs w:val="18"/>
            <w:lang w:val="en-US"/>
            <w:rPrChange w:id="245" w:author="Adenauer" w:date="2023-11-21T13:29:00Z">
              <w:rPr>
                <w:b/>
                <w:color w:val="000000"/>
                <w:sz w:val="18"/>
                <w:szCs w:val="18"/>
                <w:lang w:val="en-US"/>
              </w:rPr>
            </w:rPrChange>
          </w:rPr>
          <w:t>Center</w:t>
        </w:r>
      </w:ins>
      <w:ins w:id="246" w:author="Adenauer" w:date="2023-11-20T12:38:00Z">
        <w:r w:rsidR="00DC3E2C" w:rsidRPr="006A64D8">
          <w:rPr>
            <w:b/>
            <w:color w:val="000000"/>
            <w:sz w:val="18"/>
            <w:szCs w:val="18"/>
            <w:lang w:val="en-US"/>
            <w:rPrChange w:id="247" w:author="Adenauer" w:date="2023-11-21T13:29:00Z">
              <w:rPr>
                <w:b/>
                <w:color w:val="000000"/>
                <w:sz w:val="18"/>
                <w:szCs w:val="18"/>
                <w:lang w:val="en-US"/>
              </w:rPr>
            </w:rPrChange>
          </w:rPr>
          <w:t>s</w:t>
        </w:r>
      </w:ins>
      <w:ins w:id="248" w:author="Adenauer" w:date="2023-11-20T12:37:00Z">
        <w:r w:rsidR="00DC3E2C" w:rsidRPr="006A64D8">
          <w:rPr>
            <w:b/>
            <w:color w:val="000000"/>
            <w:sz w:val="18"/>
            <w:szCs w:val="18"/>
            <w:lang w:val="en-US"/>
            <w:rPrChange w:id="249" w:author="Adenauer" w:date="2023-11-21T13:29:00Z">
              <w:rPr>
                <w:b/>
                <w:color w:val="000000"/>
                <w:sz w:val="18"/>
                <w:szCs w:val="18"/>
                <w:lang w:val="en-US"/>
              </w:rPr>
            </w:rPrChange>
          </w:rPr>
          <w:t xml:space="preserve"> for Disease Control and Pre</w:t>
        </w:r>
      </w:ins>
      <w:ins w:id="250" w:author="Adenauer" w:date="2023-11-20T12:38:00Z">
        <w:r w:rsidR="00DC3E2C" w:rsidRPr="006A64D8">
          <w:rPr>
            <w:b/>
            <w:color w:val="000000"/>
            <w:sz w:val="18"/>
            <w:szCs w:val="18"/>
            <w:lang w:val="en-US"/>
            <w:rPrChange w:id="251" w:author="Adenauer" w:date="2023-11-21T13:29:00Z">
              <w:rPr>
                <w:b/>
                <w:color w:val="000000"/>
                <w:sz w:val="18"/>
                <w:szCs w:val="18"/>
                <w:lang w:val="en-US"/>
              </w:rPr>
            </w:rPrChange>
          </w:rPr>
          <w:t xml:space="preserve">vention (CDC). The results </w:t>
        </w:r>
      </w:ins>
      <w:ins w:id="252" w:author="Adenauer" w:date="2023-11-20T12:45:00Z">
        <w:r w:rsidR="00354DB1" w:rsidRPr="006A64D8">
          <w:rPr>
            <w:b/>
            <w:color w:val="000000"/>
            <w:sz w:val="18"/>
            <w:szCs w:val="18"/>
            <w:lang w:val="en-US"/>
            <w:rPrChange w:id="253" w:author="Adenauer" w:date="2023-11-21T13:29:00Z">
              <w:rPr>
                <w:b/>
                <w:color w:val="000000"/>
                <w:sz w:val="18"/>
                <w:szCs w:val="18"/>
                <w:lang w:val="en-US"/>
              </w:rPr>
            </w:rPrChange>
          </w:rPr>
          <w:t xml:space="preserve">demonstrate the effectiveness </w:t>
        </w:r>
      </w:ins>
      <w:ins w:id="254" w:author="Adenauer" w:date="2023-11-20T12:38:00Z">
        <w:r w:rsidR="00DC3E2C" w:rsidRPr="006A64D8">
          <w:rPr>
            <w:b/>
            <w:color w:val="000000"/>
            <w:sz w:val="18"/>
            <w:szCs w:val="18"/>
            <w:lang w:val="en-US"/>
            <w:rPrChange w:id="255" w:author="Adenauer" w:date="2023-11-21T13:29:00Z">
              <w:rPr>
                <w:b/>
                <w:color w:val="000000"/>
                <w:sz w:val="18"/>
                <w:szCs w:val="18"/>
                <w:lang w:val="en-US"/>
              </w:rPr>
            </w:rPrChange>
          </w:rPr>
          <w:t>of the</w:t>
        </w:r>
      </w:ins>
      <w:ins w:id="256" w:author="Adenauer" w:date="2023-11-20T12:45:00Z">
        <w:r w:rsidR="00354DB1" w:rsidRPr="006A64D8">
          <w:rPr>
            <w:b/>
            <w:color w:val="000000"/>
            <w:sz w:val="18"/>
            <w:szCs w:val="18"/>
            <w:lang w:val="en-US"/>
            <w:rPrChange w:id="257" w:author="Adenauer" w:date="2023-11-21T13:29:00Z">
              <w:rPr>
                <w:b/>
                <w:color w:val="000000"/>
                <w:sz w:val="18"/>
                <w:szCs w:val="18"/>
                <w:lang w:val="en-US"/>
              </w:rPr>
            </w:rPrChange>
          </w:rPr>
          <w:t>se</w:t>
        </w:r>
      </w:ins>
      <w:ins w:id="258" w:author="Adenauer" w:date="2023-11-20T12:38:00Z">
        <w:r w:rsidR="00DC3E2C" w:rsidRPr="006A64D8">
          <w:rPr>
            <w:b/>
            <w:color w:val="000000"/>
            <w:sz w:val="18"/>
            <w:szCs w:val="18"/>
            <w:lang w:val="en-US"/>
            <w:rPrChange w:id="259" w:author="Adenauer" w:date="2023-11-21T13:29:00Z">
              <w:rPr>
                <w:b/>
                <w:color w:val="000000"/>
                <w:sz w:val="18"/>
                <w:szCs w:val="18"/>
                <w:lang w:val="en-US"/>
              </w:rPr>
            </w:rPrChange>
          </w:rPr>
          <w:t xml:space="preserve"> methods, in terms of both accuracy and detection of true positives, suggest</w:t>
        </w:r>
      </w:ins>
      <w:ins w:id="260" w:author="Adenauer" w:date="2023-11-20T12:45:00Z">
        <w:r w:rsidR="00354DB1" w:rsidRPr="006A64D8">
          <w:rPr>
            <w:b/>
            <w:color w:val="000000"/>
            <w:sz w:val="18"/>
            <w:szCs w:val="18"/>
            <w:lang w:val="en-US"/>
            <w:rPrChange w:id="261" w:author="Adenauer" w:date="2023-11-21T13:29:00Z">
              <w:rPr>
                <w:b/>
                <w:color w:val="000000"/>
                <w:sz w:val="18"/>
                <w:szCs w:val="18"/>
                <w:lang w:val="en-US"/>
              </w:rPr>
            </w:rPrChange>
          </w:rPr>
          <w:t>ing</w:t>
        </w:r>
      </w:ins>
      <w:ins w:id="262" w:author="Adenauer" w:date="2023-11-20T12:38:00Z">
        <w:r w:rsidR="00DC3E2C" w:rsidRPr="006A64D8">
          <w:rPr>
            <w:b/>
            <w:color w:val="000000"/>
            <w:sz w:val="18"/>
            <w:szCs w:val="18"/>
            <w:lang w:val="en-US"/>
            <w:rPrChange w:id="263" w:author="Adenauer" w:date="2023-11-21T13:29:00Z">
              <w:rPr>
                <w:b/>
                <w:color w:val="000000"/>
                <w:sz w:val="18"/>
                <w:szCs w:val="18"/>
                <w:lang w:val="en-US"/>
              </w:rPr>
            </w:rPrChange>
          </w:rPr>
          <w:t xml:space="preserve"> that such </w:t>
        </w:r>
      </w:ins>
      <w:ins w:id="264" w:author="Adenauer" w:date="2023-11-20T12:41:00Z">
        <w:r w:rsidR="00DC3E2C" w:rsidRPr="006A64D8">
          <w:rPr>
            <w:b/>
            <w:color w:val="000000"/>
            <w:sz w:val="18"/>
            <w:szCs w:val="18"/>
            <w:lang w:val="en-US"/>
            <w:rPrChange w:id="265" w:author="Adenauer" w:date="2023-11-21T13:29:00Z">
              <w:rPr>
                <w:b/>
                <w:color w:val="000000"/>
                <w:sz w:val="18"/>
                <w:szCs w:val="18"/>
                <w:lang w:val="en-US"/>
              </w:rPr>
            </w:rPrChange>
          </w:rPr>
          <w:t>algorithms</w:t>
        </w:r>
      </w:ins>
      <w:ins w:id="266" w:author="Adenauer" w:date="2023-11-20T12:45:00Z">
        <w:r w:rsidR="00354DB1" w:rsidRPr="006A64D8">
          <w:rPr>
            <w:b/>
            <w:color w:val="000000"/>
            <w:sz w:val="18"/>
            <w:szCs w:val="18"/>
            <w:lang w:val="en-US"/>
            <w:rPrChange w:id="267" w:author="Adenauer" w:date="2023-11-21T13:29:00Z">
              <w:rPr>
                <w:b/>
                <w:color w:val="000000"/>
                <w:sz w:val="18"/>
                <w:szCs w:val="18"/>
                <w:lang w:val="en-US"/>
              </w:rPr>
            </w:rPrChange>
          </w:rPr>
          <w:t xml:space="preserve"> -</w:t>
        </w:r>
      </w:ins>
      <w:ins w:id="268" w:author="Adenauer" w:date="2023-11-20T12:38:00Z">
        <w:r w:rsidR="00DC3E2C" w:rsidRPr="006A64D8">
          <w:rPr>
            <w:b/>
            <w:color w:val="000000"/>
            <w:sz w:val="18"/>
            <w:szCs w:val="18"/>
            <w:lang w:val="en-US"/>
            <w:rPrChange w:id="269" w:author="Adenauer" w:date="2023-11-21T13:29:00Z">
              <w:rPr>
                <w:b/>
                <w:color w:val="000000"/>
                <w:sz w:val="18"/>
                <w:szCs w:val="18"/>
                <w:lang w:val="en-US"/>
              </w:rPr>
            </w:rPrChange>
          </w:rPr>
          <w:t xml:space="preserve"> especially when combined with </w:t>
        </w:r>
      </w:ins>
      <w:ins w:id="270" w:author="Adenauer" w:date="2023-11-20T12:39:00Z">
        <w:r w:rsidR="00DC3E2C" w:rsidRPr="006A64D8">
          <w:rPr>
            <w:b/>
            <w:color w:val="000000"/>
            <w:sz w:val="18"/>
            <w:szCs w:val="18"/>
            <w:lang w:val="en-US"/>
            <w:rPrChange w:id="271" w:author="Adenauer" w:date="2023-11-21T13:29:00Z">
              <w:rPr>
                <w:b/>
                <w:color w:val="000000"/>
                <w:sz w:val="18"/>
                <w:szCs w:val="18"/>
                <w:lang w:val="en-US"/>
              </w:rPr>
            </w:rPrChange>
          </w:rPr>
          <w:t xml:space="preserve">an interpretability </w:t>
        </w:r>
      </w:ins>
      <w:ins w:id="272" w:author="Adenauer" w:date="2023-11-20T12:38:00Z">
        <w:r w:rsidR="00DC3E2C" w:rsidRPr="006A64D8">
          <w:rPr>
            <w:b/>
            <w:color w:val="000000"/>
            <w:sz w:val="18"/>
            <w:szCs w:val="18"/>
            <w:lang w:val="en-US"/>
            <w:rPrChange w:id="273" w:author="Adenauer" w:date="2023-11-21T13:29:00Z">
              <w:rPr>
                <w:b/>
                <w:color w:val="000000"/>
                <w:sz w:val="18"/>
                <w:szCs w:val="18"/>
                <w:lang w:val="en-US"/>
              </w:rPr>
            </w:rPrChange>
          </w:rPr>
          <w:t>analysis of ris</w:t>
        </w:r>
      </w:ins>
      <w:ins w:id="274" w:author="Adenauer" w:date="2023-11-20T12:39:00Z">
        <w:r w:rsidR="00DC3E2C" w:rsidRPr="006A64D8">
          <w:rPr>
            <w:b/>
            <w:color w:val="000000"/>
            <w:sz w:val="18"/>
            <w:szCs w:val="18"/>
            <w:lang w:val="en-US"/>
            <w:rPrChange w:id="275" w:author="Adenauer" w:date="2023-11-21T13:29:00Z">
              <w:rPr>
                <w:b/>
                <w:color w:val="000000"/>
                <w:sz w:val="18"/>
                <w:szCs w:val="18"/>
                <w:lang w:val="en-US"/>
              </w:rPr>
            </w:rPrChange>
          </w:rPr>
          <w:t>k</w:t>
        </w:r>
      </w:ins>
      <w:ins w:id="276" w:author="Adenauer" w:date="2023-11-20T12:38:00Z">
        <w:r w:rsidR="00DC3E2C" w:rsidRPr="006A64D8">
          <w:rPr>
            <w:b/>
            <w:color w:val="000000"/>
            <w:sz w:val="18"/>
            <w:szCs w:val="18"/>
            <w:lang w:val="en-US"/>
            <w:rPrChange w:id="277" w:author="Adenauer" w:date="2023-11-21T13:29:00Z">
              <w:rPr>
                <w:b/>
                <w:color w:val="000000"/>
                <w:sz w:val="18"/>
                <w:szCs w:val="18"/>
                <w:lang w:val="en-US"/>
              </w:rPr>
            </w:rPrChange>
          </w:rPr>
          <w:t xml:space="preserve"> factors</w:t>
        </w:r>
      </w:ins>
      <w:ins w:id="278" w:author="Adenauer" w:date="2023-11-20T12:46:00Z">
        <w:r w:rsidR="00354DB1" w:rsidRPr="006A64D8">
          <w:rPr>
            <w:b/>
            <w:color w:val="000000"/>
            <w:sz w:val="18"/>
            <w:szCs w:val="18"/>
            <w:lang w:val="en-US"/>
            <w:rPrChange w:id="279" w:author="Adenauer" w:date="2023-11-21T13:29:00Z">
              <w:rPr>
                <w:b/>
                <w:color w:val="000000"/>
                <w:sz w:val="18"/>
                <w:szCs w:val="18"/>
                <w:lang w:val="en-US"/>
              </w:rPr>
            </w:rPrChange>
          </w:rPr>
          <w:t xml:space="preserve"> –</w:t>
        </w:r>
      </w:ins>
      <w:ins w:id="280" w:author="Adenauer" w:date="2023-11-20T12:39:00Z">
        <w:r w:rsidR="00DC3E2C" w:rsidRPr="006A64D8">
          <w:rPr>
            <w:b/>
            <w:color w:val="000000"/>
            <w:sz w:val="18"/>
            <w:szCs w:val="18"/>
            <w:lang w:val="en-US"/>
            <w:rPrChange w:id="281" w:author="Adenauer" w:date="2023-11-21T13:29:00Z">
              <w:rPr>
                <w:b/>
                <w:color w:val="000000"/>
                <w:sz w:val="18"/>
                <w:szCs w:val="18"/>
                <w:lang w:val="en-US"/>
              </w:rPr>
            </w:rPrChange>
          </w:rPr>
          <w:t xml:space="preserve"> </w:t>
        </w:r>
      </w:ins>
      <w:ins w:id="282" w:author="Adenauer" w:date="2023-11-20T12:46:00Z">
        <w:r w:rsidR="00354DB1" w:rsidRPr="006A64D8">
          <w:rPr>
            <w:b/>
            <w:color w:val="000000"/>
            <w:sz w:val="18"/>
            <w:szCs w:val="18"/>
            <w:lang w:val="en-US"/>
            <w:rPrChange w:id="283" w:author="Adenauer" w:date="2023-11-21T13:29:00Z">
              <w:rPr>
                <w:b/>
                <w:color w:val="000000"/>
                <w:sz w:val="18"/>
                <w:szCs w:val="18"/>
                <w:lang w:val="en-US"/>
              </w:rPr>
            </w:rPrChange>
          </w:rPr>
          <w:t xml:space="preserve">hold promise </w:t>
        </w:r>
      </w:ins>
      <w:ins w:id="284" w:author="Adenauer" w:date="2023-11-20T12:39:00Z">
        <w:r w:rsidR="00DC3E2C" w:rsidRPr="006A64D8">
          <w:rPr>
            <w:b/>
            <w:color w:val="000000"/>
            <w:sz w:val="18"/>
            <w:szCs w:val="18"/>
            <w:lang w:val="en-US"/>
            <w:rPrChange w:id="285" w:author="Adenauer" w:date="2023-11-21T13:29:00Z">
              <w:rPr>
                <w:b/>
                <w:color w:val="000000"/>
                <w:sz w:val="18"/>
                <w:szCs w:val="18"/>
                <w:lang w:val="en-US"/>
              </w:rPr>
            </w:rPrChange>
          </w:rPr>
          <w:t xml:space="preserve">to be employed in the development </w:t>
        </w:r>
      </w:ins>
      <w:ins w:id="286" w:author="Adenauer" w:date="2023-11-20T12:47:00Z">
        <w:r w:rsidR="00354DB1" w:rsidRPr="006A64D8">
          <w:rPr>
            <w:b/>
            <w:color w:val="000000"/>
            <w:sz w:val="18"/>
            <w:szCs w:val="18"/>
            <w:lang w:val="en-US"/>
            <w:rPrChange w:id="287" w:author="Adenauer" w:date="2023-11-21T13:29:00Z">
              <w:rPr>
                <w:b/>
                <w:color w:val="000000"/>
                <w:sz w:val="18"/>
                <w:szCs w:val="18"/>
                <w:lang w:val="en-US"/>
              </w:rPr>
            </w:rPrChange>
          </w:rPr>
          <w:t xml:space="preserve">of low-cost strategies </w:t>
        </w:r>
      </w:ins>
      <w:ins w:id="288" w:author="Adenauer" w:date="2023-11-20T12:49:00Z">
        <w:r w:rsidR="00354DB1" w:rsidRPr="006A64D8">
          <w:rPr>
            <w:b/>
            <w:color w:val="000000"/>
            <w:sz w:val="18"/>
            <w:szCs w:val="18"/>
            <w:lang w:val="en-US"/>
            <w:rPrChange w:id="289" w:author="Adenauer" w:date="2023-11-21T13:29:00Z">
              <w:rPr>
                <w:b/>
                <w:color w:val="000000"/>
                <w:sz w:val="18"/>
                <w:szCs w:val="18"/>
                <w:lang w:val="en-US"/>
              </w:rPr>
            </w:rPrChange>
          </w:rPr>
          <w:t>to prevent</w:t>
        </w:r>
      </w:ins>
      <w:ins w:id="290" w:author="Adenauer" w:date="2023-11-20T12:39:00Z">
        <w:r w:rsidR="00DC3E2C" w:rsidRPr="006A64D8">
          <w:rPr>
            <w:b/>
            <w:color w:val="000000"/>
            <w:sz w:val="18"/>
            <w:szCs w:val="18"/>
            <w:lang w:val="en-US"/>
            <w:rPrChange w:id="291" w:author="Adenauer" w:date="2023-11-21T13:29:00Z">
              <w:rPr>
                <w:b/>
                <w:color w:val="000000"/>
                <w:sz w:val="18"/>
                <w:szCs w:val="18"/>
                <w:lang w:val="en-US"/>
              </w:rPr>
            </w:rPrChange>
          </w:rPr>
          <w:t xml:space="preserve"> cardiovascular diseases.</w:t>
        </w:r>
      </w:ins>
      <w:ins w:id="292" w:author="Adenauer" w:date="2023-11-20T12:40:00Z">
        <w:r w:rsidR="00DC3E2C" w:rsidRPr="006A64D8">
          <w:rPr>
            <w:b/>
            <w:color w:val="000000"/>
            <w:sz w:val="18"/>
            <w:szCs w:val="18"/>
            <w:lang w:val="en-US"/>
            <w:rPrChange w:id="293" w:author="Adenauer" w:date="2023-11-21T13:29:00Z">
              <w:rPr>
                <w:b/>
                <w:color w:val="000000"/>
                <w:sz w:val="18"/>
                <w:szCs w:val="18"/>
                <w:lang w:val="en-US"/>
              </w:rPr>
            </w:rPrChange>
          </w:rPr>
          <w:t xml:space="preserve"> </w:t>
        </w:r>
      </w:ins>
      <w:del w:id="294" w:author="Adenauer" w:date="2023-11-20T12:40:00Z">
        <w:r w:rsidR="00AE4949" w:rsidRPr="006A64D8" w:rsidDel="00DC3E2C">
          <w:rPr>
            <w:b/>
            <w:color w:val="000000"/>
            <w:sz w:val="18"/>
            <w:szCs w:val="18"/>
            <w:lang w:val="en-US"/>
            <w:rPrChange w:id="295" w:author="Adenauer" w:date="2023-11-21T13:29:00Z">
              <w:rPr>
                <w:b/>
                <w:color w:val="000000"/>
                <w:sz w:val="18"/>
                <w:szCs w:val="18"/>
                <w:lang w:val="en-US"/>
              </w:rPr>
            </w:rPrChange>
          </w:rPr>
          <w:delText>have demonstrated notable efficacy in patient risk classification. Hence, this project aims to assess various conventional tree-based algorithms alongside a more recent model, XGBoosting. These evaluations will encompass diverse class-balancing methodologies, utilizing an accessible dataset derived from cross-sectional surveys. Results indicate that the XGBoosting model achieves significant performance metrics, particularly when coupled with parameter optimizations. The amalgamation of this algorithm with a sub-sampling approach showed remarkable improvements in recall, while a combined over-sampling and under-sampling balancing</w:delText>
        </w:r>
        <w:bookmarkStart w:id="296" w:name="_GoBack"/>
        <w:bookmarkEnd w:id="296"/>
        <w:r w:rsidR="00AE4949" w:rsidRPr="006A64D8" w:rsidDel="00DC3E2C">
          <w:rPr>
            <w:b/>
            <w:color w:val="000000"/>
            <w:sz w:val="18"/>
            <w:szCs w:val="18"/>
            <w:lang w:val="en-US"/>
            <w:rPrChange w:id="297" w:author="Adenauer" w:date="2023-11-21T13:29:00Z">
              <w:rPr>
                <w:b/>
                <w:color w:val="000000"/>
                <w:sz w:val="18"/>
                <w:szCs w:val="18"/>
                <w:lang w:val="en-US"/>
              </w:rPr>
            </w:rPrChange>
          </w:rPr>
          <w:delText xml:space="preserve"> approach resulted in higher accuracy. Therefore, employing machine learning techniques on datasets lacking laboratory test results proved effective in identifying the risk of cardiovascular diseases.</w:delText>
        </w:r>
      </w:del>
    </w:p>
    <w:p w14:paraId="3E61DAB6" w14:textId="1DCA6B1D" w:rsidR="000C7AFD" w:rsidRPr="00CE0F10" w:rsidRDefault="00AF53A3" w:rsidP="00AE4949">
      <w:pPr>
        <w:widowControl w:val="0"/>
        <w:pBdr>
          <w:top w:val="nil"/>
          <w:left w:val="nil"/>
          <w:bottom w:val="nil"/>
          <w:right w:val="nil"/>
          <w:between w:val="nil"/>
        </w:pBdr>
        <w:spacing w:after="200"/>
        <w:rPr>
          <w:b/>
          <w:color w:val="000000"/>
          <w:sz w:val="18"/>
          <w:szCs w:val="18"/>
          <w:rPrChange w:id="298" w:author="Adenauer" w:date="2023-11-20T08:13:00Z">
            <w:rPr>
              <w:b/>
              <w:color w:val="000000"/>
              <w:sz w:val="18"/>
              <w:szCs w:val="18"/>
              <w:lang w:val="en-US"/>
            </w:rPr>
          </w:rPrChange>
        </w:rPr>
      </w:pPr>
      <w:proofErr w:type="spellStart"/>
      <w:r>
        <w:rPr>
          <w:i/>
          <w:color w:val="000000"/>
          <w:sz w:val="18"/>
          <w:szCs w:val="18"/>
        </w:rPr>
        <w:t>Keywords</w:t>
      </w:r>
      <w:proofErr w:type="spellEnd"/>
      <w:r>
        <w:rPr>
          <w:b/>
          <w:color w:val="000000"/>
          <w:sz w:val="18"/>
          <w:szCs w:val="18"/>
        </w:rPr>
        <w:t>—</w:t>
      </w:r>
      <w:del w:id="299" w:author="Adenauer" w:date="2023-11-21T13:29:00Z">
        <w:r w:rsidDel="006A64D8">
          <w:rPr>
            <w:b/>
            <w:color w:val="000000"/>
            <w:sz w:val="18"/>
            <w:szCs w:val="18"/>
          </w:rPr>
          <w:delText xml:space="preserve"> </w:delText>
        </w:r>
        <w:r w:rsidR="0039784E" w:rsidDel="006A64D8">
          <w:rPr>
            <w:b/>
            <w:color w:val="000000"/>
            <w:sz w:val="18"/>
            <w:szCs w:val="18"/>
          </w:rPr>
          <w:delText>Classificação</w:delText>
        </w:r>
        <w:r w:rsidR="00407A37" w:rsidDel="006A64D8">
          <w:rPr>
            <w:b/>
            <w:color w:val="000000"/>
            <w:sz w:val="18"/>
            <w:szCs w:val="18"/>
          </w:rPr>
          <w:delText xml:space="preserve">, </w:delText>
        </w:r>
      </w:del>
      <w:r w:rsidR="0039784E">
        <w:rPr>
          <w:b/>
          <w:color w:val="000000"/>
          <w:sz w:val="18"/>
          <w:szCs w:val="18"/>
        </w:rPr>
        <w:t>Aprendizado de Máquina</w:t>
      </w:r>
      <w:r w:rsidR="00407A37">
        <w:rPr>
          <w:b/>
          <w:color w:val="000000"/>
          <w:sz w:val="18"/>
          <w:szCs w:val="18"/>
        </w:rPr>
        <w:t xml:space="preserve">, </w:t>
      </w:r>
      <w:ins w:id="300" w:author="Adenauer" w:date="2023-11-21T13:29:00Z">
        <w:r w:rsidR="006A64D8">
          <w:rPr>
            <w:b/>
            <w:color w:val="000000"/>
            <w:sz w:val="18"/>
            <w:szCs w:val="18"/>
          </w:rPr>
          <w:t xml:space="preserve">Infarto do Miocárdio, </w:t>
        </w:r>
      </w:ins>
      <w:r w:rsidR="0039784E">
        <w:rPr>
          <w:b/>
          <w:color w:val="000000"/>
          <w:sz w:val="18"/>
          <w:szCs w:val="18"/>
        </w:rPr>
        <w:t>Doença</w:t>
      </w:r>
      <w:del w:id="301" w:author="Adenauer" w:date="2023-11-21T13:29:00Z">
        <w:r w:rsidR="0039784E" w:rsidDel="006A64D8">
          <w:rPr>
            <w:b/>
            <w:color w:val="000000"/>
            <w:sz w:val="18"/>
            <w:szCs w:val="18"/>
          </w:rPr>
          <w:delText>s</w:delText>
        </w:r>
      </w:del>
      <w:r w:rsidR="0039784E">
        <w:rPr>
          <w:b/>
          <w:color w:val="000000"/>
          <w:sz w:val="18"/>
          <w:szCs w:val="18"/>
        </w:rPr>
        <w:t xml:space="preserve"> </w:t>
      </w:r>
      <w:ins w:id="302" w:author="Adenauer" w:date="2023-11-21T13:29:00Z">
        <w:r w:rsidR="006A64D8">
          <w:rPr>
            <w:b/>
            <w:color w:val="000000"/>
            <w:sz w:val="18"/>
            <w:szCs w:val="18"/>
          </w:rPr>
          <w:t>Arterial Coronariana</w:t>
        </w:r>
      </w:ins>
      <w:del w:id="303" w:author="Adenauer" w:date="2023-11-21T13:29:00Z">
        <w:r w:rsidR="0039784E" w:rsidDel="006A64D8">
          <w:rPr>
            <w:b/>
            <w:color w:val="000000"/>
            <w:sz w:val="18"/>
            <w:szCs w:val="18"/>
          </w:rPr>
          <w:delText>Cardíacas</w:delText>
        </w:r>
      </w:del>
      <w:ins w:id="304" w:author="Adenauer" w:date="2023-11-21T13:29:00Z">
        <w:r w:rsidR="006A64D8">
          <w:rPr>
            <w:b/>
            <w:color w:val="000000"/>
            <w:sz w:val="18"/>
            <w:szCs w:val="18"/>
          </w:rPr>
          <w:t>, Árvore de Decisão,</w:t>
        </w:r>
      </w:ins>
      <w:ins w:id="305" w:author="Adenauer" w:date="2023-11-21T13:30:00Z">
        <w:r w:rsidR="006A64D8">
          <w:rPr>
            <w:b/>
            <w:color w:val="000000"/>
            <w:sz w:val="18"/>
            <w:szCs w:val="18"/>
          </w:rPr>
          <w:t xml:space="preserve"> </w:t>
        </w:r>
      </w:ins>
      <w:ins w:id="306" w:author="Adenauer" w:date="2023-11-21T13:29:00Z">
        <w:r w:rsidR="006A64D8">
          <w:rPr>
            <w:b/>
            <w:color w:val="000000"/>
            <w:sz w:val="18"/>
            <w:szCs w:val="18"/>
          </w:rPr>
          <w:t xml:space="preserve"> </w:t>
        </w:r>
        <w:proofErr w:type="spellStart"/>
        <w:proofErr w:type="gramStart"/>
        <w:r w:rsidR="006A64D8">
          <w:rPr>
            <w:b/>
            <w:color w:val="000000"/>
            <w:sz w:val="18"/>
            <w:szCs w:val="18"/>
          </w:rPr>
          <w:t>XGBoosting</w:t>
        </w:r>
        <w:proofErr w:type="spellEnd"/>
        <w:proofErr w:type="gramEnd"/>
        <w:r w:rsidR="006A64D8">
          <w:rPr>
            <w:b/>
            <w:color w:val="000000"/>
            <w:sz w:val="18"/>
            <w:szCs w:val="18"/>
          </w:rPr>
          <w:t xml:space="preserve">, </w:t>
        </w:r>
      </w:ins>
    </w:p>
    <w:p w14:paraId="246CC9BC" w14:textId="7553089A" w:rsidR="000C7AFD" w:rsidRPr="00FE17B3" w:rsidRDefault="00FE17B3">
      <w:pPr>
        <w:pStyle w:val="Ttulo1"/>
        <w:numPr>
          <w:ilvl w:val="0"/>
          <w:numId w:val="1"/>
        </w:numPr>
        <w:rPr>
          <w:sz w:val="20"/>
          <w:szCs w:val="20"/>
        </w:rPr>
      </w:pPr>
      <w:r w:rsidRPr="00FE17B3">
        <w:rPr>
          <w:sz w:val="20"/>
          <w:szCs w:val="20"/>
        </w:rPr>
        <w:t>INTRODUÇÃO</w:t>
      </w:r>
      <w:r w:rsidR="005971A5" w:rsidRPr="00FE17B3">
        <w:rPr>
          <w:sz w:val="20"/>
          <w:szCs w:val="20"/>
        </w:rPr>
        <w:t xml:space="preserve"> </w:t>
      </w:r>
    </w:p>
    <w:p w14:paraId="7DD129E0" w14:textId="5C4A92EF" w:rsidR="00263059" w:rsidRDefault="005971A5" w:rsidP="00FB0DC1">
      <w:r w:rsidRPr="005971A5">
        <w:t xml:space="preserve">Doenças cardiovasculares são as principais causas de morte no Brasil e no mundo. </w:t>
      </w:r>
      <w:r w:rsidR="00720F8E">
        <w:t>Estudos apontam que</w:t>
      </w:r>
      <w:r w:rsidRPr="005971A5">
        <w:t xml:space="preserve"> pelo menos 400 mil brasileiros morrem todos os anos em decorrência de problemas cardíacos [1]. </w:t>
      </w:r>
      <w:r w:rsidR="0091427E">
        <w:t xml:space="preserve">Dentre as doenças cardiovasculares mais conhecidas pela sociedade estão a </w:t>
      </w:r>
      <w:r w:rsidRPr="005971A5">
        <w:lastRenderedPageBreak/>
        <w:t>doença arterial coronariana</w:t>
      </w:r>
      <w:r w:rsidR="00FB0DC1">
        <w:t xml:space="preserve"> (DAC)</w:t>
      </w:r>
      <w:r w:rsidRPr="005971A5">
        <w:t>,</w:t>
      </w:r>
      <w:r w:rsidR="00AF53A3">
        <w:t xml:space="preserve"> o</w:t>
      </w:r>
      <w:r w:rsidRPr="005971A5">
        <w:t xml:space="preserve"> acidente vascular cerebral</w:t>
      </w:r>
      <w:r w:rsidR="00FB0DC1">
        <w:t xml:space="preserve"> (AVC)</w:t>
      </w:r>
      <w:r w:rsidRPr="005971A5">
        <w:t xml:space="preserve"> e </w:t>
      </w:r>
      <w:r w:rsidR="00AF53A3">
        <w:t xml:space="preserve">o </w:t>
      </w:r>
      <w:r w:rsidRPr="005971A5">
        <w:t>infarto</w:t>
      </w:r>
      <w:r w:rsidR="00FB0DC1">
        <w:t xml:space="preserve"> do miocárdio (IM)</w:t>
      </w:r>
      <w:r w:rsidRPr="005971A5">
        <w:t xml:space="preserve">. Embora haja diversos estudos </w:t>
      </w:r>
      <w:r w:rsidR="00AF53A3">
        <w:t xml:space="preserve">mostrando significativa </w:t>
      </w:r>
      <w:r w:rsidRPr="005971A5">
        <w:t xml:space="preserve">associação </w:t>
      </w:r>
      <w:r w:rsidR="0091427E">
        <w:t xml:space="preserve">dessas doenças </w:t>
      </w:r>
      <w:r w:rsidRPr="005971A5">
        <w:t>com fatores genéticos, hábitos alimentares, raça e outros fatores de risco,</w:t>
      </w:r>
      <w:r w:rsidR="00AF53A3" w:rsidRPr="00580D49">
        <w:t xml:space="preserve"> </w:t>
      </w:r>
      <w:r w:rsidR="00AF53A3" w:rsidRPr="005971A5">
        <w:t>devido à ampla quantidade de diagnósticos diferenciais</w:t>
      </w:r>
      <w:r w:rsidRPr="005971A5">
        <w:t xml:space="preserve"> nem sempre é fácil detectar clinicamente pacientes com maior risco [2]. Além disso, estima-se que um em cada cinco ataques cardíacos seja assintomático, ou seja, </w:t>
      </w:r>
      <w:r w:rsidR="00AF53A3">
        <w:t xml:space="preserve">ocorra sem que </w:t>
      </w:r>
      <w:r w:rsidRPr="005971A5">
        <w:t xml:space="preserve">a pessoa </w:t>
      </w:r>
      <w:r w:rsidR="00AF53A3">
        <w:t>esteja</w:t>
      </w:r>
      <w:r w:rsidRPr="005971A5">
        <w:t xml:space="preserve"> ciente do</w:t>
      </w:r>
      <w:r w:rsidR="00AF53A3">
        <w:t xml:space="preserve"> seu potencial risco</w:t>
      </w:r>
      <w:r w:rsidRPr="005971A5">
        <w:t xml:space="preserve"> até que o dano </w:t>
      </w:r>
      <w:r w:rsidR="00AF53A3">
        <w:t xml:space="preserve">venha a ser </w:t>
      </w:r>
      <w:r w:rsidRPr="005971A5">
        <w:t xml:space="preserve">causado [3]. Esses casos frequentemente resultam em complicações de longo prazo ou até mesmo na morte do indivíduo. No ano de 2015, </w:t>
      </w:r>
      <w:r w:rsidR="007818DB">
        <w:t xml:space="preserve">IM </w:t>
      </w:r>
      <w:r w:rsidR="007818DB" w:rsidRPr="005971A5">
        <w:t>foi</w:t>
      </w:r>
      <w:r w:rsidRPr="005971A5">
        <w:t xml:space="preserve"> a doença que mais custou aos cofres públicos do Sistema Único de Saúde (SUS), cerca de 22,2 bilhões de reais</w:t>
      </w:r>
      <w:r w:rsidR="0091427E">
        <w:t xml:space="preserve"> [4]. A</w:t>
      </w:r>
      <w:r w:rsidRPr="005971A5">
        <w:t>tualmente</w:t>
      </w:r>
      <w:r w:rsidR="0091427E">
        <w:t>, a</w:t>
      </w:r>
      <w:r w:rsidRPr="005971A5">
        <w:t xml:space="preserve"> angiografia</w:t>
      </w:r>
      <w:r w:rsidR="0091427E">
        <w:t xml:space="preserve"> é o exame </w:t>
      </w:r>
      <w:r w:rsidRPr="005971A5">
        <w:t>mais preciso para prever doença arterial cardíaca,</w:t>
      </w:r>
      <w:r w:rsidR="0091427E">
        <w:t xml:space="preserve"> porém</w:t>
      </w:r>
      <w:r w:rsidRPr="005971A5">
        <w:t xml:space="preserve"> o alto custo</w:t>
      </w:r>
      <w:r w:rsidR="00AF53A3">
        <w:t xml:space="preserve"> deste exame</w:t>
      </w:r>
      <w:r w:rsidRPr="005971A5">
        <w:t xml:space="preserve"> impede o </w:t>
      </w:r>
      <w:r w:rsidR="00AF53A3">
        <w:t xml:space="preserve">seu </w:t>
      </w:r>
      <w:r w:rsidRPr="005971A5">
        <w:t xml:space="preserve">acesso </w:t>
      </w:r>
      <w:r w:rsidR="00AF53A3">
        <w:t>à</w:t>
      </w:r>
      <w:r w:rsidRPr="005971A5">
        <w:t xml:space="preserve"> </w:t>
      </w:r>
      <w:r w:rsidR="0091427E">
        <w:t>população mais pobre</w:t>
      </w:r>
      <w:r w:rsidR="00AF53A3">
        <w:t>.</w:t>
      </w:r>
      <w:r w:rsidRPr="005971A5">
        <w:t xml:space="preserve"> </w:t>
      </w:r>
      <w:r w:rsidR="00AF53A3">
        <w:t>Neste contexto, técnicas de</w:t>
      </w:r>
      <w:r w:rsidR="00AF53A3" w:rsidRPr="005971A5">
        <w:t xml:space="preserve"> aprendizado de máquina </w:t>
      </w:r>
      <w:r w:rsidR="00AF53A3">
        <w:t>têm sido empregadas para o desenvolvimento de</w:t>
      </w:r>
      <w:r w:rsidRPr="005971A5">
        <w:t xml:space="preserve"> métodos mais econômicos e acessíveis </w:t>
      </w:r>
      <w:r w:rsidR="00004DE2">
        <w:t>de identificação de</w:t>
      </w:r>
      <w:r w:rsidR="00004DE2" w:rsidRPr="005971A5">
        <w:t xml:space="preserve"> pacientes com maior risco de </w:t>
      </w:r>
      <w:r w:rsidR="00004DE2">
        <w:t>eventos cardíacos</w:t>
      </w:r>
      <w:r w:rsidR="00004DE2" w:rsidRPr="005971A5">
        <w:t xml:space="preserve"> </w:t>
      </w:r>
      <w:r w:rsidRPr="005971A5">
        <w:t>[4,5].</w:t>
      </w:r>
      <w:r>
        <w:t xml:space="preserve"> </w:t>
      </w:r>
    </w:p>
    <w:p w14:paraId="63187431" w14:textId="34BB2796" w:rsidR="005523AA" w:rsidRDefault="0091427E" w:rsidP="00F83D52">
      <w:r>
        <w:t xml:space="preserve">É possível encontrar na </w:t>
      </w:r>
      <w:r w:rsidR="00263059">
        <w:t xml:space="preserve">literatura diversos estudos </w:t>
      </w:r>
      <w:r w:rsidR="00FB0DC1">
        <w:t xml:space="preserve">que utilizam </w:t>
      </w:r>
      <w:r w:rsidR="00263059">
        <w:t>diferente técnicas e modelagens de dados</w:t>
      </w:r>
      <w:r w:rsidR="00FB0DC1">
        <w:t xml:space="preserve"> </w:t>
      </w:r>
      <w:r w:rsidR="00720F8E">
        <w:t>clínicos para</w:t>
      </w:r>
      <w:r w:rsidR="00263059">
        <w:t xml:space="preserve"> classificar o risco de</w:t>
      </w:r>
      <w:r w:rsidR="00004DE2">
        <w:t xml:space="preserve"> se</w:t>
      </w:r>
      <w:del w:id="307" w:author="Adenauer" w:date="2023-11-20T08:39:00Z">
        <w:r w:rsidR="00004DE2" w:rsidDel="00096C53">
          <w:delText>-</w:delText>
        </w:r>
      </w:del>
      <w:r w:rsidR="00263059">
        <w:t xml:space="preserve"> desenvolver IM ou DAC</w:t>
      </w:r>
      <w:r w:rsidR="002749C4">
        <w:t xml:space="preserve">. </w:t>
      </w:r>
      <w:r w:rsidR="00004DE2">
        <w:t>Em particular, o</w:t>
      </w:r>
      <w:r w:rsidR="002749C4">
        <w:t>s algoritmos de aprendizado de máquina baseado</w:t>
      </w:r>
      <w:r w:rsidR="00004DE2">
        <w:t>s</w:t>
      </w:r>
      <w:r w:rsidR="002749C4">
        <w:t xml:space="preserve"> em árvores têm </w:t>
      </w:r>
      <w:r w:rsidR="00004DE2">
        <w:t xml:space="preserve">se </w:t>
      </w:r>
      <w:r w:rsidR="002749C4">
        <w:t xml:space="preserve">mostrado eficientes na </w:t>
      </w:r>
      <w:r w:rsidR="002749C4" w:rsidRPr="00F83D52">
        <w:t xml:space="preserve">identificação de pacientes </w:t>
      </w:r>
      <w:r w:rsidR="00004DE2" w:rsidRPr="00F83D52">
        <w:t xml:space="preserve">em </w:t>
      </w:r>
      <w:r w:rsidR="002749C4" w:rsidRPr="00F83D52">
        <w:t>risco</w:t>
      </w:r>
      <w:r w:rsidR="00F83D52" w:rsidRPr="00F83D52">
        <w:t xml:space="preserve">. </w:t>
      </w:r>
      <w:proofErr w:type="spellStart"/>
      <w:r w:rsidR="001E39E1" w:rsidRPr="00F83D52">
        <w:t>Princy</w:t>
      </w:r>
      <w:proofErr w:type="spellEnd"/>
      <w:r w:rsidR="00967EE7" w:rsidRPr="00F83D52">
        <w:t xml:space="preserve"> </w:t>
      </w:r>
      <w:proofErr w:type="gramStart"/>
      <w:r w:rsidR="00967EE7" w:rsidRPr="00F83D52">
        <w:t>et</w:t>
      </w:r>
      <w:proofErr w:type="gramEnd"/>
      <w:r w:rsidR="00967EE7" w:rsidRPr="00F83D52">
        <w:t xml:space="preserve"> al.</w:t>
      </w:r>
      <w:r w:rsidR="001E39E1" w:rsidRPr="00F83D52">
        <w:t xml:space="preserve"> </w:t>
      </w:r>
      <w:r w:rsidR="00FB0DC1" w:rsidRPr="00F83D52">
        <w:t>(</w:t>
      </w:r>
      <w:r w:rsidR="001E39E1" w:rsidRPr="00F83D52">
        <w:t>2020</w:t>
      </w:r>
      <w:r w:rsidR="00FB0DC1" w:rsidRPr="00F83D52">
        <w:t>)</w:t>
      </w:r>
      <w:del w:id="308" w:author="Adenauer" w:date="2023-11-20T08:40:00Z">
        <w:r w:rsidR="00FB0DC1" w:rsidRPr="00F83D52" w:rsidDel="00096C53">
          <w:delText>,</w:delText>
        </w:r>
      </w:del>
      <w:r w:rsidR="002749C4" w:rsidRPr="00F83D52">
        <w:t xml:space="preserve"> </w:t>
      </w:r>
      <w:r w:rsidR="00004DE2" w:rsidRPr="00F83D52">
        <w:t xml:space="preserve">utilizou </w:t>
      </w:r>
      <w:r w:rsidR="0062359B" w:rsidRPr="00F83D52">
        <w:t>dados antropométricos, clínicos e de exames laboratoriais</w:t>
      </w:r>
      <w:r w:rsidR="00004DE2" w:rsidRPr="00F83D52">
        <w:t xml:space="preserve"> para testar </w:t>
      </w:r>
      <w:r w:rsidR="00967EE7" w:rsidRPr="00F83D52">
        <w:t>diferentes algoritmos de aprendizado</w:t>
      </w:r>
      <w:r w:rsidR="00967EE7">
        <w:t xml:space="preserve"> de máquina </w:t>
      </w:r>
      <w:r w:rsidR="00004DE2">
        <w:t>e</w:t>
      </w:r>
      <w:r w:rsidR="00967EE7">
        <w:t xml:space="preserve"> classificar o risco de o paciente desenvolver doenças cardíacas</w:t>
      </w:r>
      <w:r w:rsidR="00004DE2">
        <w:t xml:space="preserve">. Neste trabalho, </w:t>
      </w:r>
      <w:r w:rsidR="00967EE7">
        <w:t xml:space="preserve">o modelo </w:t>
      </w:r>
      <w:r w:rsidR="00967EE7" w:rsidRPr="00F83D52">
        <w:t xml:space="preserve">que apresentou a melhor performance foi </w:t>
      </w:r>
      <w:r w:rsidR="00F83D52">
        <w:t xml:space="preserve">o </w:t>
      </w:r>
      <w:proofErr w:type="spellStart"/>
      <w:r w:rsidR="00F83D52" w:rsidRPr="00F83D52">
        <w:rPr>
          <w:i/>
          <w:iCs/>
        </w:rPr>
        <w:t>Decision</w:t>
      </w:r>
      <w:proofErr w:type="spellEnd"/>
      <w:r w:rsidR="00F83D52" w:rsidRPr="00F83D52">
        <w:rPr>
          <w:i/>
          <w:iCs/>
        </w:rPr>
        <w:t xml:space="preserve"> </w:t>
      </w:r>
      <w:proofErr w:type="spellStart"/>
      <w:r w:rsidR="00F83D52" w:rsidRPr="00F83D52">
        <w:rPr>
          <w:i/>
          <w:iCs/>
        </w:rPr>
        <w:t>Tree</w:t>
      </w:r>
      <w:proofErr w:type="spellEnd"/>
      <w:r w:rsidR="00004DE2" w:rsidRPr="00F83D52">
        <w:t xml:space="preserve">, atingindo </w:t>
      </w:r>
      <w:r w:rsidR="00967EE7" w:rsidRPr="00F83D52">
        <w:t>uma acurácia de 73%</w:t>
      </w:r>
      <w:r w:rsidR="00EA468B" w:rsidRPr="00F83D52">
        <w:t xml:space="preserve"> [2].</w:t>
      </w:r>
      <w:r w:rsidR="00F83D52" w:rsidRPr="00F83D52">
        <w:t xml:space="preserve"> </w:t>
      </w:r>
      <w:r w:rsidR="00004DE2" w:rsidRPr="00F83D52">
        <w:t>Já</w:t>
      </w:r>
      <w:r w:rsidR="00967EE7" w:rsidRPr="00F83D52">
        <w:t xml:space="preserve"> </w:t>
      </w:r>
      <w:r w:rsidR="005523AA" w:rsidRPr="00F83D52">
        <w:t xml:space="preserve">Ishaq </w:t>
      </w:r>
      <w:proofErr w:type="gramStart"/>
      <w:r w:rsidR="00967EE7" w:rsidRPr="00F83D52">
        <w:t>et</w:t>
      </w:r>
      <w:proofErr w:type="gramEnd"/>
      <w:r w:rsidR="00967EE7" w:rsidRPr="00F83D52">
        <w:t xml:space="preserve"> al.</w:t>
      </w:r>
      <w:r w:rsidR="00FB0DC1" w:rsidRPr="00F83D52">
        <w:t xml:space="preserve"> (</w:t>
      </w:r>
      <w:r w:rsidR="00967EE7" w:rsidRPr="00F83D52">
        <w:t>202</w:t>
      </w:r>
      <w:r w:rsidR="005523AA" w:rsidRPr="00F83D52">
        <w:t>1</w:t>
      </w:r>
      <w:r w:rsidR="00FB0DC1" w:rsidRPr="00F83D52">
        <w:t>)</w:t>
      </w:r>
      <w:del w:id="309" w:author="Adenauer" w:date="2023-11-20T08:40:00Z">
        <w:r w:rsidR="00967EE7" w:rsidRPr="00F83D52" w:rsidDel="00096C53">
          <w:delText>,</w:delText>
        </w:r>
      </w:del>
      <w:r w:rsidR="0062359B" w:rsidRPr="00F83D52">
        <w:t xml:space="preserve"> </w:t>
      </w:r>
      <w:r w:rsidR="00967EE7" w:rsidRPr="00F83D52">
        <w:t xml:space="preserve">utilizou diferentes modelos </w:t>
      </w:r>
      <w:r w:rsidR="00004DE2" w:rsidRPr="00F83D52">
        <w:t xml:space="preserve">em dados de exames laboratoriais, reportando </w:t>
      </w:r>
      <w:r w:rsidR="00967EE7" w:rsidRPr="00F83D52">
        <w:t>o algoritmo</w:t>
      </w:r>
      <w:r w:rsidR="007C5EDA" w:rsidRPr="00F83D52">
        <w:t xml:space="preserve"> base</w:t>
      </w:r>
      <w:r w:rsidR="00F83D52" w:rsidRPr="00F83D52">
        <w:t>a</w:t>
      </w:r>
      <w:r w:rsidR="007C5EDA" w:rsidRPr="00F83D52">
        <w:t>do em árvore</w:t>
      </w:r>
      <w:r w:rsidR="00967EE7" w:rsidRPr="00F83D52">
        <w:t xml:space="preserve"> </w:t>
      </w:r>
      <w:r w:rsidR="00967EE7" w:rsidRPr="00F83D52">
        <w:rPr>
          <w:i/>
          <w:iCs/>
        </w:rPr>
        <w:t xml:space="preserve">Extra </w:t>
      </w:r>
      <w:proofErr w:type="spellStart"/>
      <w:r w:rsidR="00967EE7" w:rsidRPr="00F83D52">
        <w:rPr>
          <w:i/>
          <w:iCs/>
        </w:rPr>
        <w:t>Tree</w:t>
      </w:r>
      <w:proofErr w:type="spellEnd"/>
      <w:r w:rsidR="00967EE7" w:rsidRPr="00F83D52">
        <w:rPr>
          <w:i/>
          <w:iCs/>
        </w:rPr>
        <w:t xml:space="preserve"> </w:t>
      </w:r>
      <w:proofErr w:type="spellStart"/>
      <w:r w:rsidR="00967EE7" w:rsidRPr="00F83D52">
        <w:rPr>
          <w:i/>
          <w:iCs/>
        </w:rPr>
        <w:t>Classifier</w:t>
      </w:r>
      <w:proofErr w:type="spellEnd"/>
      <w:r w:rsidR="00967EE7" w:rsidRPr="00F83D52">
        <w:rPr>
          <w:i/>
          <w:iCs/>
        </w:rPr>
        <w:t xml:space="preserve"> </w:t>
      </w:r>
      <w:r w:rsidR="00004DE2" w:rsidRPr="00F83D52">
        <w:t xml:space="preserve">como tendo atingido </w:t>
      </w:r>
      <w:r w:rsidR="005523AA" w:rsidRPr="00F83D52">
        <w:t xml:space="preserve">uma acurácia de 92,6%, </w:t>
      </w:r>
      <w:r w:rsidR="00004DE2" w:rsidRPr="00F83D52">
        <w:t xml:space="preserve">com </w:t>
      </w:r>
      <w:r w:rsidR="005523AA" w:rsidRPr="00F83D52">
        <w:t>93% de precisão e 93% de F1-Score</w:t>
      </w:r>
      <w:r w:rsidR="00EA468B" w:rsidRPr="00F83D52">
        <w:t xml:space="preserve"> [5]</w:t>
      </w:r>
      <w:r w:rsidR="005523AA" w:rsidRPr="00F83D52">
        <w:t xml:space="preserve">. </w:t>
      </w:r>
      <w:r w:rsidR="00004DE2" w:rsidRPr="00F83D52">
        <w:t xml:space="preserve">Por fim, </w:t>
      </w:r>
      <w:proofErr w:type="spellStart"/>
      <w:r w:rsidR="005523AA" w:rsidRPr="00F83D52">
        <w:t>Muntasir</w:t>
      </w:r>
      <w:proofErr w:type="spellEnd"/>
      <w:r w:rsidR="005523AA" w:rsidRPr="00F83D52">
        <w:t xml:space="preserve"> </w:t>
      </w:r>
      <w:proofErr w:type="spellStart"/>
      <w:r w:rsidR="005523AA" w:rsidRPr="00F83D52">
        <w:t>Nishat</w:t>
      </w:r>
      <w:proofErr w:type="spellEnd"/>
      <w:r w:rsidR="00EA468B" w:rsidRPr="00F83D52">
        <w:t xml:space="preserve"> et al.</w:t>
      </w:r>
      <w:r w:rsidR="005523AA" w:rsidRPr="00F83D52">
        <w:t xml:space="preserve"> </w:t>
      </w:r>
      <w:r w:rsidR="00FB0DC1" w:rsidRPr="00F83D52">
        <w:t>(</w:t>
      </w:r>
      <w:r w:rsidR="005523AA" w:rsidRPr="00F83D52">
        <w:t>2022</w:t>
      </w:r>
      <w:r w:rsidR="00FB0DC1" w:rsidRPr="00F83D52">
        <w:t>)</w:t>
      </w:r>
      <w:r w:rsidR="00004DE2" w:rsidRPr="00F83D52">
        <w:t xml:space="preserve"> também</w:t>
      </w:r>
      <w:r w:rsidR="005523AA" w:rsidRPr="00F83D52">
        <w:t xml:space="preserve"> obteve uma performance </w:t>
      </w:r>
      <w:r w:rsidR="00EA468B" w:rsidRPr="00F83D52">
        <w:t>de 90% de acurácia</w:t>
      </w:r>
      <w:r w:rsidR="00004DE2" w:rsidRPr="00F83D52">
        <w:t>, desta vez</w:t>
      </w:r>
      <w:r w:rsidR="00EA468B" w:rsidRPr="00F83D52">
        <w:t xml:space="preserve"> utilizando o modelo </w:t>
      </w:r>
      <w:r w:rsidR="00EA468B" w:rsidRPr="00F83D52">
        <w:rPr>
          <w:i/>
          <w:iCs/>
        </w:rPr>
        <w:t>Random Forest</w:t>
      </w:r>
      <w:r w:rsidR="00004DE2" w:rsidRPr="00F83D52">
        <w:rPr>
          <w:i/>
          <w:iCs/>
        </w:rPr>
        <w:t xml:space="preserve">, </w:t>
      </w:r>
      <w:r w:rsidR="00004DE2" w:rsidRPr="00F83D52">
        <w:t>em</w:t>
      </w:r>
      <w:r w:rsidR="002607C5" w:rsidRPr="00F83D52">
        <w:t xml:space="preserve"> dados de exames laboratoriais e estado clínico dos pacientes</w:t>
      </w:r>
      <w:r w:rsidR="00EA468B">
        <w:t xml:space="preserve"> [6].</w:t>
      </w:r>
    </w:p>
    <w:p w14:paraId="560BF22A" w14:textId="01E60458" w:rsidR="0062359B" w:rsidRDefault="00004DE2">
      <w:r>
        <w:t>Todas estas referências anteriores empregaram exames laboratoriais na identificação do risco de IM ou DAC. Neste trabalho</w:t>
      </w:r>
      <w:r w:rsidR="00294B51">
        <w:t xml:space="preserve"> </w:t>
      </w:r>
      <w:r>
        <w:t>pretendemos testar o potencial de</w:t>
      </w:r>
      <w:r w:rsidR="00294B51">
        <w:t xml:space="preserve"> tais algoritmos </w:t>
      </w:r>
      <w:r>
        <w:t xml:space="preserve">para prever risco </w:t>
      </w:r>
      <w:r w:rsidR="00294B51">
        <w:t xml:space="preserve">de eventos cardíacos </w:t>
      </w:r>
      <w:r>
        <w:t xml:space="preserve">a partir de dados clínicos </w:t>
      </w:r>
      <w:r w:rsidR="00294B51">
        <w:t xml:space="preserve">de fácil acesso, </w:t>
      </w:r>
      <w:r w:rsidR="007C5EDA">
        <w:t xml:space="preserve">que descrevem </w:t>
      </w:r>
      <w:r>
        <w:t xml:space="preserve">hábitos e </w:t>
      </w:r>
      <w:r w:rsidR="007C5EDA">
        <w:t xml:space="preserve">a </w:t>
      </w:r>
      <w:r>
        <w:t xml:space="preserve">saúde geral dos pacientes </w:t>
      </w:r>
      <w:r w:rsidR="00294B51">
        <w:t xml:space="preserve">e </w:t>
      </w:r>
      <w:r>
        <w:t xml:space="preserve">que podem ser obtidos por </w:t>
      </w:r>
      <w:r w:rsidR="00294B51">
        <w:t>chamadas telefônicas. Para tal, usaremos um banco de dados do Centro de Prevenção e Controle de Doença dos Estados Unidos (</w:t>
      </w:r>
      <w:del w:id="310" w:author="Adenauer" w:date="2023-11-20T10:50:00Z">
        <w:r w:rsidR="00294B51" w:rsidDel="007E65F0">
          <w:delText>CPCD</w:delText>
        </w:r>
      </w:del>
      <w:ins w:id="311" w:author="Adenauer" w:date="2023-11-20T10:50:00Z">
        <w:r w:rsidR="007E65F0">
          <w:t>CDC</w:t>
        </w:r>
      </w:ins>
      <w:r w:rsidR="00294B51">
        <w:t xml:space="preserve">) e confrontaremos </w:t>
      </w:r>
      <w:r w:rsidR="00565537" w:rsidRPr="00565537">
        <w:t xml:space="preserve">algoritmos </w:t>
      </w:r>
      <w:r w:rsidR="00294B51">
        <w:t>baseados em árvores</w:t>
      </w:r>
      <w:r w:rsidR="00565537" w:rsidRPr="00565537">
        <w:t xml:space="preserve"> convencionais, como </w:t>
      </w:r>
      <w:proofErr w:type="spellStart"/>
      <w:r w:rsidR="00565537" w:rsidRPr="00FB0DC1">
        <w:rPr>
          <w:i/>
          <w:iCs/>
        </w:rPr>
        <w:t>Random</w:t>
      </w:r>
      <w:proofErr w:type="spellEnd"/>
      <w:r w:rsidR="00565537" w:rsidRPr="00FB0DC1">
        <w:rPr>
          <w:i/>
          <w:iCs/>
        </w:rPr>
        <w:t xml:space="preserve"> Forest</w:t>
      </w:r>
      <w:r w:rsidR="00565537" w:rsidRPr="00565537">
        <w:t xml:space="preserve"> e </w:t>
      </w:r>
      <w:proofErr w:type="spellStart"/>
      <w:r w:rsidR="00565537" w:rsidRPr="00FB0DC1">
        <w:rPr>
          <w:i/>
          <w:iCs/>
        </w:rPr>
        <w:t>Decision</w:t>
      </w:r>
      <w:proofErr w:type="spellEnd"/>
      <w:r w:rsidR="00565537" w:rsidRPr="00FB0DC1">
        <w:rPr>
          <w:i/>
          <w:iCs/>
        </w:rPr>
        <w:t xml:space="preserve"> </w:t>
      </w:r>
      <w:proofErr w:type="spellStart"/>
      <w:r w:rsidR="00565537" w:rsidRPr="00FB0DC1">
        <w:rPr>
          <w:i/>
          <w:iCs/>
        </w:rPr>
        <w:lastRenderedPageBreak/>
        <w:t>Tree</w:t>
      </w:r>
      <w:proofErr w:type="spellEnd"/>
      <w:r w:rsidR="00294B51">
        <w:rPr>
          <w:i/>
          <w:iCs/>
        </w:rPr>
        <w:t>,</w:t>
      </w:r>
      <w:r w:rsidR="00294B51">
        <w:t xml:space="preserve"> com o </w:t>
      </w:r>
      <w:proofErr w:type="spellStart"/>
      <w:proofErr w:type="gramStart"/>
      <w:r w:rsidR="00294B51">
        <w:t>XGBoosting</w:t>
      </w:r>
      <w:proofErr w:type="spellEnd"/>
      <w:proofErr w:type="gramEnd"/>
      <w:r w:rsidR="00294B51">
        <w:t xml:space="preserve">, um </w:t>
      </w:r>
      <w:r w:rsidR="00565537" w:rsidRPr="00565537">
        <w:t>algoritmo mais recente</w:t>
      </w:r>
      <w:del w:id="312" w:author="Adenauer" w:date="2023-11-14T17:39:00Z">
        <w:r w:rsidR="00565537" w:rsidRPr="00565537" w:rsidDel="00294B51">
          <w:delText>s</w:delText>
        </w:r>
      </w:del>
      <w:r w:rsidR="00294B51">
        <w:t xml:space="preserve"> e ainda não testado em tal tipo de problema, em que as</w:t>
      </w:r>
      <w:r w:rsidR="0062359B" w:rsidRPr="00997FE9">
        <w:rPr>
          <w:highlight w:val="yellow"/>
        </w:rPr>
        <w:t xml:space="preserve"> </w:t>
      </w:r>
      <w:r w:rsidR="0062359B" w:rsidRPr="00F83D52">
        <w:t xml:space="preserve">árvores são </w:t>
      </w:r>
      <w:r w:rsidR="00294B51" w:rsidRPr="00F83D52">
        <w:t xml:space="preserve">construídas </w:t>
      </w:r>
      <w:r w:rsidR="0062359B" w:rsidRPr="00F83D52">
        <w:t xml:space="preserve">de uma maneira </w:t>
      </w:r>
      <w:r w:rsidR="004A7AF7" w:rsidRPr="00F83D52">
        <w:t>sequencial</w:t>
      </w:r>
      <w:r w:rsidR="0062359B" w:rsidRPr="00F83D52">
        <w:t xml:space="preserve"> </w:t>
      </w:r>
      <w:r w:rsidR="00F23A72" w:rsidRPr="00F83D52">
        <w:t>para gradualmente</w:t>
      </w:r>
      <w:r w:rsidR="0062359B" w:rsidRPr="00F83D52">
        <w:t xml:space="preserve"> </w:t>
      </w:r>
      <w:r w:rsidR="00294B51" w:rsidRPr="00F83D52">
        <w:t xml:space="preserve">minimizar erros de forma </w:t>
      </w:r>
      <w:r w:rsidR="0062359B" w:rsidRPr="00F83D52">
        <w:t>eficiente [12]</w:t>
      </w:r>
      <w:r w:rsidR="00565537" w:rsidRPr="00F83D52">
        <w:t>.</w:t>
      </w:r>
    </w:p>
    <w:p w14:paraId="335422CA" w14:textId="5E7A782D" w:rsidR="002607C5" w:rsidRDefault="00294B51">
      <w:r w:rsidRPr="00F23A72">
        <w:t xml:space="preserve">Por fim, através de uma análise dos marcadores empregados nos modelos aqui testados, pretendemos usar estas estratégias de aprendizado de máquina </w:t>
      </w:r>
      <w:r w:rsidR="00845C63" w:rsidRPr="00F23A72">
        <w:t xml:space="preserve">não só para classificação dos padrões, mas também </w:t>
      </w:r>
      <w:r w:rsidRPr="00F23A72">
        <w:t>para identifica</w:t>
      </w:r>
      <w:r w:rsidR="007C5EDA" w:rsidRPr="00F23A72">
        <w:t>ção de</w:t>
      </w:r>
      <w:r w:rsidRPr="00F23A72">
        <w:t xml:space="preserve"> quais são os principais fatores de risco para IM e DAC no banco de dados</w:t>
      </w:r>
      <w:r w:rsidR="00845C63" w:rsidRPr="00F23A72">
        <w:t xml:space="preserve"> utilizado</w:t>
      </w:r>
      <w:r w:rsidRPr="00F23A72">
        <w:t>, de forma a tornar o resultado deste processo interpretável para o seu uso clínico</w:t>
      </w:r>
      <w:r w:rsidR="00F23A72" w:rsidRPr="00F23A72">
        <w:t>.</w:t>
      </w:r>
    </w:p>
    <w:p w14:paraId="6F42392D" w14:textId="5F95EEB7" w:rsidR="005523AA" w:rsidRDefault="005523AA"/>
    <w:p w14:paraId="6ADDF23F" w14:textId="3907C6D8" w:rsidR="000C7AFD" w:rsidRPr="00FE17B3" w:rsidRDefault="00FE17B3">
      <w:pPr>
        <w:pStyle w:val="Ttulo1"/>
        <w:numPr>
          <w:ilvl w:val="0"/>
          <w:numId w:val="1"/>
        </w:numPr>
        <w:rPr>
          <w:sz w:val="20"/>
          <w:szCs w:val="20"/>
        </w:rPr>
      </w:pPr>
      <w:r>
        <w:rPr>
          <w:sz w:val="20"/>
          <w:szCs w:val="20"/>
        </w:rPr>
        <w:t>MATERIAL E MÉTODOS</w:t>
      </w:r>
    </w:p>
    <w:p w14:paraId="416800DD" w14:textId="0ADCE73E" w:rsidR="009805FA" w:rsidRDefault="007C5EDA" w:rsidP="00F23A72">
      <w:r>
        <w:t>Utilizamos</w:t>
      </w:r>
      <w:r w:rsidR="00613196">
        <w:t xml:space="preserve"> uma base de dados pública com 18 características clínicas extraídas em mais de 300 mil indivíduos em um estudo transversal realizado pelo Centro de Prevenção e Controle de Doença dos Estados Unidos</w:t>
      </w:r>
      <w:r w:rsidR="0061062F">
        <w:t xml:space="preserve"> (</w:t>
      </w:r>
      <w:commentRangeStart w:id="313"/>
      <w:r w:rsidR="0061062F">
        <w:t>C</w:t>
      </w:r>
      <w:ins w:id="314" w:author="Adenauer" w:date="2023-11-20T10:50:00Z">
        <w:r w:rsidR="007E65F0">
          <w:t>DC</w:t>
        </w:r>
        <w:commentRangeEnd w:id="313"/>
        <w:r w:rsidR="007E65F0">
          <w:rPr>
            <w:rStyle w:val="Refdecomentrio"/>
          </w:rPr>
          <w:commentReference w:id="313"/>
        </w:r>
      </w:ins>
      <w:del w:id="315" w:author="Adenauer" w:date="2023-11-20T10:50:00Z">
        <w:r w:rsidR="0061062F" w:rsidDel="007E65F0">
          <w:delText>PCD</w:delText>
        </w:r>
      </w:del>
      <w:r w:rsidR="0061062F">
        <w:t>)</w:t>
      </w:r>
      <w:r w:rsidR="00997FE9">
        <w:t xml:space="preserve">, onde 8,6% dos pacientes afirmaram </w:t>
      </w:r>
      <w:r w:rsidR="00D87762">
        <w:t xml:space="preserve">já </w:t>
      </w:r>
      <w:r w:rsidR="00997FE9">
        <w:t>ter</w:t>
      </w:r>
      <w:ins w:id="316" w:author="Adenauer" w:date="2023-11-20T08:42:00Z">
        <w:r w:rsidR="00096C53">
          <w:t>em</w:t>
        </w:r>
      </w:ins>
      <w:r w:rsidR="00997FE9">
        <w:t xml:space="preserve"> </w:t>
      </w:r>
      <w:r w:rsidR="00D87762">
        <w:t>sid</w:t>
      </w:r>
      <w:r w:rsidR="00997FE9">
        <w:t xml:space="preserve">o </w:t>
      </w:r>
      <w:del w:id="317" w:author="Adenauer" w:date="2023-11-20T08:42:00Z">
        <w:r w:rsidR="00997FE9" w:rsidDel="00096C53">
          <w:delText>diagn</w:delText>
        </w:r>
        <w:r w:rsidR="00D87762" w:rsidDel="00096C53">
          <w:delText xml:space="preserve">osticada </w:delText>
        </w:r>
      </w:del>
      <w:ins w:id="318" w:author="Adenauer" w:date="2023-11-20T08:42:00Z">
        <w:r w:rsidR="00096C53">
          <w:t xml:space="preserve">diagnosticados </w:t>
        </w:r>
      </w:ins>
      <w:r w:rsidR="00D87762">
        <w:t>com DAC ou IM</w:t>
      </w:r>
      <w:r w:rsidR="001B75FC">
        <w:t xml:space="preserve">. </w:t>
      </w:r>
    </w:p>
    <w:p w14:paraId="085FF880" w14:textId="7BA4EC7E" w:rsidR="00A81226" w:rsidRDefault="001B75FC" w:rsidP="00A81226">
      <w:r>
        <w:t>A</w:t>
      </w:r>
      <w:r w:rsidR="00613196">
        <w:t>nualmente</w:t>
      </w:r>
      <w:r>
        <w:t>, o centro</w:t>
      </w:r>
      <w:r w:rsidR="00613196">
        <w:t xml:space="preserve"> coleta dados por telefone </w:t>
      </w:r>
      <w:r>
        <w:t xml:space="preserve">sobre o estado </w:t>
      </w:r>
      <w:r w:rsidR="00613196">
        <w:t>de saúde d</w:t>
      </w:r>
      <w:r>
        <w:t>a população</w:t>
      </w:r>
      <w:r w:rsidR="00613196">
        <w:t xml:space="preserve"> norte-american</w:t>
      </w:r>
      <w:r>
        <w:t>a</w:t>
      </w:r>
      <w:r w:rsidR="001F5BB4">
        <w:t>.</w:t>
      </w:r>
      <w:r>
        <w:t xml:space="preserve"> Essa base de dados se encontra disponível no site </w:t>
      </w:r>
      <w:proofErr w:type="spellStart"/>
      <w:r>
        <w:t>Kaggle</w:t>
      </w:r>
      <w:proofErr w:type="spellEnd"/>
      <w:r>
        <w:t xml:space="preserve"> e já previamente tratada com a remoção de argumentos nulos</w:t>
      </w:r>
      <w:r w:rsidR="001F6BD0">
        <w:t xml:space="preserve"> </w:t>
      </w:r>
      <w:r>
        <w:t>[</w:t>
      </w:r>
      <w:r w:rsidR="001F6BD0">
        <w:t>7</w:t>
      </w:r>
      <w:r>
        <w:t>]</w:t>
      </w:r>
      <w:r w:rsidR="001F6BD0">
        <w:t>.</w:t>
      </w:r>
    </w:p>
    <w:p w14:paraId="110D8245" w14:textId="622C25A7" w:rsidR="001F6BD0" w:rsidDel="007C5EDA" w:rsidRDefault="001B75FC" w:rsidP="009805FA">
      <w:pPr>
        <w:rPr>
          <w:del w:id="319" w:author="Adenauer" w:date="2023-11-15T10:03:00Z"/>
        </w:rPr>
      </w:pPr>
      <w:r>
        <w:t>As características que estão disponíveis no banco de dados são</w:t>
      </w:r>
      <w:ins w:id="320" w:author="Adenauer" w:date="2023-11-20T08:41:00Z">
        <w:r w:rsidR="00096C53">
          <w:t xml:space="preserve"> elencadas na Tabela </w:t>
        </w:r>
        <w:proofErr w:type="gramStart"/>
        <w:r w:rsidR="00096C53">
          <w:t>1.</w:t>
        </w:r>
      </w:ins>
      <w:proofErr w:type="gramEnd"/>
      <w:del w:id="321" w:author="Adenauer" w:date="2023-11-20T08:41:00Z">
        <w:r w:rsidDel="00096C53">
          <w:delText>:</w:delText>
        </w:r>
      </w:del>
    </w:p>
    <w:p w14:paraId="0200B0DE" w14:textId="77777777" w:rsidR="009805FA" w:rsidRDefault="009805FA" w:rsidP="009805FA"/>
    <w:p w14:paraId="64A35777" w14:textId="2885A5C7" w:rsidR="00EB4947" w:rsidRPr="00EB4947" w:rsidRDefault="00EB4947" w:rsidP="00EB4947">
      <w:pPr>
        <w:jc w:val="center"/>
      </w:pPr>
      <w:r>
        <w:rPr>
          <w:color w:val="000000"/>
          <w:sz w:val="16"/>
          <w:szCs w:val="16"/>
        </w:rPr>
        <w:t>Tabela 1: Características disponíveis na base de dados</w:t>
      </w:r>
    </w:p>
    <w:tbl>
      <w:tblPr>
        <w:tblStyle w:val="SimplesTabela21"/>
        <w:tblW w:w="0" w:type="auto"/>
        <w:tblLook w:val="04A0" w:firstRow="1" w:lastRow="0" w:firstColumn="1" w:lastColumn="0" w:noHBand="0" w:noVBand="1"/>
      </w:tblPr>
      <w:tblGrid>
        <w:gridCol w:w="1310"/>
        <w:gridCol w:w="2693"/>
        <w:gridCol w:w="847"/>
      </w:tblGrid>
      <w:tr w:rsidR="00173A2C" w14:paraId="74B0006F" w14:textId="77777777" w:rsidTr="00A5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00F5CC" w14:textId="2C559B80" w:rsidR="00173A2C" w:rsidRPr="00A5185D" w:rsidRDefault="00173A2C" w:rsidP="00613196">
            <w:pPr>
              <w:ind w:firstLine="0"/>
              <w:rPr>
                <w:sz w:val="16"/>
                <w:szCs w:val="16"/>
              </w:rPr>
            </w:pPr>
            <w:r w:rsidRPr="00A5185D">
              <w:rPr>
                <w:sz w:val="16"/>
                <w:szCs w:val="16"/>
              </w:rPr>
              <w:t>Característica</w:t>
            </w:r>
          </w:p>
        </w:tc>
        <w:tc>
          <w:tcPr>
            <w:tcW w:w="2693" w:type="dxa"/>
          </w:tcPr>
          <w:p w14:paraId="5DE259C4" w14:textId="3894B170"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Descrição</w:t>
            </w:r>
          </w:p>
        </w:tc>
        <w:tc>
          <w:tcPr>
            <w:tcW w:w="847" w:type="dxa"/>
          </w:tcPr>
          <w:p w14:paraId="4F9A990E" w14:textId="5D911034" w:rsidR="00173A2C" w:rsidRPr="00A5185D" w:rsidRDefault="00173A2C" w:rsidP="0061319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A5185D">
              <w:rPr>
                <w:sz w:val="16"/>
                <w:szCs w:val="16"/>
              </w:rPr>
              <w:t>Tipo</w:t>
            </w:r>
          </w:p>
        </w:tc>
      </w:tr>
      <w:tr w:rsidR="00173A2C" w14:paraId="793FD54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F0DA7A0" w14:textId="60947DC6" w:rsidR="00173A2C" w:rsidRPr="00A5185D" w:rsidRDefault="00173A2C" w:rsidP="00436AEA">
            <w:pPr>
              <w:ind w:firstLine="0"/>
              <w:jc w:val="center"/>
              <w:rPr>
                <w:b w:val="0"/>
                <w:bCs w:val="0"/>
                <w:sz w:val="16"/>
                <w:szCs w:val="16"/>
              </w:rPr>
            </w:pPr>
            <w:proofErr w:type="spellStart"/>
            <w:r w:rsidRPr="00A5185D">
              <w:rPr>
                <w:b w:val="0"/>
                <w:bCs w:val="0"/>
                <w:sz w:val="16"/>
                <w:szCs w:val="16"/>
              </w:rPr>
              <w:t>HeartDisease</w:t>
            </w:r>
            <w:proofErr w:type="spellEnd"/>
          </w:p>
        </w:tc>
        <w:tc>
          <w:tcPr>
            <w:tcW w:w="2693" w:type="dxa"/>
          </w:tcPr>
          <w:p w14:paraId="69E45DFE" w14:textId="2DCCD90F"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tiveram infarto</w:t>
            </w:r>
            <w:r w:rsidR="0089011A">
              <w:rPr>
                <w:sz w:val="16"/>
                <w:szCs w:val="16"/>
              </w:rPr>
              <w:t xml:space="preserve"> do </w:t>
            </w:r>
            <w:r w:rsidR="00FB0DC1">
              <w:rPr>
                <w:sz w:val="16"/>
                <w:szCs w:val="16"/>
              </w:rPr>
              <w:t>miocárdio</w:t>
            </w:r>
            <w:r w:rsidRPr="00A5185D">
              <w:rPr>
                <w:sz w:val="16"/>
                <w:szCs w:val="16"/>
              </w:rPr>
              <w:t xml:space="preserve"> ou doença arterial coronariana</w:t>
            </w:r>
          </w:p>
        </w:tc>
        <w:tc>
          <w:tcPr>
            <w:tcW w:w="847" w:type="dxa"/>
            <w:vAlign w:val="center"/>
          </w:tcPr>
          <w:p w14:paraId="78F6D44D" w14:textId="7FEF7225"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77951B3"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0E60CDD" w14:textId="1AE01CED" w:rsidR="00173A2C" w:rsidRPr="00A5185D" w:rsidRDefault="00173A2C" w:rsidP="00436AEA">
            <w:pPr>
              <w:ind w:firstLine="0"/>
              <w:jc w:val="center"/>
              <w:rPr>
                <w:b w:val="0"/>
                <w:bCs w:val="0"/>
                <w:sz w:val="16"/>
                <w:szCs w:val="16"/>
              </w:rPr>
            </w:pPr>
            <w:r w:rsidRPr="00A5185D">
              <w:rPr>
                <w:b w:val="0"/>
                <w:bCs w:val="0"/>
                <w:sz w:val="16"/>
                <w:szCs w:val="16"/>
              </w:rPr>
              <w:t>BMI</w:t>
            </w:r>
          </w:p>
        </w:tc>
        <w:tc>
          <w:tcPr>
            <w:tcW w:w="2693" w:type="dxa"/>
          </w:tcPr>
          <w:p w14:paraId="34884EBB" w14:textId="5EA154EE"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Índice de Massa Muscular</w:t>
            </w:r>
          </w:p>
        </w:tc>
        <w:tc>
          <w:tcPr>
            <w:tcW w:w="847" w:type="dxa"/>
            <w:vAlign w:val="center"/>
          </w:tcPr>
          <w:p w14:paraId="6C412A9B" w14:textId="406DFFC9" w:rsidR="00173A2C" w:rsidRPr="00A5185D" w:rsidRDefault="00173A2C"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0C2E0DC2"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402A21" w14:textId="4D267ADC" w:rsidR="00173A2C" w:rsidRPr="00A5185D" w:rsidRDefault="00173A2C" w:rsidP="00436AEA">
            <w:pPr>
              <w:ind w:firstLine="0"/>
              <w:jc w:val="center"/>
              <w:rPr>
                <w:b w:val="0"/>
                <w:bCs w:val="0"/>
                <w:sz w:val="16"/>
                <w:szCs w:val="16"/>
              </w:rPr>
            </w:pPr>
            <w:r w:rsidRPr="00A5185D">
              <w:rPr>
                <w:b w:val="0"/>
                <w:bCs w:val="0"/>
                <w:sz w:val="16"/>
                <w:szCs w:val="16"/>
              </w:rPr>
              <w:t>Smoking</w:t>
            </w:r>
          </w:p>
        </w:tc>
        <w:tc>
          <w:tcPr>
            <w:tcW w:w="2693" w:type="dxa"/>
          </w:tcPr>
          <w:p w14:paraId="7C9CEF41" w14:textId="37D26BB5"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fumantes</w:t>
            </w:r>
          </w:p>
        </w:tc>
        <w:tc>
          <w:tcPr>
            <w:tcW w:w="847" w:type="dxa"/>
            <w:vAlign w:val="center"/>
          </w:tcPr>
          <w:p w14:paraId="2B938474" w14:textId="1F3BA6B3"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6D4D797E"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DD27A01" w14:textId="1785E6B4" w:rsidR="00173A2C" w:rsidRPr="00A5185D" w:rsidRDefault="00173A2C" w:rsidP="00436AEA">
            <w:pPr>
              <w:ind w:firstLine="0"/>
              <w:jc w:val="center"/>
              <w:rPr>
                <w:b w:val="0"/>
                <w:bCs w:val="0"/>
                <w:sz w:val="16"/>
                <w:szCs w:val="16"/>
              </w:rPr>
            </w:pPr>
            <w:proofErr w:type="spellStart"/>
            <w:r w:rsidRPr="00A5185D">
              <w:rPr>
                <w:b w:val="0"/>
                <w:bCs w:val="0"/>
                <w:sz w:val="16"/>
                <w:szCs w:val="16"/>
              </w:rPr>
              <w:t>AlcoholDrinking</w:t>
            </w:r>
            <w:proofErr w:type="spellEnd"/>
          </w:p>
        </w:tc>
        <w:tc>
          <w:tcPr>
            <w:tcW w:w="2693" w:type="dxa"/>
          </w:tcPr>
          <w:p w14:paraId="6E9F70D8" w14:textId="036A59D8" w:rsidR="00173A2C" w:rsidRPr="00A5185D" w:rsidRDefault="00173A2C"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alcoólatras</w:t>
            </w:r>
          </w:p>
        </w:tc>
        <w:tc>
          <w:tcPr>
            <w:tcW w:w="847" w:type="dxa"/>
            <w:vAlign w:val="center"/>
          </w:tcPr>
          <w:p w14:paraId="75B911AA" w14:textId="509E058A"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431DDA7"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03AB6D5" w14:textId="3A463A67" w:rsidR="00173A2C" w:rsidRPr="00A5185D" w:rsidRDefault="00173A2C" w:rsidP="00436AEA">
            <w:pPr>
              <w:ind w:firstLine="0"/>
              <w:jc w:val="center"/>
              <w:rPr>
                <w:b w:val="0"/>
                <w:bCs w:val="0"/>
                <w:sz w:val="16"/>
                <w:szCs w:val="16"/>
              </w:rPr>
            </w:pPr>
            <w:proofErr w:type="spellStart"/>
            <w:r w:rsidRPr="00A5185D">
              <w:rPr>
                <w:b w:val="0"/>
                <w:bCs w:val="0"/>
                <w:sz w:val="16"/>
                <w:szCs w:val="16"/>
              </w:rPr>
              <w:t>Stroke</w:t>
            </w:r>
            <w:proofErr w:type="spellEnd"/>
          </w:p>
        </w:tc>
        <w:tc>
          <w:tcPr>
            <w:tcW w:w="2693" w:type="dxa"/>
          </w:tcPr>
          <w:p w14:paraId="7784DE1F" w14:textId="2C942679" w:rsidR="00173A2C" w:rsidRPr="00A5185D" w:rsidRDefault="00173A2C"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já tiveram derrame cerebral</w:t>
            </w:r>
          </w:p>
        </w:tc>
        <w:tc>
          <w:tcPr>
            <w:tcW w:w="847" w:type="dxa"/>
            <w:vAlign w:val="center"/>
          </w:tcPr>
          <w:p w14:paraId="3F4A35CF" w14:textId="53BE10F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7C4960B2"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810F61C" w14:textId="6805FC1F" w:rsidR="00173A2C" w:rsidRPr="00A5185D" w:rsidRDefault="008903A5" w:rsidP="00436AEA">
            <w:pPr>
              <w:ind w:firstLine="0"/>
              <w:jc w:val="center"/>
              <w:rPr>
                <w:b w:val="0"/>
                <w:bCs w:val="0"/>
                <w:sz w:val="16"/>
                <w:szCs w:val="16"/>
              </w:rPr>
            </w:pPr>
            <w:proofErr w:type="spellStart"/>
            <w:r w:rsidRPr="00A5185D">
              <w:rPr>
                <w:b w:val="0"/>
                <w:bCs w:val="0"/>
                <w:sz w:val="16"/>
                <w:szCs w:val="16"/>
              </w:rPr>
              <w:t>PhysicalHealth</w:t>
            </w:r>
            <w:proofErr w:type="spellEnd"/>
          </w:p>
        </w:tc>
        <w:tc>
          <w:tcPr>
            <w:tcW w:w="2693" w:type="dxa"/>
          </w:tcPr>
          <w:p w14:paraId="0DBE4A9F" w14:textId="203D104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Quantidade de dias que os pacientes tiveram problemas físicos no último mês</w:t>
            </w:r>
          </w:p>
        </w:tc>
        <w:tc>
          <w:tcPr>
            <w:tcW w:w="847" w:type="dxa"/>
            <w:vAlign w:val="center"/>
          </w:tcPr>
          <w:p w14:paraId="58415CF3" w14:textId="01AB95E8"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Numérica</w:t>
            </w:r>
          </w:p>
        </w:tc>
      </w:tr>
      <w:tr w:rsidR="00173A2C" w14:paraId="143CDB06"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60F908A" w14:textId="169F6517" w:rsidR="00173A2C" w:rsidRPr="00A5185D" w:rsidRDefault="008903A5" w:rsidP="00436AEA">
            <w:pPr>
              <w:ind w:firstLine="0"/>
              <w:jc w:val="center"/>
              <w:rPr>
                <w:b w:val="0"/>
                <w:bCs w:val="0"/>
                <w:sz w:val="16"/>
                <w:szCs w:val="16"/>
              </w:rPr>
            </w:pPr>
            <w:proofErr w:type="spellStart"/>
            <w:r w:rsidRPr="00A5185D">
              <w:rPr>
                <w:b w:val="0"/>
                <w:bCs w:val="0"/>
                <w:sz w:val="16"/>
                <w:szCs w:val="16"/>
              </w:rPr>
              <w:t>MentalHealth</w:t>
            </w:r>
            <w:proofErr w:type="spellEnd"/>
          </w:p>
        </w:tc>
        <w:tc>
          <w:tcPr>
            <w:tcW w:w="2693" w:type="dxa"/>
          </w:tcPr>
          <w:p w14:paraId="3E28CBFC" w14:textId="10CFCBD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Quantidade de dias que os pacientes tiveram problemas emocionais no último mês</w:t>
            </w:r>
          </w:p>
        </w:tc>
        <w:tc>
          <w:tcPr>
            <w:tcW w:w="847" w:type="dxa"/>
            <w:vAlign w:val="center"/>
          </w:tcPr>
          <w:p w14:paraId="3E2651D2" w14:textId="1D89E96D"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5B02E426"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7DAB34F1" w14:textId="21E4C3A5" w:rsidR="00173A2C" w:rsidRPr="00A5185D" w:rsidRDefault="008903A5" w:rsidP="00436AEA">
            <w:pPr>
              <w:ind w:firstLine="0"/>
              <w:jc w:val="center"/>
              <w:rPr>
                <w:b w:val="0"/>
                <w:bCs w:val="0"/>
                <w:sz w:val="16"/>
                <w:szCs w:val="16"/>
              </w:rPr>
            </w:pPr>
            <w:proofErr w:type="spellStart"/>
            <w:r w:rsidRPr="00A5185D">
              <w:rPr>
                <w:b w:val="0"/>
                <w:bCs w:val="0"/>
                <w:sz w:val="16"/>
                <w:szCs w:val="16"/>
              </w:rPr>
              <w:t>DiffWalking</w:t>
            </w:r>
            <w:proofErr w:type="spellEnd"/>
          </w:p>
        </w:tc>
        <w:tc>
          <w:tcPr>
            <w:tcW w:w="2693" w:type="dxa"/>
          </w:tcPr>
          <w:p w14:paraId="2C1AF17F" w14:textId="524BD048"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dificuldade de andar e/ou problemas ao subir escadas</w:t>
            </w:r>
          </w:p>
        </w:tc>
        <w:tc>
          <w:tcPr>
            <w:tcW w:w="847" w:type="dxa"/>
            <w:vAlign w:val="center"/>
          </w:tcPr>
          <w:p w14:paraId="20AF5700" w14:textId="68C71604"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5797358B"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8F7759A" w14:textId="068B002B" w:rsidR="00173A2C" w:rsidRPr="00A5185D" w:rsidRDefault="008903A5" w:rsidP="00436AEA">
            <w:pPr>
              <w:ind w:firstLine="0"/>
              <w:jc w:val="center"/>
              <w:rPr>
                <w:b w:val="0"/>
                <w:bCs w:val="0"/>
                <w:sz w:val="16"/>
                <w:szCs w:val="16"/>
              </w:rPr>
            </w:pPr>
            <w:r w:rsidRPr="00A5185D">
              <w:rPr>
                <w:b w:val="0"/>
                <w:bCs w:val="0"/>
                <w:sz w:val="16"/>
                <w:szCs w:val="16"/>
              </w:rPr>
              <w:t>Sex</w:t>
            </w:r>
          </w:p>
        </w:tc>
        <w:tc>
          <w:tcPr>
            <w:tcW w:w="2693" w:type="dxa"/>
          </w:tcPr>
          <w:p w14:paraId="6867542F" w14:textId="00A1AD12"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Gênero</w:t>
            </w:r>
          </w:p>
        </w:tc>
        <w:tc>
          <w:tcPr>
            <w:tcW w:w="847" w:type="dxa"/>
            <w:vAlign w:val="center"/>
          </w:tcPr>
          <w:p w14:paraId="5F15749A" w14:textId="14D502A8"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6E9F5EA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5EEDF7CD" w14:textId="3343CACF" w:rsidR="00173A2C" w:rsidRPr="00A5185D" w:rsidRDefault="008903A5" w:rsidP="00436AEA">
            <w:pPr>
              <w:ind w:firstLine="0"/>
              <w:jc w:val="center"/>
              <w:rPr>
                <w:b w:val="0"/>
                <w:bCs w:val="0"/>
                <w:sz w:val="16"/>
                <w:szCs w:val="16"/>
              </w:rPr>
            </w:pPr>
            <w:proofErr w:type="spellStart"/>
            <w:r w:rsidRPr="00A5185D">
              <w:rPr>
                <w:b w:val="0"/>
                <w:bCs w:val="0"/>
                <w:sz w:val="16"/>
                <w:szCs w:val="16"/>
              </w:rPr>
              <w:t>AgeCategory</w:t>
            </w:r>
            <w:proofErr w:type="spellEnd"/>
          </w:p>
        </w:tc>
        <w:tc>
          <w:tcPr>
            <w:tcW w:w="2693" w:type="dxa"/>
          </w:tcPr>
          <w:p w14:paraId="6A48594C" w14:textId="3B5A9750"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Faixa etária</w:t>
            </w:r>
          </w:p>
        </w:tc>
        <w:tc>
          <w:tcPr>
            <w:tcW w:w="847" w:type="dxa"/>
            <w:vAlign w:val="center"/>
          </w:tcPr>
          <w:p w14:paraId="7496B30A" w14:textId="038BFBAB"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484B3030"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30017EB" w14:textId="04ECE9AE" w:rsidR="00173A2C" w:rsidRPr="00A5185D" w:rsidRDefault="008903A5" w:rsidP="00436AEA">
            <w:pPr>
              <w:ind w:firstLine="0"/>
              <w:jc w:val="center"/>
              <w:rPr>
                <w:b w:val="0"/>
                <w:bCs w:val="0"/>
                <w:sz w:val="16"/>
                <w:szCs w:val="16"/>
              </w:rPr>
            </w:pPr>
            <w:proofErr w:type="spellStart"/>
            <w:r w:rsidRPr="00A5185D">
              <w:rPr>
                <w:b w:val="0"/>
                <w:bCs w:val="0"/>
                <w:sz w:val="16"/>
                <w:szCs w:val="16"/>
              </w:rPr>
              <w:t>Race</w:t>
            </w:r>
            <w:proofErr w:type="spellEnd"/>
          </w:p>
        </w:tc>
        <w:tc>
          <w:tcPr>
            <w:tcW w:w="2693" w:type="dxa"/>
          </w:tcPr>
          <w:p w14:paraId="65A282FD" w14:textId="3D248D0D"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Etnia</w:t>
            </w:r>
          </w:p>
        </w:tc>
        <w:tc>
          <w:tcPr>
            <w:tcW w:w="847" w:type="dxa"/>
            <w:vAlign w:val="center"/>
          </w:tcPr>
          <w:p w14:paraId="2687FE0D" w14:textId="2444B90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Texto</w:t>
            </w:r>
          </w:p>
        </w:tc>
      </w:tr>
      <w:tr w:rsidR="00173A2C" w14:paraId="46AAB197"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0784712A" w14:textId="219DDE29" w:rsidR="00173A2C" w:rsidRPr="00A5185D" w:rsidRDefault="008903A5" w:rsidP="00436AEA">
            <w:pPr>
              <w:ind w:firstLine="0"/>
              <w:jc w:val="center"/>
              <w:rPr>
                <w:b w:val="0"/>
                <w:bCs w:val="0"/>
                <w:sz w:val="16"/>
                <w:szCs w:val="16"/>
              </w:rPr>
            </w:pPr>
            <w:proofErr w:type="spellStart"/>
            <w:r w:rsidRPr="00A5185D">
              <w:rPr>
                <w:b w:val="0"/>
                <w:bCs w:val="0"/>
                <w:sz w:val="16"/>
                <w:szCs w:val="16"/>
              </w:rPr>
              <w:t>Diabetic</w:t>
            </w:r>
            <w:proofErr w:type="spellEnd"/>
          </w:p>
        </w:tc>
        <w:tc>
          <w:tcPr>
            <w:tcW w:w="2693" w:type="dxa"/>
          </w:tcPr>
          <w:p w14:paraId="7EF615EC" w14:textId="6DA0878A" w:rsidR="00173A2C" w:rsidRPr="00A5185D" w:rsidRDefault="008903A5"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Identificação de pacientes diabéticos e pr</w:t>
            </w:r>
            <w:r w:rsidR="00A5185D">
              <w:rPr>
                <w:sz w:val="16"/>
                <w:szCs w:val="16"/>
              </w:rPr>
              <w:t>é-</w:t>
            </w:r>
            <w:r w:rsidRPr="00A5185D">
              <w:rPr>
                <w:sz w:val="16"/>
                <w:szCs w:val="16"/>
              </w:rPr>
              <w:t>diabéticos</w:t>
            </w:r>
          </w:p>
        </w:tc>
        <w:tc>
          <w:tcPr>
            <w:tcW w:w="847" w:type="dxa"/>
            <w:vAlign w:val="center"/>
          </w:tcPr>
          <w:p w14:paraId="41B3EB61" w14:textId="171F246F" w:rsidR="00173A2C" w:rsidRPr="00A5185D" w:rsidRDefault="008903A5"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08E5A7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D6BC526" w14:textId="0624BAF0" w:rsidR="00173A2C" w:rsidRPr="00A5185D" w:rsidRDefault="008903A5" w:rsidP="00436AEA">
            <w:pPr>
              <w:ind w:firstLine="0"/>
              <w:jc w:val="center"/>
              <w:rPr>
                <w:b w:val="0"/>
                <w:bCs w:val="0"/>
                <w:sz w:val="16"/>
                <w:szCs w:val="16"/>
              </w:rPr>
            </w:pPr>
            <w:proofErr w:type="spellStart"/>
            <w:r w:rsidRPr="00A5185D">
              <w:rPr>
                <w:b w:val="0"/>
                <w:bCs w:val="0"/>
                <w:sz w:val="16"/>
                <w:szCs w:val="16"/>
              </w:rPr>
              <w:t>PhysicalActivity</w:t>
            </w:r>
            <w:proofErr w:type="spellEnd"/>
          </w:p>
        </w:tc>
        <w:tc>
          <w:tcPr>
            <w:tcW w:w="2693" w:type="dxa"/>
          </w:tcPr>
          <w:p w14:paraId="4A770DBC" w14:textId="19F25689" w:rsidR="00173A2C" w:rsidRPr="00A5185D" w:rsidRDefault="008903A5"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praticam atividade física</w:t>
            </w:r>
          </w:p>
        </w:tc>
        <w:tc>
          <w:tcPr>
            <w:tcW w:w="847" w:type="dxa"/>
            <w:vAlign w:val="center"/>
          </w:tcPr>
          <w:p w14:paraId="5456B159" w14:textId="2E5C5A7F" w:rsidR="00173A2C" w:rsidRPr="00A5185D" w:rsidRDefault="008903A5"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3455E6D"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1031A9FA" w14:textId="676D47D8" w:rsidR="00173A2C" w:rsidRPr="00A5185D" w:rsidRDefault="00A5185D" w:rsidP="00436AEA">
            <w:pPr>
              <w:ind w:firstLine="0"/>
              <w:jc w:val="center"/>
              <w:rPr>
                <w:b w:val="0"/>
                <w:bCs w:val="0"/>
                <w:sz w:val="16"/>
                <w:szCs w:val="16"/>
              </w:rPr>
            </w:pPr>
            <w:proofErr w:type="spellStart"/>
            <w:r w:rsidRPr="00A5185D">
              <w:rPr>
                <w:b w:val="0"/>
                <w:bCs w:val="0"/>
                <w:sz w:val="16"/>
                <w:szCs w:val="16"/>
              </w:rPr>
              <w:lastRenderedPageBreak/>
              <w:t>GenHealth</w:t>
            </w:r>
            <w:proofErr w:type="spellEnd"/>
          </w:p>
        </w:tc>
        <w:tc>
          <w:tcPr>
            <w:tcW w:w="2693" w:type="dxa"/>
          </w:tcPr>
          <w:p w14:paraId="5C52A360" w14:textId="499EAAC2"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Avaliação do paciente com seu estado de saúde</w:t>
            </w:r>
          </w:p>
        </w:tc>
        <w:tc>
          <w:tcPr>
            <w:tcW w:w="847" w:type="dxa"/>
            <w:vAlign w:val="center"/>
          </w:tcPr>
          <w:p w14:paraId="6952859F" w14:textId="3B612DA2"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Texto</w:t>
            </w:r>
          </w:p>
        </w:tc>
      </w:tr>
      <w:tr w:rsidR="00173A2C" w14:paraId="2D8E74E9"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74456A2" w14:textId="64682167" w:rsidR="00173A2C" w:rsidRPr="00A5185D" w:rsidRDefault="00A5185D" w:rsidP="00436AEA">
            <w:pPr>
              <w:ind w:firstLine="0"/>
              <w:jc w:val="center"/>
              <w:rPr>
                <w:b w:val="0"/>
                <w:bCs w:val="0"/>
                <w:sz w:val="16"/>
                <w:szCs w:val="16"/>
              </w:rPr>
            </w:pPr>
            <w:proofErr w:type="spellStart"/>
            <w:r w:rsidRPr="00A5185D">
              <w:rPr>
                <w:b w:val="0"/>
                <w:bCs w:val="0"/>
                <w:sz w:val="16"/>
                <w:szCs w:val="16"/>
              </w:rPr>
              <w:t>SleepTime</w:t>
            </w:r>
            <w:proofErr w:type="spellEnd"/>
          </w:p>
        </w:tc>
        <w:tc>
          <w:tcPr>
            <w:tcW w:w="2693" w:type="dxa"/>
          </w:tcPr>
          <w:p w14:paraId="73BC794A" w14:textId="258FF805"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Média diária de horas dormidas</w:t>
            </w:r>
          </w:p>
        </w:tc>
        <w:tc>
          <w:tcPr>
            <w:tcW w:w="847" w:type="dxa"/>
            <w:vAlign w:val="center"/>
          </w:tcPr>
          <w:p w14:paraId="2085F010" w14:textId="04A6C931"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Numérica</w:t>
            </w:r>
          </w:p>
        </w:tc>
      </w:tr>
      <w:tr w:rsidR="00173A2C" w14:paraId="45D81420"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4D27E616" w14:textId="4DBCFF8E" w:rsidR="00173A2C" w:rsidRPr="00A5185D" w:rsidRDefault="00A5185D" w:rsidP="00436AEA">
            <w:pPr>
              <w:ind w:firstLine="0"/>
              <w:jc w:val="center"/>
              <w:rPr>
                <w:b w:val="0"/>
                <w:bCs w:val="0"/>
                <w:sz w:val="16"/>
                <w:szCs w:val="16"/>
              </w:rPr>
            </w:pPr>
            <w:proofErr w:type="spellStart"/>
            <w:r w:rsidRPr="00A5185D">
              <w:rPr>
                <w:b w:val="0"/>
                <w:bCs w:val="0"/>
                <w:sz w:val="16"/>
                <w:szCs w:val="16"/>
              </w:rPr>
              <w:t>Asthma</w:t>
            </w:r>
            <w:proofErr w:type="spellEnd"/>
          </w:p>
        </w:tc>
        <w:tc>
          <w:tcPr>
            <w:tcW w:w="2693" w:type="dxa"/>
          </w:tcPr>
          <w:p w14:paraId="0EB2B2DC" w14:textId="0057BDAE"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asma</w:t>
            </w:r>
          </w:p>
        </w:tc>
        <w:tc>
          <w:tcPr>
            <w:tcW w:w="847" w:type="dxa"/>
            <w:vAlign w:val="center"/>
          </w:tcPr>
          <w:p w14:paraId="788465BB" w14:textId="1F8E45EF"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r w:rsidR="00173A2C" w14:paraId="077EEA03" w14:textId="77777777" w:rsidTr="00436A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D88E2CC" w14:textId="1628C07B" w:rsidR="00173A2C" w:rsidRPr="00A5185D" w:rsidRDefault="00A5185D" w:rsidP="00436AEA">
            <w:pPr>
              <w:ind w:firstLine="0"/>
              <w:jc w:val="center"/>
              <w:rPr>
                <w:b w:val="0"/>
                <w:bCs w:val="0"/>
                <w:sz w:val="16"/>
                <w:szCs w:val="16"/>
              </w:rPr>
            </w:pPr>
            <w:proofErr w:type="spellStart"/>
            <w:r w:rsidRPr="00A5185D">
              <w:rPr>
                <w:b w:val="0"/>
                <w:bCs w:val="0"/>
                <w:sz w:val="16"/>
                <w:szCs w:val="16"/>
              </w:rPr>
              <w:t>KidneyDisease</w:t>
            </w:r>
            <w:proofErr w:type="spellEnd"/>
          </w:p>
        </w:tc>
        <w:tc>
          <w:tcPr>
            <w:tcW w:w="2693" w:type="dxa"/>
          </w:tcPr>
          <w:p w14:paraId="57717769" w14:textId="581BC18D" w:rsidR="00173A2C" w:rsidRPr="00A5185D" w:rsidRDefault="00A5185D" w:rsidP="008903A5">
            <w:pPr>
              <w:ind w:firstLine="0"/>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Flag de identificação de pacientes que possuem doença renal</w:t>
            </w:r>
          </w:p>
        </w:tc>
        <w:tc>
          <w:tcPr>
            <w:tcW w:w="847" w:type="dxa"/>
            <w:vAlign w:val="center"/>
          </w:tcPr>
          <w:p w14:paraId="36FEE60A" w14:textId="62CEF57E" w:rsidR="00173A2C" w:rsidRPr="00A5185D" w:rsidRDefault="00A5185D" w:rsidP="00436AE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5185D">
              <w:rPr>
                <w:sz w:val="16"/>
                <w:szCs w:val="16"/>
              </w:rPr>
              <w:t>Booleana</w:t>
            </w:r>
          </w:p>
        </w:tc>
      </w:tr>
      <w:tr w:rsidR="00173A2C" w14:paraId="4ACB9435" w14:textId="77777777" w:rsidTr="00436AEA">
        <w:tc>
          <w:tcPr>
            <w:cnfStyle w:val="001000000000" w:firstRow="0" w:lastRow="0" w:firstColumn="1" w:lastColumn="0" w:oddVBand="0" w:evenVBand="0" w:oddHBand="0" w:evenHBand="0" w:firstRowFirstColumn="0" w:firstRowLastColumn="0" w:lastRowFirstColumn="0" w:lastRowLastColumn="0"/>
            <w:tcW w:w="704" w:type="dxa"/>
            <w:vAlign w:val="center"/>
          </w:tcPr>
          <w:p w14:paraId="2AE439A7" w14:textId="011E60E7" w:rsidR="00173A2C" w:rsidRPr="00A5185D" w:rsidRDefault="00A5185D" w:rsidP="00436AEA">
            <w:pPr>
              <w:ind w:firstLine="0"/>
              <w:jc w:val="center"/>
              <w:rPr>
                <w:b w:val="0"/>
                <w:bCs w:val="0"/>
                <w:sz w:val="16"/>
                <w:szCs w:val="16"/>
              </w:rPr>
            </w:pPr>
            <w:proofErr w:type="spellStart"/>
            <w:r w:rsidRPr="00A5185D">
              <w:rPr>
                <w:b w:val="0"/>
                <w:bCs w:val="0"/>
                <w:sz w:val="16"/>
                <w:szCs w:val="16"/>
              </w:rPr>
              <w:t>SkinCancer</w:t>
            </w:r>
            <w:proofErr w:type="spellEnd"/>
          </w:p>
        </w:tc>
        <w:tc>
          <w:tcPr>
            <w:tcW w:w="2693" w:type="dxa"/>
          </w:tcPr>
          <w:p w14:paraId="108476DD" w14:textId="297D589A" w:rsidR="00173A2C" w:rsidRPr="00A5185D" w:rsidRDefault="00A5185D" w:rsidP="008903A5">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Flag de identificação de pacientes que possuem ou tiveram câncer de pele</w:t>
            </w:r>
          </w:p>
        </w:tc>
        <w:tc>
          <w:tcPr>
            <w:tcW w:w="847" w:type="dxa"/>
            <w:vAlign w:val="center"/>
          </w:tcPr>
          <w:p w14:paraId="44D0C2CB" w14:textId="4ED293DB" w:rsidR="00173A2C" w:rsidRPr="00A5185D" w:rsidRDefault="00A5185D" w:rsidP="00436AE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5185D">
              <w:rPr>
                <w:sz w:val="16"/>
                <w:szCs w:val="16"/>
              </w:rPr>
              <w:t>Booleana</w:t>
            </w:r>
          </w:p>
        </w:tc>
      </w:tr>
    </w:tbl>
    <w:p w14:paraId="38054D28" w14:textId="77777777" w:rsidR="00845C63" w:rsidRDefault="00845C63" w:rsidP="00F23A72">
      <w:pPr>
        <w:ind w:firstLine="0"/>
      </w:pPr>
    </w:p>
    <w:p w14:paraId="3E6DC59B" w14:textId="371510C9" w:rsidR="00845C63" w:rsidDel="00096C53" w:rsidRDefault="00845C63" w:rsidP="00613196">
      <w:pPr>
        <w:rPr>
          <w:del w:id="322" w:author="Adenauer" w:date="2023-11-20T08:42:00Z"/>
        </w:rPr>
      </w:pPr>
      <w:del w:id="323" w:author="Adenauer" w:date="2023-11-20T08:42:00Z">
        <w:r w:rsidDel="00096C53">
          <w:delText>Abaixo exibimos a distribuição da população na característica alvo, correspondente à existência de doença cardiovascular diagnosticada:</w:delText>
        </w:r>
      </w:del>
    </w:p>
    <w:p w14:paraId="1442AF7E" w14:textId="3E31B993" w:rsidR="00845C63" w:rsidDel="00096C53" w:rsidRDefault="00845C63" w:rsidP="00613196">
      <w:pPr>
        <w:rPr>
          <w:del w:id="324" w:author="Adenauer" w:date="2023-11-20T08:42:00Z"/>
        </w:rPr>
      </w:pPr>
    </w:p>
    <w:p w14:paraId="57D0E7D5" w14:textId="2E961E89" w:rsidR="00845C63" w:rsidDel="00096C53" w:rsidRDefault="00FA18CB" w:rsidP="00845C63">
      <w:pPr>
        <w:jc w:val="center"/>
        <w:rPr>
          <w:del w:id="325" w:author="Adenauer" w:date="2023-11-20T08:42:00Z"/>
        </w:rPr>
      </w:pPr>
      <w:del w:id="326" w:author="Adenauer" w:date="2023-11-20T08:42:00Z">
        <w:r w:rsidRPr="00FA18CB" w:rsidDel="00096C53">
          <w:rPr>
            <w:noProof/>
          </w:rPr>
          <w:delText xml:space="preserve"> </w:delText>
        </w:r>
        <w:commentRangeStart w:id="327"/>
        <w:r w:rsidRPr="00FA18CB" w:rsidDel="00096C53">
          <w:rPr>
            <w:noProof/>
          </w:rPr>
          <w:drawing>
            <wp:inline distT="0" distB="0" distL="0" distR="0" wp14:anchorId="3C37A963" wp14:editId="4F54BEE8">
              <wp:extent cx="1722045" cy="1819275"/>
              <wp:effectExtent l="0" t="0" r="0" b="0"/>
              <wp:docPr id="91848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8784" name=""/>
                      <pic:cNvPicPr/>
                    </pic:nvPicPr>
                    <pic:blipFill>
                      <a:blip r:embed="rId14"/>
                      <a:stretch>
                        <a:fillRect/>
                      </a:stretch>
                    </pic:blipFill>
                    <pic:spPr>
                      <a:xfrm>
                        <a:off x="0" y="0"/>
                        <a:ext cx="1731728" cy="1829505"/>
                      </a:xfrm>
                      <a:prstGeom prst="rect">
                        <a:avLst/>
                      </a:prstGeom>
                    </pic:spPr>
                  </pic:pic>
                </a:graphicData>
              </a:graphic>
            </wp:inline>
          </w:drawing>
        </w:r>
      </w:del>
      <w:commentRangeEnd w:id="327"/>
      <w:r w:rsidR="00096C53">
        <w:rPr>
          <w:rStyle w:val="Refdecomentrio"/>
        </w:rPr>
        <w:commentReference w:id="327"/>
      </w:r>
    </w:p>
    <w:p w14:paraId="045AC221" w14:textId="2A83BF24" w:rsidR="00845C63" w:rsidRDefault="00845C63" w:rsidP="00845C63">
      <w:pPr>
        <w:jc w:val="center"/>
        <w:rPr>
          <w:sz w:val="16"/>
          <w:szCs w:val="16"/>
        </w:rPr>
      </w:pPr>
      <w:del w:id="328" w:author="Adenauer" w:date="2023-11-20T08:42:00Z">
        <w:r w:rsidRPr="00D87762" w:rsidDel="00096C53">
          <w:rPr>
            <w:sz w:val="16"/>
            <w:szCs w:val="16"/>
          </w:rPr>
          <w:delText xml:space="preserve">Figura </w:delText>
        </w:r>
        <w:r w:rsidDel="00096C53">
          <w:rPr>
            <w:sz w:val="16"/>
            <w:szCs w:val="16"/>
          </w:rPr>
          <w:delText>1</w:delText>
        </w:r>
        <w:r w:rsidRPr="00D87762" w:rsidDel="00096C53">
          <w:rPr>
            <w:sz w:val="16"/>
            <w:szCs w:val="16"/>
          </w:rPr>
          <w:delText xml:space="preserve">: </w:delText>
        </w:r>
        <w:r w:rsidDel="00096C53">
          <w:rPr>
            <w:sz w:val="16"/>
            <w:szCs w:val="16"/>
          </w:rPr>
          <w:delText>Distribuição da população em relação a variável alv</w:delText>
        </w:r>
      </w:del>
      <w:proofErr w:type="gramStart"/>
      <w:r>
        <w:rPr>
          <w:sz w:val="16"/>
          <w:szCs w:val="16"/>
        </w:rPr>
        <w:t>o</w:t>
      </w:r>
      <w:proofErr w:type="gramEnd"/>
    </w:p>
    <w:p w14:paraId="5AF72EF2" w14:textId="77777777" w:rsidR="00845C63" w:rsidRDefault="00845C63" w:rsidP="00AE4949">
      <w:pPr>
        <w:ind w:firstLine="0"/>
      </w:pPr>
    </w:p>
    <w:p w14:paraId="44223684" w14:textId="2A7E3BB7" w:rsidR="00613196" w:rsidRDefault="00B43489" w:rsidP="00613196">
      <w:r w:rsidRPr="00B43489">
        <w:t xml:space="preserve">Após a extração dos dados, </w:t>
      </w:r>
      <w:r w:rsidR="007C5EDA">
        <w:t>executamos</w:t>
      </w:r>
      <w:r w:rsidRPr="00B43489">
        <w:t xml:space="preserve"> uma etapa de pré-processamento para transformar as variáveis booleanas e categóricas de texto em formatos numéricos, </w:t>
      </w:r>
      <w:r>
        <w:t xml:space="preserve">com o objetivo </w:t>
      </w:r>
      <w:r w:rsidRPr="00B43489">
        <w:t>de facilitar a aplicação de técnicas de aprendizado de máquina supervisionado</w:t>
      </w:r>
      <w:r w:rsidR="00D5202C">
        <w:t>.</w:t>
      </w:r>
    </w:p>
    <w:p w14:paraId="68EC98BE" w14:textId="73C20D74" w:rsidR="00F05609" w:rsidRDefault="00AF3F5B" w:rsidP="00F05609">
      <w:r w:rsidRPr="00AF3F5B">
        <w:t xml:space="preserve">A partir dos dados </w:t>
      </w:r>
      <w:proofErr w:type="spellStart"/>
      <w:r w:rsidRPr="00AF3F5B">
        <w:t>pré</w:t>
      </w:r>
      <w:proofErr w:type="spellEnd"/>
      <w:r w:rsidRPr="00AF3F5B">
        <w:t xml:space="preserve">-processados, foi realizada uma análise com o objetivo de identificar a frequência e </w:t>
      </w:r>
      <w:r w:rsidR="00F23A72">
        <w:t xml:space="preserve">a identificação de </w:t>
      </w:r>
      <w:r w:rsidR="00F23A72" w:rsidRPr="00F23A72">
        <w:rPr>
          <w:i/>
          <w:iCs/>
        </w:rPr>
        <w:t>outliers</w:t>
      </w:r>
      <w:r w:rsidRPr="00AF3F5B">
        <w:t xml:space="preserve">. </w:t>
      </w:r>
      <w:r w:rsidR="00F05609">
        <w:t xml:space="preserve">Nesta etapa, observando-se a distribuição de valores de </w:t>
      </w:r>
      <w:r w:rsidR="00F05609">
        <w:rPr>
          <w:i/>
          <w:iCs/>
        </w:rPr>
        <w:t>BMI</w:t>
      </w:r>
      <w:r w:rsidR="00F05609">
        <w:t xml:space="preserve"> e </w:t>
      </w:r>
      <w:proofErr w:type="spellStart"/>
      <w:r w:rsidR="00F05609">
        <w:rPr>
          <w:i/>
          <w:iCs/>
        </w:rPr>
        <w:t>SleepTime</w:t>
      </w:r>
      <w:proofErr w:type="spellEnd"/>
      <w:r w:rsidR="00F05609">
        <w:t>, foi notado a presença de valores que divergem significativamente de padrões esperados para adulto</w:t>
      </w:r>
      <w:r w:rsidR="00F23A72">
        <w:t>s</w:t>
      </w:r>
      <w:r w:rsidR="00F05609">
        <w:t>. Foram removidos, portanto, todos os padrões que reportavam:</w:t>
      </w:r>
    </w:p>
    <w:p w14:paraId="05BF41AB" w14:textId="77777777" w:rsidR="00F05609" w:rsidRDefault="00F05609" w:rsidP="00F23A72">
      <w:pPr>
        <w:pStyle w:val="PargrafodaLista"/>
        <w:numPr>
          <w:ilvl w:val="0"/>
          <w:numId w:val="9"/>
        </w:numPr>
      </w:pPr>
      <w:r>
        <w:t>Índices de massa corporal inferior a 14 kg/m</w:t>
      </w:r>
      <w:r>
        <w:rPr>
          <w:vertAlign w:val="superscript"/>
        </w:rPr>
        <w:t>2</w:t>
      </w:r>
      <w:r>
        <w:t xml:space="preserve"> ou superior a 60</w:t>
      </w:r>
      <w:r w:rsidRPr="00952DE4">
        <w:t xml:space="preserve"> </w:t>
      </w:r>
      <w:r>
        <w:t>kg/m</w:t>
      </w:r>
      <w:r>
        <w:rPr>
          <w:vertAlign w:val="superscript"/>
        </w:rPr>
        <w:t>2</w:t>
      </w:r>
      <w:r>
        <w:t>;</w:t>
      </w:r>
    </w:p>
    <w:p w14:paraId="55BF6A0A" w14:textId="5CA2F999" w:rsidR="00CF3C4F" w:rsidRDefault="00F05609" w:rsidP="00F23A72">
      <w:pPr>
        <w:pStyle w:val="PargrafodaLista"/>
        <w:numPr>
          <w:ilvl w:val="0"/>
          <w:numId w:val="9"/>
        </w:numPr>
      </w:pPr>
      <w:r>
        <w:t>Média de horas dormidas por dia inferior a 4 horas ou superior a 14 horas.</w:t>
      </w:r>
    </w:p>
    <w:p w14:paraId="486BCE71" w14:textId="6353B269" w:rsidR="006B6E8D" w:rsidRDefault="00CF3C4F" w:rsidP="00FE06C0">
      <w:r>
        <w:t xml:space="preserve">A análise quantitativa das relações entre </w:t>
      </w:r>
      <w:r w:rsidR="007C5EDA">
        <w:t xml:space="preserve">a característica alvo e as demais </w:t>
      </w:r>
      <w:r>
        <w:t xml:space="preserve">características foi realizada quantificando-se as probabilidades condicionais das características, dada a variável alvo. </w:t>
      </w:r>
    </w:p>
    <w:p w14:paraId="21AA5DA4" w14:textId="2E6DCDA4" w:rsidR="00FE06C0" w:rsidRPr="00FE06C0" w:rsidDel="0054766E" w:rsidRDefault="00FE06C0" w:rsidP="00FE06C0">
      <w:pPr>
        <w:rPr>
          <w:del w:id="329" w:author="Adenauer" w:date="2023-11-20T09:10:00Z"/>
        </w:rPr>
      </w:pPr>
    </w:p>
    <w:p w14:paraId="54F5FDE3" w14:textId="40A8D88F" w:rsidR="00A81226" w:rsidRDefault="00A81226" w:rsidP="00A81226">
      <w:r w:rsidRPr="00A81226">
        <w:t>Para avaliar se as probabilidades determinadas pel</w:t>
      </w:r>
      <w:r w:rsidR="00FA18CB">
        <w:t xml:space="preserve">a análise condicional </w:t>
      </w:r>
      <w:r w:rsidRPr="00A81226">
        <w:t xml:space="preserve">eram estatisticamente significativas, o teste </w:t>
      </w:r>
      <w:proofErr w:type="spellStart"/>
      <w:r w:rsidRPr="00A81226">
        <w:t>qui</w:t>
      </w:r>
      <w:proofErr w:type="spellEnd"/>
      <w:r w:rsidRPr="00A81226">
        <w:t xml:space="preserve">-quadrado (X²) foi empregado. O teste X² é </w:t>
      </w:r>
      <w:r w:rsidRPr="00A81226">
        <w:lastRenderedPageBreak/>
        <w:t xml:space="preserve">amplamente utilizado para examinar hipóteses entre variáveis independentes </w:t>
      </w:r>
      <w:ins w:id="330" w:author="Adenauer" w:date="2023-11-20T09:11:00Z">
        <w:r w:rsidR="0054766E">
          <w:t xml:space="preserve">categóricas </w:t>
        </w:r>
      </w:ins>
      <w:r w:rsidRPr="00A81226">
        <w:t>e as frequências observadas e esperadas entre grupos</w:t>
      </w:r>
      <w:r>
        <w:t xml:space="preserve"> [</w:t>
      </w:r>
      <w:r w:rsidR="001F6BD0">
        <w:t>9</w:t>
      </w:r>
      <w:r>
        <w:t>]</w:t>
      </w:r>
      <w:r w:rsidRPr="00A81226">
        <w:t xml:space="preserve">. </w:t>
      </w:r>
      <w:del w:id="331" w:author="Adenauer" w:date="2023-11-20T09:11:00Z">
        <w:r w:rsidRPr="00A81226" w:rsidDel="0054766E">
          <w:delText>Assim, ele possibilita a avaliação de características binárias presentes nos conjuntos de dados</w:delText>
        </w:r>
        <w:r w:rsidDel="0054766E">
          <w:delText>.</w:delText>
        </w:r>
      </w:del>
    </w:p>
    <w:p w14:paraId="7F5EDD4D" w14:textId="3B3D9DBB" w:rsidR="006B6E8D" w:rsidRPr="00AE4949" w:rsidRDefault="0054766E" w:rsidP="00971092">
      <w:ins w:id="332" w:author="Adenauer" w:date="2023-11-20T09:11:00Z">
        <w:r>
          <w:t xml:space="preserve">Os dados empregados no estudo </w:t>
        </w:r>
      </w:ins>
      <w:del w:id="333" w:author="Adenauer" w:date="2023-11-20T09:11:00Z">
        <w:r w:rsidR="002F2AFB" w:rsidRPr="00AE4949" w:rsidDel="0054766E">
          <w:delText xml:space="preserve">A partir da distribuição das classes na Figura 1, é possível identificar </w:delText>
        </w:r>
        <w:r w:rsidR="00CF3C4F" w:rsidRPr="00AE4949" w:rsidDel="0054766E">
          <w:delText>um grande</w:delText>
        </w:r>
      </w:del>
      <w:ins w:id="334" w:author="Adenauer" w:date="2023-11-20T09:11:00Z">
        <w:r>
          <w:t>possuem um grande</w:t>
        </w:r>
      </w:ins>
      <w:r w:rsidR="00CF3C4F" w:rsidRPr="00AE4949">
        <w:t xml:space="preserve"> desbalanceamento de classes, já </w:t>
      </w:r>
      <w:r w:rsidR="002F2AFB" w:rsidRPr="00AE4949">
        <w:t xml:space="preserve">que majoritariamente os pacientes </w:t>
      </w:r>
      <w:r w:rsidR="00FF675B" w:rsidRPr="00AE4949">
        <w:t>não tiveram diagnóstico de doenças cardíacas</w:t>
      </w:r>
      <w:ins w:id="335" w:author="Adenauer" w:date="2023-11-20T09:12:00Z">
        <w:r>
          <w:t xml:space="preserve"> (91,4%)</w:t>
        </w:r>
      </w:ins>
      <w:r w:rsidR="00CF3C4F" w:rsidRPr="00AE4949">
        <w:t>. Este desbalanço de classes deve ser levado em consideração</w:t>
      </w:r>
      <w:r w:rsidR="00FF675B" w:rsidRPr="00AE4949">
        <w:t xml:space="preserve"> durante o treinamento de uma técnica de aprendizado de máquina</w:t>
      </w:r>
      <w:r w:rsidR="00CF3C4F" w:rsidRPr="00AE4949">
        <w:t>, já que</w:t>
      </w:r>
      <w:r w:rsidR="00FF675B" w:rsidRPr="00AE4949">
        <w:t xml:space="preserve"> </w:t>
      </w:r>
      <w:r w:rsidR="00971092" w:rsidRPr="00AE4949">
        <w:t xml:space="preserve">a </w:t>
      </w:r>
      <w:r w:rsidR="00FF675B" w:rsidRPr="00AE4949">
        <w:t xml:space="preserve">falta de exemplos da classe minoritária faz com que o algoritmo </w:t>
      </w:r>
      <w:r w:rsidR="00CF3C4F" w:rsidRPr="00AE4949">
        <w:t>possa naturalmente se enviesar em direção à classe majoritária</w:t>
      </w:r>
      <w:r w:rsidR="00971092" w:rsidRPr="00AE4949">
        <w:t xml:space="preserve"> [19]. </w:t>
      </w:r>
      <w:r w:rsidR="00CF3C4F" w:rsidRPr="00AE4949">
        <w:t>Para tratar este problema</w:t>
      </w:r>
      <w:r w:rsidR="00971092" w:rsidRPr="00AE4949">
        <w:t xml:space="preserve">, </w:t>
      </w:r>
      <w:r w:rsidR="00CF3C4F" w:rsidRPr="00AE4949">
        <w:t>os</w:t>
      </w:r>
      <w:r w:rsidR="005971A5" w:rsidRPr="00AE4949">
        <w:t xml:space="preserve"> algoritmos de árvores</w:t>
      </w:r>
      <w:r w:rsidR="00CF3C4F" w:rsidRPr="00AE4949">
        <w:t xml:space="preserve"> for</w:t>
      </w:r>
      <w:r w:rsidR="00E95206" w:rsidRPr="00AE4949">
        <w:t>am</w:t>
      </w:r>
      <w:r w:rsidR="00CF3C4F" w:rsidRPr="00AE4949">
        <w:t xml:space="preserve"> empregados</w:t>
      </w:r>
      <w:r w:rsidR="001F5BB4" w:rsidRPr="00AE4949">
        <w:t xml:space="preserve"> </w:t>
      </w:r>
      <w:r w:rsidR="005971A5" w:rsidRPr="00AE4949">
        <w:t xml:space="preserve">em conjunto </w:t>
      </w:r>
      <w:r w:rsidR="00CF3C4F" w:rsidRPr="00AE4949">
        <w:t xml:space="preserve">a </w:t>
      </w:r>
      <w:r w:rsidR="005971A5" w:rsidRPr="00AE4949">
        <w:t>três metodologias de balanceamento de classe</w:t>
      </w:r>
      <w:r w:rsidR="00763216" w:rsidRPr="00AE4949">
        <w:t>s</w:t>
      </w:r>
      <w:r w:rsidR="00CF3C4F" w:rsidRPr="00AE4949">
        <w:t xml:space="preserve">: </w:t>
      </w:r>
      <w:proofErr w:type="spellStart"/>
      <w:r w:rsidR="00CF3C4F" w:rsidRPr="00AE4949">
        <w:t>sobreamostragem</w:t>
      </w:r>
      <w:proofErr w:type="spellEnd"/>
      <w:r w:rsidR="00CF3C4F" w:rsidRPr="00AE4949">
        <w:t xml:space="preserve">, </w:t>
      </w:r>
      <w:proofErr w:type="spellStart"/>
      <w:r w:rsidR="00CF3C4F" w:rsidRPr="00AE4949">
        <w:t>sub</w:t>
      </w:r>
      <w:del w:id="336" w:author="Adenauer" w:date="2023-11-20T09:12:00Z">
        <w:r w:rsidR="00CF3C4F" w:rsidRPr="00AE4949" w:rsidDel="0054766E">
          <w:delText>-</w:delText>
        </w:r>
      </w:del>
      <w:r w:rsidR="00CF3C4F" w:rsidRPr="00AE4949">
        <w:t>amostragem</w:t>
      </w:r>
      <w:proofErr w:type="spellEnd"/>
      <w:r w:rsidR="00CF3C4F" w:rsidRPr="00AE4949">
        <w:t xml:space="preserve"> e combinação de ambas. </w:t>
      </w:r>
      <w:r w:rsidR="005971A5" w:rsidRPr="00AE4949">
        <w:t>O conjunto de dados foi dividido, utilizando uma proporção de 75% para o treinamento após o balanceamento, deixando 25% para a fase de teste. Os algoritmos foram submetidos a um procedimento de validação cruzada 5-fold e avaliados no conjunto de teste</w:t>
      </w:r>
      <w:r w:rsidR="006A4720" w:rsidRPr="00AE4949">
        <w:t xml:space="preserve">, junto com as características mais importantes no </w:t>
      </w:r>
      <w:r w:rsidR="000565AC" w:rsidRPr="00AE4949">
        <w:t>modelo.</w:t>
      </w:r>
    </w:p>
    <w:p w14:paraId="7D21172F" w14:textId="77777777" w:rsidR="00565537" w:rsidRPr="00AE4949" w:rsidRDefault="00565537" w:rsidP="00A81226"/>
    <w:p w14:paraId="22BD48D1" w14:textId="47478CFE" w:rsidR="005971A5" w:rsidRPr="00AE4949" w:rsidRDefault="005971A5" w:rsidP="00A81226">
      <w:pPr>
        <w:pStyle w:val="PargrafodaLista"/>
        <w:numPr>
          <w:ilvl w:val="0"/>
          <w:numId w:val="5"/>
        </w:numPr>
        <w:rPr>
          <w:b/>
          <w:bCs/>
        </w:rPr>
      </w:pPr>
      <w:r w:rsidRPr="00AE4949">
        <w:rPr>
          <w:b/>
          <w:bCs/>
        </w:rPr>
        <w:t>Algoritmos de Aprendizado de Máquina</w:t>
      </w:r>
      <w:r w:rsidR="00CF3C4F" w:rsidRPr="00AE4949">
        <w:rPr>
          <w:b/>
          <w:bCs/>
        </w:rPr>
        <w:t xml:space="preserve"> Empregados</w:t>
      </w:r>
      <w:r w:rsidRPr="00AE4949">
        <w:rPr>
          <w:b/>
          <w:bCs/>
        </w:rPr>
        <w:t>:</w:t>
      </w:r>
    </w:p>
    <w:p w14:paraId="57F1E966" w14:textId="46519138" w:rsidR="005971A5" w:rsidRPr="00AE4949" w:rsidRDefault="00A81226" w:rsidP="005971A5">
      <w:proofErr w:type="spellStart"/>
      <w:r w:rsidRPr="00AE4949">
        <w:rPr>
          <w:b/>
          <w:bCs/>
          <w:i/>
          <w:iCs/>
        </w:rPr>
        <w:t>Decision</w:t>
      </w:r>
      <w:proofErr w:type="spellEnd"/>
      <w:r w:rsidRPr="00AE4949">
        <w:rPr>
          <w:b/>
          <w:bCs/>
          <w:i/>
          <w:iCs/>
        </w:rPr>
        <w:t xml:space="preserve"> </w:t>
      </w:r>
      <w:proofErr w:type="spellStart"/>
      <w:r w:rsidRPr="00AE4949">
        <w:rPr>
          <w:b/>
          <w:bCs/>
          <w:i/>
          <w:iCs/>
        </w:rPr>
        <w:t>Tree</w:t>
      </w:r>
      <w:proofErr w:type="spellEnd"/>
      <w:r w:rsidR="00FA0197" w:rsidRPr="00AE4949">
        <w:rPr>
          <w:b/>
          <w:bCs/>
          <w:i/>
          <w:iCs/>
        </w:rPr>
        <w:t xml:space="preserve"> (DT)</w:t>
      </w:r>
      <w:r w:rsidR="005971A5" w:rsidRPr="00AE4949">
        <w:rPr>
          <w:b/>
          <w:bCs/>
          <w:i/>
          <w:iCs/>
        </w:rPr>
        <w:t>:</w:t>
      </w:r>
      <w:r w:rsidR="005971A5" w:rsidRPr="00AE4949">
        <w:rPr>
          <w:b/>
          <w:bCs/>
        </w:rPr>
        <w:t xml:space="preserve"> </w:t>
      </w:r>
      <w:r w:rsidR="00565537" w:rsidRPr="00AE4949">
        <w:t>Trata-se de um algoritmo recursivo que se baseia em ramos e nós, onde ramos são os caminhos das decisões tomadas e nós as subdivisões do conjunto de dados. As regras de cada nó são definidas de acordo com uma definição de peso de cada característica</w:t>
      </w:r>
      <w:r w:rsidR="00CF3C4F" w:rsidRPr="00AE4949">
        <w:t>, que por sua vez é</w:t>
      </w:r>
      <w:r w:rsidR="00565537" w:rsidRPr="00AE4949">
        <w:t xml:space="preserve"> calculado </w:t>
      </w:r>
      <w:r w:rsidR="00CF3C4F" w:rsidRPr="00AE4949">
        <w:t xml:space="preserve">pelo </w:t>
      </w:r>
      <w:r w:rsidR="00565537" w:rsidRPr="00AE4949">
        <w:t>índice de Gini ou entropia, formando uma estrutura de árvore em que cada padrão passa pelos nós e ramos até a definição de qual classe ele pertence [1</w:t>
      </w:r>
      <w:r w:rsidR="001F6BD0" w:rsidRPr="00AE4949">
        <w:t>0</w:t>
      </w:r>
      <w:r w:rsidR="00565537" w:rsidRPr="00AE4949">
        <w:t>].</w:t>
      </w:r>
    </w:p>
    <w:p w14:paraId="7B9B7F40" w14:textId="3695B60E" w:rsidR="00565537" w:rsidRPr="00AE4949" w:rsidRDefault="00A81226" w:rsidP="005971A5">
      <w:r w:rsidRPr="00AE4949">
        <w:rPr>
          <w:b/>
          <w:bCs/>
          <w:i/>
          <w:iCs/>
        </w:rPr>
        <w:t>Random Forest</w:t>
      </w:r>
      <w:r w:rsidR="00FA0197" w:rsidRPr="00AE4949">
        <w:rPr>
          <w:b/>
          <w:bCs/>
          <w:i/>
          <w:iCs/>
        </w:rPr>
        <w:t xml:space="preserve"> (RF)</w:t>
      </w:r>
      <w:r w:rsidR="00565537" w:rsidRPr="00AE4949">
        <w:rPr>
          <w:i/>
          <w:iCs/>
        </w:rPr>
        <w:t>:</w:t>
      </w:r>
      <w:r w:rsidR="00565537" w:rsidRPr="00AE4949">
        <w:t xml:space="preserve"> Consiste em um conjunto de árvores aleatórias</w:t>
      </w:r>
      <w:r w:rsidR="004A7AF7" w:rsidRPr="00AE4949">
        <w:t xml:space="preserve"> paralelas</w:t>
      </w:r>
      <w:r w:rsidR="00565537" w:rsidRPr="00AE4949">
        <w:t>, onde o classificador utiliza as características de maneira aleatória para criar N árvores</w:t>
      </w:r>
      <w:r w:rsidR="00CF3C4F" w:rsidRPr="00AE4949">
        <w:t>. O</w:t>
      </w:r>
      <w:r w:rsidR="00565537" w:rsidRPr="00AE4949">
        <w:t xml:space="preserve"> modelo mescla diferentes árvores aleatórias independentes, em que a classificação é definida de acordo com procedimento de votação, onde </w:t>
      </w:r>
      <w:r w:rsidR="002E72CF" w:rsidRPr="00AE4949">
        <w:t xml:space="preserve">é </w:t>
      </w:r>
      <w:r w:rsidR="00565537" w:rsidRPr="00AE4949">
        <w:t>seleciona</w:t>
      </w:r>
      <w:r w:rsidR="002E72CF" w:rsidRPr="00AE4949">
        <w:t>da</w:t>
      </w:r>
      <w:r w:rsidR="00565537" w:rsidRPr="00AE4949">
        <w:t xml:space="preserve"> a classe que obteve maior número de votos entre as árvores [1</w:t>
      </w:r>
      <w:r w:rsidR="001F6BD0" w:rsidRPr="00AE4949">
        <w:t>1</w:t>
      </w:r>
      <w:r w:rsidR="00565537" w:rsidRPr="00AE4949">
        <w:t>].</w:t>
      </w:r>
    </w:p>
    <w:p w14:paraId="719A37FD" w14:textId="6AE2297E" w:rsidR="00A81226" w:rsidRDefault="00565537" w:rsidP="00A81226">
      <w:proofErr w:type="spellStart"/>
      <w:r w:rsidRPr="00AE4949">
        <w:rPr>
          <w:b/>
          <w:bCs/>
          <w:i/>
          <w:iCs/>
        </w:rPr>
        <w:t>XGBoosting</w:t>
      </w:r>
      <w:proofErr w:type="spellEnd"/>
      <w:r w:rsidR="00FA0197" w:rsidRPr="00AE4949">
        <w:rPr>
          <w:b/>
          <w:bCs/>
          <w:i/>
          <w:iCs/>
        </w:rPr>
        <w:t xml:space="preserve"> (XGB)</w:t>
      </w:r>
      <w:r w:rsidRPr="00AE4949">
        <w:rPr>
          <w:b/>
          <w:bCs/>
          <w:i/>
          <w:iCs/>
        </w:rPr>
        <w:t>:</w:t>
      </w:r>
      <w:r w:rsidRPr="00AE4949">
        <w:t xml:space="preserve"> Algoritmo baseado em árvores de decisão e em aumento de gradiente aprimorados. </w:t>
      </w:r>
      <w:r w:rsidR="00801005" w:rsidRPr="00AE4949">
        <w:t>Assim como o RF, este algoritmo também trabalha no desenvolvimento de diferentes árvores</w:t>
      </w:r>
      <w:r w:rsidR="004A7AF7" w:rsidRPr="00AE4949">
        <w:t xml:space="preserve"> onde cada uma contribui para o modelo geral</w:t>
      </w:r>
      <w:r w:rsidR="00CF3C4F" w:rsidRPr="00AE4949">
        <w:t>. Porém, aqui</w:t>
      </w:r>
      <w:r w:rsidR="004A7AF7" w:rsidRPr="00AE4949">
        <w:t xml:space="preserve"> as árvores são desenvolvidas durante o treinamento de maneira sequencial, </w:t>
      </w:r>
      <w:r w:rsidR="00CF3C4F" w:rsidRPr="00AE4949">
        <w:t xml:space="preserve">tal que </w:t>
      </w:r>
      <w:r w:rsidR="004A7AF7" w:rsidRPr="00AE4949">
        <w:t>as próximas árvores são ajustadas p</w:t>
      </w:r>
      <w:r w:rsidR="002B6A03" w:rsidRPr="00AE4949">
        <w:t xml:space="preserve">ara minimizar o erro </w:t>
      </w:r>
      <w:r w:rsidR="00CF3C4F" w:rsidRPr="00AE4949">
        <w:t>cometido pel</w:t>
      </w:r>
      <w:r w:rsidR="002B6A03" w:rsidRPr="00AE4949">
        <w:t>as anteriores</w:t>
      </w:r>
      <w:r w:rsidR="006147CB" w:rsidRPr="00AE4949">
        <w:t xml:space="preserve"> [20].</w:t>
      </w:r>
    </w:p>
    <w:p w14:paraId="2A05398B" w14:textId="77777777" w:rsidR="00A81226" w:rsidRDefault="00A81226" w:rsidP="00A81226"/>
    <w:p w14:paraId="538FCBFC" w14:textId="481C4CAF" w:rsidR="00A81226" w:rsidRPr="006A4720" w:rsidRDefault="00A81226" w:rsidP="00A81226">
      <w:pPr>
        <w:pStyle w:val="PargrafodaLista"/>
        <w:numPr>
          <w:ilvl w:val="0"/>
          <w:numId w:val="5"/>
        </w:numPr>
        <w:rPr>
          <w:b/>
          <w:bCs/>
        </w:rPr>
      </w:pPr>
      <w:r w:rsidRPr="006A4720">
        <w:rPr>
          <w:b/>
          <w:bCs/>
        </w:rPr>
        <w:lastRenderedPageBreak/>
        <w:t xml:space="preserve">Técnicas de </w:t>
      </w:r>
      <w:r w:rsidR="006A4720" w:rsidRPr="006A4720">
        <w:rPr>
          <w:b/>
          <w:bCs/>
        </w:rPr>
        <w:t>r</w:t>
      </w:r>
      <w:r w:rsidRPr="006A4720">
        <w:rPr>
          <w:b/>
          <w:bCs/>
        </w:rPr>
        <w:t>eamostragem dos dados utilizadas</w:t>
      </w:r>
      <w:r w:rsidR="002B7632">
        <w:rPr>
          <w:b/>
          <w:bCs/>
        </w:rPr>
        <w:t>:</w:t>
      </w:r>
    </w:p>
    <w:p w14:paraId="68883631" w14:textId="7ECF29FF" w:rsidR="00565537" w:rsidRDefault="00E95206" w:rsidP="005971A5">
      <w:proofErr w:type="spellStart"/>
      <w:r>
        <w:rPr>
          <w:b/>
          <w:bCs/>
          <w:i/>
          <w:iCs/>
        </w:rPr>
        <w:t>Sobreamostragem</w:t>
      </w:r>
      <w:proofErr w:type="spellEnd"/>
      <w:r w:rsidR="006A4720">
        <w:rPr>
          <w:b/>
          <w:bCs/>
          <w:i/>
          <w:iCs/>
        </w:rPr>
        <w:t xml:space="preserve">: </w:t>
      </w:r>
      <w:r w:rsidR="000565AC">
        <w:t>Foi utilizado a técnica de SMOTE (</w:t>
      </w:r>
      <w:proofErr w:type="spellStart"/>
      <w:r w:rsidR="000565AC" w:rsidRPr="000565AC">
        <w:rPr>
          <w:i/>
          <w:iCs/>
        </w:rPr>
        <w:t>Syntetic</w:t>
      </w:r>
      <w:proofErr w:type="spellEnd"/>
      <w:r w:rsidR="000565AC" w:rsidRPr="000565AC">
        <w:rPr>
          <w:i/>
          <w:iCs/>
        </w:rPr>
        <w:t xml:space="preserve"> </w:t>
      </w:r>
      <w:proofErr w:type="spellStart"/>
      <w:r w:rsidR="000565AC" w:rsidRPr="000565AC">
        <w:rPr>
          <w:i/>
          <w:iCs/>
        </w:rPr>
        <w:t>Minority</w:t>
      </w:r>
      <w:proofErr w:type="spellEnd"/>
      <w:r w:rsidR="000565AC" w:rsidRPr="000565AC">
        <w:rPr>
          <w:i/>
          <w:iCs/>
        </w:rPr>
        <w:t xml:space="preserve"> </w:t>
      </w:r>
      <w:proofErr w:type="spellStart"/>
      <w:r w:rsidR="000565AC" w:rsidRPr="000565AC">
        <w:rPr>
          <w:i/>
          <w:iCs/>
        </w:rPr>
        <w:t>Oversampling</w:t>
      </w:r>
      <w:proofErr w:type="spellEnd"/>
      <w:r w:rsidR="000565AC" w:rsidRPr="000565AC">
        <w:rPr>
          <w:i/>
          <w:iCs/>
        </w:rPr>
        <w:t xml:space="preserve"> </w:t>
      </w:r>
      <w:proofErr w:type="spellStart"/>
      <w:r w:rsidR="000565AC" w:rsidRPr="000565AC">
        <w:rPr>
          <w:i/>
          <w:iCs/>
        </w:rPr>
        <w:t>Technique</w:t>
      </w:r>
      <w:proofErr w:type="spellEnd"/>
      <w:r w:rsidR="000565AC">
        <w:t>)</w:t>
      </w:r>
      <w:r w:rsidR="006A4720">
        <w:t xml:space="preserve"> que cria novos argumentos </w:t>
      </w:r>
      <w:r w:rsidR="000565AC">
        <w:t>sintéticos da classe minoritária a partir de instâncias próximas no espaço do hiperplano até que possua uma proporção equilibrada para o treinamento do algoritmo [1</w:t>
      </w:r>
      <w:r w:rsidR="001F6BD0">
        <w:t>3</w:t>
      </w:r>
      <w:r w:rsidR="000565AC">
        <w:t>].</w:t>
      </w:r>
    </w:p>
    <w:p w14:paraId="28BEDE7D" w14:textId="7985D4F0" w:rsidR="000565AC" w:rsidRDefault="00E95206" w:rsidP="005971A5">
      <w:proofErr w:type="spellStart"/>
      <w:r>
        <w:rPr>
          <w:b/>
          <w:bCs/>
          <w:i/>
          <w:iCs/>
        </w:rPr>
        <w:t>Subamostragem</w:t>
      </w:r>
      <w:proofErr w:type="spellEnd"/>
      <w:r w:rsidR="000565AC" w:rsidRPr="000565AC">
        <w:rPr>
          <w:b/>
          <w:bCs/>
          <w:i/>
          <w:iCs/>
        </w:rPr>
        <w:t>:</w:t>
      </w:r>
      <w:r w:rsidR="000565AC">
        <w:t xml:space="preserve"> Aplicou-se a técnica de </w:t>
      </w:r>
      <w:proofErr w:type="spellStart"/>
      <w:r w:rsidR="000565AC" w:rsidRPr="000565AC">
        <w:rPr>
          <w:i/>
          <w:iCs/>
        </w:rPr>
        <w:t>Random</w:t>
      </w:r>
      <w:proofErr w:type="spellEnd"/>
      <w:r w:rsidR="000565AC" w:rsidRPr="000565AC">
        <w:rPr>
          <w:i/>
          <w:iCs/>
        </w:rPr>
        <w:t xml:space="preserve"> </w:t>
      </w:r>
      <w:proofErr w:type="spellStart"/>
      <w:r w:rsidR="000565AC" w:rsidRPr="000565AC">
        <w:rPr>
          <w:i/>
          <w:iCs/>
        </w:rPr>
        <w:t>Undersampling</w:t>
      </w:r>
      <w:proofErr w:type="spellEnd"/>
      <w:r w:rsidR="000565AC">
        <w:t xml:space="preserve">, no qual ocorre a redução do conjunto de treinamento aleatório da classe majoritária, onde são </w:t>
      </w:r>
      <w:r w:rsidR="002E72CF">
        <w:t xml:space="preserve">eliminados </w:t>
      </w:r>
      <w:r w:rsidR="000565AC">
        <w:t>aleatoriamente argumentos até atingir uma proporção equilibrada entre as classes [1</w:t>
      </w:r>
      <w:r w:rsidR="001F6BD0">
        <w:t>3</w:t>
      </w:r>
      <w:r w:rsidR="000565AC">
        <w:t xml:space="preserve">]. </w:t>
      </w:r>
    </w:p>
    <w:p w14:paraId="6110C1D9" w14:textId="22139A8A" w:rsidR="000565AC" w:rsidRPr="002B7632" w:rsidRDefault="000565AC" w:rsidP="002B7632">
      <w:r>
        <w:rPr>
          <w:b/>
          <w:bCs/>
          <w:i/>
          <w:iCs/>
        </w:rPr>
        <w:t xml:space="preserve">Combinação entre </w:t>
      </w:r>
      <w:r w:rsidR="00CF3C4F">
        <w:rPr>
          <w:b/>
          <w:bCs/>
          <w:i/>
          <w:iCs/>
        </w:rPr>
        <w:t xml:space="preserve">Sobre e </w:t>
      </w:r>
      <w:proofErr w:type="spellStart"/>
      <w:r w:rsidR="00E95206">
        <w:rPr>
          <w:b/>
          <w:bCs/>
          <w:i/>
          <w:iCs/>
        </w:rPr>
        <w:t>S</w:t>
      </w:r>
      <w:r w:rsidR="00CF3C4F">
        <w:rPr>
          <w:b/>
          <w:bCs/>
          <w:i/>
          <w:iCs/>
        </w:rPr>
        <w:t>ubamostragem</w:t>
      </w:r>
      <w:proofErr w:type="spellEnd"/>
      <w:r>
        <w:rPr>
          <w:b/>
          <w:bCs/>
          <w:i/>
          <w:iCs/>
        </w:rPr>
        <w:t xml:space="preserve">: </w:t>
      </w:r>
      <w:r w:rsidR="002B7632">
        <w:t xml:space="preserve">Para </w:t>
      </w:r>
      <w:r w:rsidR="00895AEA">
        <w:t>equilibrar</w:t>
      </w:r>
      <w:r w:rsidR="002B7632">
        <w:t xml:space="preserve"> as distribuições das classes, evitar perd</w:t>
      </w:r>
      <w:r w:rsidR="002E72CF">
        <w:t>a</w:t>
      </w:r>
      <w:r w:rsidR="002B7632">
        <w:t xml:space="preserve"> </w:t>
      </w:r>
      <w:r w:rsidR="00CF3C4F">
        <w:t xml:space="preserve">de </w:t>
      </w:r>
      <w:r w:rsidR="002B7632">
        <w:t xml:space="preserve">dados relevantes e complicações de </w:t>
      </w:r>
      <w:proofErr w:type="spellStart"/>
      <w:r w:rsidR="00CF3C4F" w:rsidRPr="00C7444C">
        <w:rPr>
          <w:iCs/>
        </w:rPr>
        <w:t>sobreajuste</w:t>
      </w:r>
      <w:proofErr w:type="spellEnd"/>
      <w:r w:rsidR="002B7632" w:rsidRPr="00E95206">
        <w:rPr>
          <w:i/>
          <w:iCs/>
        </w:rPr>
        <w:t>,</w:t>
      </w:r>
      <w:r w:rsidR="00E95206" w:rsidRPr="00E95206">
        <w:t xml:space="preserve"> </w:t>
      </w:r>
      <w:proofErr w:type="gramStart"/>
      <w:r w:rsidR="002E72CF" w:rsidRPr="00E95206">
        <w:t>testamos</w:t>
      </w:r>
      <w:proofErr w:type="gramEnd"/>
      <w:r w:rsidR="002B7632" w:rsidRPr="00E95206">
        <w:t xml:space="preserve"> </w:t>
      </w:r>
      <w:r w:rsidR="002B7632">
        <w:t>a técnica de SMOTE-ENN (</w:t>
      </w:r>
      <w:proofErr w:type="spellStart"/>
      <w:r w:rsidR="002B7632" w:rsidRPr="0054766E">
        <w:rPr>
          <w:i/>
          <w:rPrChange w:id="337" w:author="Adenauer" w:date="2023-11-20T09:14:00Z">
            <w:rPr/>
          </w:rPrChange>
        </w:rPr>
        <w:t>Synthetic</w:t>
      </w:r>
      <w:proofErr w:type="spellEnd"/>
      <w:r w:rsidR="002B7632" w:rsidRPr="0054766E">
        <w:rPr>
          <w:i/>
          <w:rPrChange w:id="338" w:author="Adenauer" w:date="2023-11-20T09:14:00Z">
            <w:rPr/>
          </w:rPrChange>
        </w:rPr>
        <w:t xml:space="preserve"> </w:t>
      </w:r>
      <w:proofErr w:type="spellStart"/>
      <w:r w:rsidR="002B7632" w:rsidRPr="0054766E">
        <w:rPr>
          <w:i/>
          <w:rPrChange w:id="339" w:author="Adenauer" w:date="2023-11-20T09:14:00Z">
            <w:rPr/>
          </w:rPrChange>
        </w:rPr>
        <w:t>Minority</w:t>
      </w:r>
      <w:proofErr w:type="spellEnd"/>
      <w:r w:rsidR="002B7632" w:rsidRPr="0054766E">
        <w:rPr>
          <w:i/>
          <w:rPrChange w:id="340" w:author="Adenauer" w:date="2023-11-20T09:14:00Z">
            <w:rPr/>
          </w:rPrChange>
        </w:rPr>
        <w:t xml:space="preserve"> </w:t>
      </w:r>
      <w:proofErr w:type="spellStart"/>
      <w:r w:rsidR="002B7632" w:rsidRPr="0054766E">
        <w:rPr>
          <w:i/>
          <w:rPrChange w:id="341" w:author="Adenauer" w:date="2023-11-20T09:14:00Z">
            <w:rPr/>
          </w:rPrChange>
        </w:rPr>
        <w:t>Oversampling</w:t>
      </w:r>
      <w:proofErr w:type="spellEnd"/>
      <w:r w:rsidR="002B7632" w:rsidRPr="0054766E">
        <w:rPr>
          <w:i/>
          <w:rPrChange w:id="342" w:author="Adenauer" w:date="2023-11-20T09:14:00Z">
            <w:rPr/>
          </w:rPrChange>
        </w:rPr>
        <w:t xml:space="preserve"> </w:t>
      </w:r>
      <w:proofErr w:type="spellStart"/>
      <w:r w:rsidR="002B7632" w:rsidRPr="0054766E">
        <w:rPr>
          <w:i/>
          <w:rPrChange w:id="343" w:author="Adenauer" w:date="2023-11-20T09:14:00Z">
            <w:rPr/>
          </w:rPrChange>
        </w:rPr>
        <w:t>Technique</w:t>
      </w:r>
      <w:proofErr w:type="spellEnd"/>
      <w:r w:rsidR="002B7632" w:rsidRPr="0054766E">
        <w:rPr>
          <w:i/>
          <w:rPrChange w:id="344" w:author="Adenauer" w:date="2023-11-20T09:14:00Z">
            <w:rPr/>
          </w:rPrChange>
        </w:rPr>
        <w:t xml:space="preserve"> </w:t>
      </w:r>
      <w:proofErr w:type="spellStart"/>
      <w:r w:rsidR="002B7632" w:rsidRPr="0054766E">
        <w:rPr>
          <w:i/>
          <w:rPrChange w:id="345" w:author="Adenauer" w:date="2023-11-20T09:14:00Z">
            <w:rPr/>
          </w:rPrChange>
        </w:rPr>
        <w:t>and</w:t>
      </w:r>
      <w:proofErr w:type="spellEnd"/>
      <w:r w:rsidR="002B7632" w:rsidRPr="0054766E">
        <w:rPr>
          <w:i/>
          <w:rPrChange w:id="346" w:author="Adenauer" w:date="2023-11-20T09:14:00Z">
            <w:rPr/>
          </w:rPrChange>
        </w:rPr>
        <w:t xml:space="preserve"> </w:t>
      </w:r>
      <w:proofErr w:type="spellStart"/>
      <w:r w:rsidR="002B7632" w:rsidRPr="0054766E">
        <w:rPr>
          <w:i/>
          <w:rPrChange w:id="347" w:author="Adenauer" w:date="2023-11-20T09:14:00Z">
            <w:rPr/>
          </w:rPrChange>
        </w:rPr>
        <w:t>Edited</w:t>
      </w:r>
      <w:proofErr w:type="spellEnd"/>
      <w:r w:rsidR="002B7632" w:rsidRPr="0054766E">
        <w:rPr>
          <w:i/>
          <w:rPrChange w:id="348" w:author="Adenauer" w:date="2023-11-20T09:14:00Z">
            <w:rPr/>
          </w:rPrChange>
        </w:rPr>
        <w:t xml:space="preserve"> </w:t>
      </w:r>
      <w:proofErr w:type="spellStart"/>
      <w:r w:rsidR="002B7632" w:rsidRPr="0054766E">
        <w:rPr>
          <w:i/>
          <w:rPrChange w:id="349" w:author="Adenauer" w:date="2023-11-20T09:14:00Z">
            <w:rPr/>
          </w:rPrChange>
        </w:rPr>
        <w:t>Nearest</w:t>
      </w:r>
      <w:proofErr w:type="spellEnd"/>
      <w:r w:rsidR="002B7632" w:rsidRPr="0054766E">
        <w:rPr>
          <w:i/>
          <w:rPrChange w:id="350" w:author="Adenauer" w:date="2023-11-20T09:14:00Z">
            <w:rPr/>
          </w:rPrChange>
        </w:rPr>
        <w:t xml:space="preserve"> </w:t>
      </w:r>
      <w:proofErr w:type="spellStart"/>
      <w:r w:rsidR="002B7632" w:rsidRPr="0054766E">
        <w:rPr>
          <w:i/>
          <w:rPrChange w:id="351" w:author="Adenauer" w:date="2023-11-20T09:14:00Z">
            <w:rPr/>
          </w:rPrChange>
        </w:rPr>
        <w:t>Neighbor</w:t>
      </w:r>
      <w:proofErr w:type="spellEnd"/>
      <w:r w:rsidR="002B7632">
        <w:t xml:space="preserve">), que combina as técnicas de </w:t>
      </w:r>
      <w:proofErr w:type="spellStart"/>
      <w:r w:rsidR="00CF3C4F">
        <w:t>sobreamostragem</w:t>
      </w:r>
      <w:proofErr w:type="spellEnd"/>
      <w:r w:rsidR="00CF3C4F">
        <w:t xml:space="preserve"> </w:t>
      </w:r>
      <w:r w:rsidR="002B7632">
        <w:t xml:space="preserve">e </w:t>
      </w:r>
      <w:proofErr w:type="spellStart"/>
      <w:r w:rsidR="00CF3C4F">
        <w:t>subamostragem</w:t>
      </w:r>
      <w:proofErr w:type="spellEnd"/>
      <w:r w:rsidR="00CF3C4F">
        <w:t xml:space="preserve"> </w:t>
      </w:r>
      <w:r w:rsidR="002B7632">
        <w:t>até atingir um equilíbrio entre as classes [6].</w:t>
      </w:r>
    </w:p>
    <w:p w14:paraId="0F4299B9" w14:textId="77777777" w:rsidR="000565AC" w:rsidRDefault="000565AC" w:rsidP="005971A5"/>
    <w:p w14:paraId="07378BD5" w14:textId="6A4B69C6" w:rsidR="002B7632" w:rsidRDefault="002B7632" w:rsidP="002B7632">
      <w:pPr>
        <w:pStyle w:val="PargrafodaLista"/>
        <w:numPr>
          <w:ilvl w:val="0"/>
          <w:numId w:val="5"/>
        </w:numPr>
        <w:rPr>
          <w:b/>
          <w:bCs/>
        </w:rPr>
      </w:pPr>
      <w:del w:id="352" w:author="Adenauer" w:date="2023-11-20T09:15:00Z">
        <w:r w:rsidDel="0054766E">
          <w:rPr>
            <w:b/>
            <w:bCs/>
          </w:rPr>
          <w:delText xml:space="preserve">Hiper </w:delText>
        </w:r>
      </w:del>
      <w:proofErr w:type="spellStart"/>
      <w:proofErr w:type="gramStart"/>
      <w:ins w:id="353" w:author="Adenauer" w:date="2023-11-20T09:15:00Z">
        <w:r w:rsidR="0054766E">
          <w:rPr>
            <w:b/>
            <w:bCs/>
          </w:rPr>
          <w:t>Hiper-</w:t>
        </w:r>
      </w:ins>
      <w:r>
        <w:rPr>
          <w:b/>
          <w:bCs/>
        </w:rPr>
        <w:t>parametrização</w:t>
      </w:r>
      <w:proofErr w:type="spellEnd"/>
      <w:proofErr w:type="gramEnd"/>
      <w:r>
        <w:rPr>
          <w:b/>
          <w:bCs/>
        </w:rPr>
        <w:t xml:space="preserve"> dos algoritmos:</w:t>
      </w:r>
    </w:p>
    <w:p w14:paraId="5E4E85E5" w14:textId="47A9B8F7" w:rsidR="001018CF" w:rsidRDefault="002B7632" w:rsidP="001018CF">
      <w:r>
        <w:t xml:space="preserve">Com a finalidade de atingir a melhor </w:t>
      </w:r>
      <w:proofErr w:type="gramStart"/>
      <w:r>
        <w:t>performance</w:t>
      </w:r>
      <w:proofErr w:type="gramEnd"/>
      <w:r>
        <w:t xml:space="preserve"> do algoritmo classificador aplicado no conjunto de dados trabalhados, </w:t>
      </w:r>
      <w:r w:rsidR="002E72CF">
        <w:t>utilizamos</w:t>
      </w:r>
      <w:r w:rsidR="007E1041">
        <w:t xml:space="preserve"> o </w:t>
      </w:r>
      <w:r w:rsidR="00E92EB2">
        <w:t xml:space="preserve">procedimento de busca aleatória </w:t>
      </w:r>
      <w:ins w:id="354" w:author="Adenauer" w:date="2023-11-20T09:15:00Z">
        <w:r w:rsidR="0054766E">
          <w:t xml:space="preserve">de parâmetros </w:t>
        </w:r>
      </w:ins>
      <w:r w:rsidR="00E92EB2">
        <w:t>como implementado na bibliotec</w:t>
      </w:r>
      <w:r w:rsidR="00FE1C12">
        <w:t>a</w:t>
      </w:r>
      <w:r w:rsidR="00E92EB2">
        <w:t xml:space="preserve"> </w:t>
      </w:r>
      <w:proofErr w:type="spellStart"/>
      <w:r w:rsidR="00E92EB2" w:rsidRPr="0054766E">
        <w:rPr>
          <w:i/>
          <w:rPrChange w:id="355" w:author="Adenauer" w:date="2023-11-20T09:14:00Z">
            <w:rPr/>
          </w:rPrChange>
        </w:rPr>
        <w:t>sklearn</w:t>
      </w:r>
      <w:proofErr w:type="spellEnd"/>
      <w:r w:rsidR="00E92EB2">
        <w:t xml:space="preserve"> em Python (</w:t>
      </w:r>
      <w:proofErr w:type="spellStart"/>
      <w:r w:rsidRPr="002B7632">
        <w:rPr>
          <w:i/>
          <w:iCs/>
        </w:rPr>
        <w:t>RandomSearchCV</w:t>
      </w:r>
      <w:proofErr w:type="spellEnd"/>
      <w:r>
        <w:t xml:space="preserve">, </w:t>
      </w:r>
      <w:r w:rsidR="00E92EB2">
        <w:t>[14]).</w:t>
      </w:r>
    </w:p>
    <w:p w14:paraId="3862D1F3" w14:textId="77777777" w:rsidR="001018CF" w:rsidRDefault="001018CF" w:rsidP="001018CF"/>
    <w:p w14:paraId="7245FC59" w14:textId="23F850BB" w:rsidR="001018CF" w:rsidRDefault="001018CF" w:rsidP="001018CF">
      <w:pPr>
        <w:pStyle w:val="PargrafodaLista"/>
        <w:numPr>
          <w:ilvl w:val="0"/>
          <w:numId w:val="5"/>
        </w:numPr>
        <w:rPr>
          <w:b/>
          <w:bCs/>
        </w:rPr>
      </w:pPr>
      <w:r>
        <w:rPr>
          <w:b/>
          <w:bCs/>
        </w:rPr>
        <w:t>Métricas de avaliação de performance:</w:t>
      </w:r>
    </w:p>
    <w:p w14:paraId="4D9D25EC" w14:textId="5759E839" w:rsidR="001018CF" w:rsidRPr="002D7960" w:rsidRDefault="001018CF" w:rsidP="001018CF">
      <w:r>
        <w:t>Para a avaliação do</w:t>
      </w:r>
      <w:r w:rsidR="00E92EB2">
        <w:t>s</w:t>
      </w:r>
      <w:r>
        <w:t xml:space="preserve"> modelo</w:t>
      </w:r>
      <w:r w:rsidR="00E92EB2">
        <w:t>s</w:t>
      </w:r>
      <w:r>
        <w:t xml:space="preserve"> foram utilizad</w:t>
      </w:r>
      <w:r w:rsidR="002D7960">
        <w:t>a</w:t>
      </w:r>
      <w:r>
        <w:t>s as seguintes métricas de avaliação: acurácia, precisão,</w:t>
      </w:r>
      <w:r w:rsidR="002D7960">
        <w:t xml:space="preserve"> </w:t>
      </w:r>
      <w:proofErr w:type="spellStart"/>
      <w:r w:rsidR="002D7960">
        <w:t>revocação</w:t>
      </w:r>
      <w:proofErr w:type="spellEnd"/>
      <w:r w:rsidR="00E92EB2">
        <w:t xml:space="preserve"> e</w:t>
      </w:r>
      <w:r>
        <w:t xml:space="preserve"> </w:t>
      </w:r>
      <w:r w:rsidR="002D7960" w:rsidRPr="002D7960">
        <w:rPr>
          <w:i/>
          <w:iCs/>
        </w:rPr>
        <w:t>f1-score</w:t>
      </w:r>
      <w:r w:rsidR="00E92EB2">
        <w:t>.</w:t>
      </w:r>
      <w:r w:rsidR="007E446F">
        <w:t xml:space="preserve"> </w:t>
      </w:r>
      <w:r w:rsidR="002D7960">
        <w:t xml:space="preserve">As fórmulas </w:t>
      </w:r>
      <w:r w:rsidR="00F05609">
        <w:t xml:space="preserve">destas métricas </w:t>
      </w:r>
      <w:r w:rsidR="002D7960">
        <w:t>são calculadas a partir dos</w:t>
      </w:r>
      <w:r w:rsidR="00E92EB2">
        <w:t xml:space="preserve"> números de padrões</w:t>
      </w:r>
      <w:r w:rsidR="002D7960">
        <w:t xml:space="preserve"> </w:t>
      </w:r>
      <w:r w:rsidR="00E92EB2">
        <w:t>v</w:t>
      </w:r>
      <w:r w:rsidR="002D7960">
        <w:t>erdadeiro</w:t>
      </w:r>
      <w:r w:rsidR="00E92EB2">
        <w:t>s</w:t>
      </w:r>
      <w:r w:rsidR="002D7960">
        <w:t xml:space="preserve"> </w:t>
      </w:r>
      <w:r w:rsidR="00E92EB2">
        <w:t>p</w:t>
      </w:r>
      <w:r w:rsidR="002D7960">
        <w:t xml:space="preserve">ositivos (VP), </w:t>
      </w:r>
      <w:r w:rsidR="00E92EB2">
        <w:t>v</w:t>
      </w:r>
      <w:r w:rsidR="002D7960">
        <w:t>erdadeiro</w:t>
      </w:r>
      <w:r w:rsidR="00E92EB2">
        <w:t>s</w:t>
      </w:r>
      <w:r w:rsidR="002D7960">
        <w:t xml:space="preserve"> </w:t>
      </w:r>
      <w:r w:rsidR="00E92EB2">
        <w:t>n</w:t>
      </w:r>
      <w:r w:rsidR="002D7960">
        <w:t>egativo</w:t>
      </w:r>
      <w:r w:rsidR="00E92EB2">
        <w:t>s</w:t>
      </w:r>
      <w:r w:rsidR="002D7960">
        <w:t xml:space="preserve"> (VN), </w:t>
      </w:r>
      <w:r w:rsidR="00E92EB2">
        <w:t>f</w:t>
      </w:r>
      <w:r w:rsidR="002D7960">
        <w:t>also</w:t>
      </w:r>
      <w:r w:rsidR="00E92EB2">
        <w:t>s</w:t>
      </w:r>
      <w:r w:rsidR="002D7960">
        <w:t xml:space="preserve"> </w:t>
      </w:r>
      <w:r w:rsidR="00E92EB2">
        <w:t>p</w:t>
      </w:r>
      <w:r w:rsidR="002D7960">
        <w:t>ositivo</w:t>
      </w:r>
      <w:r w:rsidR="00E92EB2">
        <w:t>s</w:t>
      </w:r>
      <w:r w:rsidR="002D7960">
        <w:t xml:space="preserve"> (FP) e </w:t>
      </w:r>
      <w:r w:rsidR="00E92EB2">
        <w:t>f</w:t>
      </w:r>
      <w:r w:rsidR="002D7960">
        <w:t>also</w:t>
      </w:r>
      <w:r w:rsidR="00E92EB2">
        <w:t>s</w:t>
      </w:r>
      <w:r w:rsidR="002D7960">
        <w:t xml:space="preserve"> Negativo</w:t>
      </w:r>
      <w:r w:rsidR="00E92EB2">
        <w:t>s</w:t>
      </w:r>
      <w:r w:rsidR="002D7960">
        <w:t xml:space="preserve"> (FN) </w:t>
      </w:r>
      <w:r w:rsidR="00E92EB2">
        <w:t xml:space="preserve">de acordo com a tabela abaixo </w:t>
      </w:r>
      <w:r w:rsidR="002D7960">
        <w:t>[</w:t>
      </w:r>
      <w:r w:rsidR="00CF0056">
        <w:t>15</w:t>
      </w:r>
      <w:r w:rsidR="002D7960">
        <w:t>]</w:t>
      </w:r>
      <w:r w:rsidR="00E92EB2">
        <w:t>:</w:t>
      </w:r>
    </w:p>
    <w:p w14:paraId="48F6A9B1" w14:textId="77777777" w:rsidR="001018CF" w:rsidRDefault="001018CF" w:rsidP="001018CF">
      <w:pPr>
        <w:rPr>
          <w:b/>
          <w:bCs/>
        </w:rPr>
      </w:pPr>
    </w:p>
    <w:p w14:paraId="10342A77" w14:textId="0941838C" w:rsidR="00101D17" w:rsidRPr="00101D17" w:rsidRDefault="00101D17" w:rsidP="00101D17">
      <w:pPr>
        <w:jc w:val="center"/>
      </w:pPr>
      <w:r>
        <w:rPr>
          <w:color w:val="000000"/>
          <w:sz w:val="16"/>
          <w:szCs w:val="16"/>
        </w:rPr>
        <w:t>Tabela 2: Métrica de Avaliação do algoritmo classificador</w:t>
      </w:r>
    </w:p>
    <w:tbl>
      <w:tblPr>
        <w:tblStyle w:val="SimplesTabela21"/>
        <w:tblW w:w="0" w:type="auto"/>
        <w:jc w:val="center"/>
        <w:tblLook w:val="04A0" w:firstRow="1" w:lastRow="0" w:firstColumn="1" w:lastColumn="0" w:noHBand="0" w:noVBand="1"/>
      </w:tblPr>
      <w:tblGrid>
        <w:gridCol w:w="1310"/>
        <w:gridCol w:w="2691"/>
      </w:tblGrid>
      <w:tr w:rsidR="001018CF" w14:paraId="284720CC" w14:textId="77777777" w:rsidTr="001018C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Pr>
          <w:p w14:paraId="577937E1" w14:textId="604F4F75" w:rsidR="001018CF" w:rsidRPr="00A5185D" w:rsidRDefault="001018CF" w:rsidP="00F71240">
            <w:pPr>
              <w:ind w:firstLine="0"/>
              <w:jc w:val="center"/>
              <w:rPr>
                <w:sz w:val="16"/>
                <w:szCs w:val="16"/>
              </w:rPr>
            </w:pPr>
            <w:r>
              <w:rPr>
                <w:sz w:val="16"/>
                <w:szCs w:val="16"/>
              </w:rPr>
              <w:t>Métrica</w:t>
            </w:r>
          </w:p>
        </w:tc>
        <w:tc>
          <w:tcPr>
            <w:tcW w:w="2691" w:type="dxa"/>
          </w:tcPr>
          <w:p w14:paraId="60618A07" w14:textId="42A64EE1" w:rsidR="001018CF" w:rsidRPr="00A5185D" w:rsidRDefault="001018CF" w:rsidP="00F71240">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Fórmula</w:t>
            </w:r>
          </w:p>
        </w:tc>
      </w:tr>
      <w:tr w:rsidR="001018CF" w14:paraId="77B47D72" w14:textId="77777777" w:rsidTr="007E446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BC1F399" w14:textId="6E60C7AB" w:rsidR="001018CF" w:rsidRPr="00A5185D" w:rsidRDefault="001018CF" w:rsidP="00AF53A3">
            <w:pPr>
              <w:ind w:firstLine="0"/>
              <w:jc w:val="center"/>
              <w:rPr>
                <w:b w:val="0"/>
                <w:bCs w:val="0"/>
                <w:sz w:val="16"/>
                <w:szCs w:val="16"/>
              </w:rPr>
            </w:pPr>
            <w:r>
              <w:rPr>
                <w:b w:val="0"/>
                <w:bCs w:val="0"/>
                <w:sz w:val="16"/>
                <w:szCs w:val="16"/>
              </w:rPr>
              <w:t>Acurácia</w:t>
            </w:r>
          </w:p>
        </w:tc>
        <w:tc>
          <w:tcPr>
            <w:tcW w:w="2691" w:type="dxa"/>
            <w:vAlign w:val="center"/>
          </w:tcPr>
          <w:p w14:paraId="6AAB04FA" w14:textId="78EBE132" w:rsidR="001018CF" w:rsidRPr="00A5185D" w:rsidRDefault="00254433"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VP+VN</m:t>
                    </m:r>
                  </m:num>
                  <m:den>
                    <m:r>
                      <w:rPr>
                        <w:rFonts w:ascii="Cambria Math" w:hAnsi="Cambria Math"/>
                        <w:sz w:val="16"/>
                        <w:szCs w:val="16"/>
                      </w:rPr>
                      <m:t>VP+VN+FP+FN</m:t>
                    </m:r>
                  </m:den>
                </m:f>
              </m:oMath>
            </m:oMathPara>
          </w:p>
        </w:tc>
      </w:tr>
      <w:tr w:rsidR="001018CF" w14:paraId="68B1711C" w14:textId="77777777" w:rsidTr="007E446F">
        <w:trPr>
          <w:trHeight w:val="558"/>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23D6A29" w14:textId="503A5F74" w:rsidR="001018CF" w:rsidRPr="00A5185D" w:rsidRDefault="002D7960" w:rsidP="00AF53A3">
            <w:pPr>
              <w:ind w:firstLine="0"/>
              <w:jc w:val="center"/>
              <w:rPr>
                <w:b w:val="0"/>
                <w:bCs w:val="0"/>
                <w:sz w:val="16"/>
                <w:szCs w:val="16"/>
              </w:rPr>
            </w:pPr>
            <w:r>
              <w:rPr>
                <w:b w:val="0"/>
                <w:bCs w:val="0"/>
                <w:sz w:val="16"/>
                <w:szCs w:val="16"/>
              </w:rPr>
              <w:t>Precisão</w:t>
            </w:r>
          </w:p>
        </w:tc>
        <w:tc>
          <w:tcPr>
            <w:tcW w:w="2691" w:type="dxa"/>
            <w:vAlign w:val="center"/>
          </w:tcPr>
          <w:p w14:paraId="691E8886" w14:textId="2DFFBD27" w:rsidR="001018CF" w:rsidRPr="00A5185D" w:rsidRDefault="00254433"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VP+FP</m:t>
                    </m:r>
                  </m:den>
                </m:f>
              </m:oMath>
            </m:oMathPara>
          </w:p>
        </w:tc>
      </w:tr>
      <w:tr w:rsidR="001018CF" w14:paraId="6A834A9D" w14:textId="77777777" w:rsidTr="007E446F">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A4D345B" w14:textId="19D81F87" w:rsidR="001018CF" w:rsidRPr="00A5185D" w:rsidRDefault="007E446F" w:rsidP="00AF53A3">
            <w:pPr>
              <w:ind w:firstLine="0"/>
              <w:jc w:val="center"/>
              <w:rPr>
                <w:b w:val="0"/>
                <w:bCs w:val="0"/>
                <w:sz w:val="16"/>
                <w:szCs w:val="16"/>
              </w:rPr>
            </w:pPr>
            <w:r>
              <w:rPr>
                <w:b w:val="0"/>
                <w:bCs w:val="0"/>
                <w:sz w:val="16"/>
                <w:szCs w:val="16"/>
              </w:rPr>
              <w:t>Revocação</w:t>
            </w:r>
          </w:p>
        </w:tc>
        <w:tc>
          <w:tcPr>
            <w:tcW w:w="2691" w:type="dxa"/>
            <w:vAlign w:val="center"/>
          </w:tcPr>
          <w:p w14:paraId="7EDE8A8E" w14:textId="7AA66B86" w:rsidR="001018CF" w:rsidRPr="00A5185D" w:rsidRDefault="00254433" w:rsidP="007E446F">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m:oMathPara>
              <m:oMath>
                <m:f>
                  <m:fPr>
                    <m:ctrlPr>
                      <w:rPr>
                        <w:rFonts w:ascii="Cambria Math" w:hAnsi="Cambria Math"/>
                        <w:i/>
                        <w:sz w:val="16"/>
                        <w:szCs w:val="16"/>
                      </w:rPr>
                    </m:ctrlPr>
                  </m:fPr>
                  <m:num>
                    <m:r>
                      <w:rPr>
                        <w:rFonts w:ascii="Cambria Math" w:hAnsi="Cambria Math"/>
                        <w:sz w:val="16"/>
                        <w:szCs w:val="16"/>
                      </w:rPr>
                      <m:t>VP</m:t>
                    </m:r>
                  </m:num>
                  <m:den>
                    <m:r>
                      <w:rPr>
                        <w:rFonts w:ascii="Cambria Math" w:hAnsi="Cambria Math"/>
                        <w:sz w:val="16"/>
                        <w:szCs w:val="16"/>
                      </w:rPr>
                      <m:t>VP+FN</m:t>
                    </m:r>
                  </m:den>
                </m:f>
              </m:oMath>
            </m:oMathPara>
          </w:p>
        </w:tc>
      </w:tr>
      <w:tr w:rsidR="001018CF" w14:paraId="7DDBCEDB" w14:textId="77777777" w:rsidTr="007E446F">
        <w:trPr>
          <w:trHeight w:val="560"/>
          <w:jc w:val="center"/>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9D24A97" w14:textId="31A7F6ED" w:rsidR="001018CF" w:rsidRPr="00A5185D" w:rsidRDefault="007E446F" w:rsidP="00AF53A3">
            <w:pPr>
              <w:ind w:firstLine="0"/>
              <w:jc w:val="center"/>
              <w:rPr>
                <w:b w:val="0"/>
                <w:bCs w:val="0"/>
                <w:sz w:val="16"/>
                <w:szCs w:val="16"/>
              </w:rPr>
            </w:pPr>
            <w:r>
              <w:rPr>
                <w:b w:val="0"/>
                <w:bCs w:val="0"/>
                <w:sz w:val="16"/>
                <w:szCs w:val="16"/>
              </w:rPr>
              <w:t>F1 - Score</w:t>
            </w:r>
          </w:p>
        </w:tc>
        <w:tc>
          <w:tcPr>
            <w:tcW w:w="2691" w:type="dxa"/>
            <w:vAlign w:val="center"/>
          </w:tcPr>
          <w:p w14:paraId="23846FBA" w14:textId="1F6F96A3" w:rsidR="001018CF" w:rsidRPr="00A5185D" w:rsidRDefault="007E446F" w:rsidP="007E446F">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m:oMathPara>
              <m:oMath>
                <m:r>
                  <w:rPr>
                    <w:rFonts w:ascii="Cambria Math" w:hAnsi="Cambria Math"/>
                    <w:sz w:val="16"/>
                    <w:szCs w:val="16"/>
                  </w:rPr>
                  <m:t>2*</m:t>
                </m:r>
                <m:f>
                  <m:fPr>
                    <m:ctrlPr>
                      <w:rPr>
                        <w:rFonts w:ascii="Cambria Math" w:hAnsi="Cambria Math"/>
                        <w:i/>
                        <w:sz w:val="16"/>
                        <w:szCs w:val="16"/>
                      </w:rPr>
                    </m:ctrlPr>
                  </m:fPr>
                  <m:num>
                    <m:r>
                      <w:rPr>
                        <w:rFonts w:ascii="Cambria Math" w:hAnsi="Cambria Math"/>
                        <w:sz w:val="16"/>
                        <w:szCs w:val="16"/>
                      </w:rPr>
                      <m:t>Preci</m:t>
                    </m:r>
                    <m:r>
                      <w:rPr>
                        <w:rFonts w:ascii="Cambria Math" w:hAnsi="Cambria Math"/>
                        <w:sz w:val="16"/>
                        <w:szCs w:val="16"/>
                      </w:rPr>
                      <m:t>são*Revocação</m:t>
                    </m:r>
                  </m:num>
                  <m:den>
                    <m:r>
                      <w:rPr>
                        <w:rFonts w:ascii="Cambria Math" w:hAnsi="Cambria Math"/>
                        <w:sz w:val="16"/>
                        <w:szCs w:val="16"/>
                      </w:rPr>
                      <m:t>Precisão+Revocação</m:t>
                    </m:r>
                  </m:den>
                </m:f>
              </m:oMath>
            </m:oMathPara>
          </w:p>
        </w:tc>
      </w:tr>
    </w:tbl>
    <w:p w14:paraId="3C1C1D0D" w14:textId="77777777" w:rsidR="001018CF" w:rsidRDefault="001018CF" w:rsidP="002B7632"/>
    <w:p w14:paraId="5A8F55AB" w14:textId="2726C3FF" w:rsidR="00EB36ED" w:rsidRDefault="00EB36ED" w:rsidP="00101D17">
      <w:pPr>
        <w:pStyle w:val="PargrafodaLista"/>
        <w:numPr>
          <w:ilvl w:val="0"/>
          <w:numId w:val="5"/>
        </w:numPr>
        <w:rPr>
          <w:b/>
          <w:bCs/>
        </w:rPr>
      </w:pPr>
      <w:r>
        <w:rPr>
          <w:b/>
          <w:bCs/>
        </w:rPr>
        <w:t>Avaliação das características mais relevantes:</w:t>
      </w:r>
    </w:p>
    <w:p w14:paraId="683B92F5" w14:textId="2CE84B4B" w:rsidR="00EB36ED" w:rsidRDefault="00EB36ED" w:rsidP="00EB36ED">
      <w:r w:rsidRPr="00FE1C12">
        <w:lastRenderedPageBreak/>
        <w:t xml:space="preserve">Após a </w:t>
      </w:r>
      <w:proofErr w:type="spellStart"/>
      <w:r w:rsidRPr="00FE1C12">
        <w:t>hiper</w:t>
      </w:r>
      <w:ins w:id="356" w:author="Adenauer" w:date="2023-11-20T09:15:00Z">
        <w:r w:rsidR="0054766E">
          <w:t>-</w:t>
        </w:r>
      </w:ins>
      <w:del w:id="357" w:author="Adenauer" w:date="2023-11-20T09:15:00Z">
        <w:r w:rsidRPr="00FE1C12" w:rsidDel="0054766E">
          <w:delText xml:space="preserve"> </w:delText>
        </w:r>
      </w:del>
      <w:r w:rsidRPr="00FE1C12">
        <w:t>parametrização</w:t>
      </w:r>
      <w:proofErr w:type="spellEnd"/>
      <w:r w:rsidRPr="00FE1C12">
        <w:t xml:space="preserve"> </w:t>
      </w:r>
      <w:r w:rsidR="00E92EB2" w:rsidRPr="00FE1C12">
        <w:t xml:space="preserve">e avaliação </w:t>
      </w:r>
      <w:r w:rsidRPr="00FE1C12">
        <w:t>do algoritmo</w:t>
      </w:r>
      <w:r w:rsidR="00E92EB2" w:rsidRPr="00FE1C12">
        <w:t xml:space="preserve">, aplicamos o </w:t>
      </w:r>
      <w:r w:rsidRPr="00FE1C12">
        <w:t>índice de Gini</w:t>
      </w:r>
      <w:r w:rsidR="00E92EB2" w:rsidRPr="00FE1C12">
        <w:t xml:space="preserve"> para</w:t>
      </w:r>
      <w:r w:rsidRPr="00FE1C12">
        <w:t xml:space="preserve"> avaliar quais são as características mais relevantes que o modelo utilizou para gerar as previsões. Este método consiste em avaliar cada característica e calcular a “pureza” que a ela </w:t>
      </w:r>
      <w:r w:rsidR="00E92EB2" w:rsidRPr="00FE1C12">
        <w:t>atinge na distinção d</w:t>
      </w:r>
      <w:r w:rsidRPr="00FE1C12">
        <w:t>as classes</w:t>
      </w:r>
      <w:r w:rsidR="00F05609" w:rsidRPr="00FE1C12">
        <w:t xml:space="preserve">. </w:t>
      </w:r>
      <w:r w:rsidR="00FE1C12" w:rsidRPr="00FE1C12">
        <w:t>É a</w:t>
      </w:r>
      <w:r w:rsidRPr="00FE1C12">
        <w:t xml:space="preserve"> partir das melhores características</w:t>
      </w:r>
      <w:r w:rsidR="00E92EB2" w:rsidRPr="00FE1C12">
        <w:t xml:space="preserve"> assim determinadas</w:t>
      </w:r>
      <w:r w:rsidRPr="00FE1C12">
        <w:t xml:space="preserve"> </w:t>
      </w:r>
      <w:r w:rsidR="00E92EB2" w:rsidRPr="00FE1C12">
        <w:t xml:space="preserve">que </w:t>
      </w:r>
      <w:r w:rsidRPr="00FE1C12">
        <w:t xml:space="preserve">são </w:t>
      </w:r>
      <w:r w:rsidR="00E92EB2" w:rsidRPr="00FE1C12">
        <w:t xml:space="preserve">construídos </w:t>
      </w:r>
      <w:r w:rsidRPr="00FE1C12">
        <w:t>os “nós” das árvores de decisão [18].</w:t>
      </w:r>
    </w:p>
    <w:p w14:paraId="7610CD0E" w14:textId="77777777" w:rsidR="00EB36ED" w:rsidRPr="00EB36ED" w:rsidRDefault="00EB36ED" w:rsidP="00EB36ED"/>
    <w:p w14:paraId="5342BD94" w14:textId="2B07853E" w:rsidR="00101D17" w:rsidRPr="00101D17" w:rsidRDefault="00101D17" w:rsidP="00101D17">
      <w:pPr>
        <w:pStyle w:val="PargrafodaLista"/>
        <w:numPr>
          <w:ilvl w:val="0"/>
          <w:numId w:val="5"/>
        </w:numPr>
        <w:rPr>
          <w:b/>
          <w:bCs/>
        </w:rPr>
      </w:pPr>
      <w:r>
        <w:rPr>
          <w:b/>
          <w:bCs/>
        </w:rPr>
        <w:t>Materiais:</w:t>
      </w:r>
    </w:p>
    <w:p w14:paraId="6B0C955D" w14:textId="5E73FD2F" w:rsidR="007E1041" w:rsidRPr="002B7632" w:rsidRDefault="00101D17" w:rsidP="00FE1C12">
      <w:r>
        <w:t xml:space="preserve">Todo o desenvolvimento do projeto foi executado em Python 3.11.4, na IDLE </w:t>
      </w:r>
      <w:r w:rsidRPr="00101D17">
        <w:rPr>
          <w:i/>
          <w:iCs/>
        </w:rPr>
        <w:t xml:space="preserve">Visual Studio </w:t>
      </w:r>
      <w:proofErr w:type="spellStart"/>
      <w:r w:rsidRPr="00101D17">
        <w:rPr>
          <w:i/>
          <w:iCs/>
        </w:rPr>
        <w:t>Code</w:t>
      </w:r>
      <w:proofErr w:type="spellEnd"/>
      <w:r>
        <w:t>, em uma máquina HP 246 G6 Notebook PC, com processador Intel ® Core ™ I5-7200u CPU @ 2.500Ghz (4CPUs) ~2.7Ghz</w:t>
      </w:r>
    </w:p>
    <w:p w14:paraId="1632B267" w14:textId="47AD46E4" w:rsidR="000C7AFD" w:rsidRDefault="00FE17B3">
      <w:pPr>
        <w:keepNext/>
        <w:keepLines/>
        <w:numPr>
          <w:ilvl w:val="0"/>
          <w:numId w:val="1"/>
        </w:numPr>
        <w:pBdr>
          <w:top w:val="nil"/>
          <w:left w:val="nil"/>
          <w:bottom w:val="nil"/>
          <w:right w:val="nil"/>
          <w:between w:val="nil"/>
        </w:pBdr>
        <w:spacing w:before="400" w:after="200"/>
        <w:jc w:val="center"/>
        <w:rPr>
          <w:smallCaps/>
          <w:color w:val="000000"/>
          <w:sz w:val="16"/>
          <w:szCs w:val="16"/>
        </w:rPr>
      </w:pPr>
      <w:r>
        <w:rPr>
          <w:smallCaps/>
          <w:color w:val="000000"/>
        </w:rPr>
        <w:t>RESULTADOS</w:t>
      </w:r>
      <w:r>
        <w:rPr>
          <w:smallCaps/>
          <w:color w:val="000000"/>
          <w:sz w:val="16"/>
          <w:szCs w:val="16"/>
        </w:rPr>
        <w:t xml:space="preserve"> </w:t>
      </w:r>
    </w:p>
    <w:p w14:paraId="148C2019" w14:textId="2705E618" w:rsidR="00C859F0" w:rsidRPr="00AE4949" w:rsidRDefault="00C859F0" w:rsidP="00FE1C12">
      <w:pPr>
        <w:pStyle w:val="PargrafodaLista"/>
        <w:numPr>
          <w:ilvl w:val="1"/>
          <w:numId w:val="1"/>
        </w:numPr>
        <w:rPr>
          <w:b/>
        </w:rPr>
      </w:pPr>
      <w:r w:rsidRPr="00AE4949">
        <w:rPr>
          <w:b/>
        </w:rPr>
        <w:t>Análise das Características</w:t>
      </w:r>
    </w:p>
    <w:p w14:paraId="31F2D344" w14:textId="5E643BA8" w:rsidR="000C7AFD" w:rsidRDefault="00EB36ED">
      <w:r w:rsidRPr="00AE4949">
        <w:t xml:space="preserve">As figuras 3, 4 e 5 exemplificam algumas das características avaliadas </w:t>
      </w:r>
      <w:r w:rsidR="002A5144" w:rsidRPr="00AE4949">
        <w:t>na etapa de análise dos dados e suas proporções entre as classes</w:t>
      </w:r>
      <w:r w:rsidR="00F05609" w:rsidRPr="00AE4949">
        <w:t xml:space="preserve"> definidas</w:t>
      </w:r>
      <w:r w:rsidR="00E92EB2" w:rsidRPr="00AE4949">
        <w:t xml:space="preserve"> pela variável alvo (</w:t>
      </w:r>
      <w:proofErr w:type="spellStart"/>
      <w:r w:rsidR="00E92EB2" w:rsidRPr="00AE4949">
        <w:t>HeartDisease</w:t>
      </w:r>
      <w:proofErr w:type="spellEnd"/>
      <w:r w:rsidR="00E92EB2" w:rsidRPr="00AE4949">
        <w:t xml:space="preserve">=1 correspondente à </w:t>
      </w:r>
      <w:r w:rsidR="002A5144" w:rsidRPr="00AE4949">
        <w:t xml:space="preserve">população com DAC e IM e </w:t>
      </w:r>
      <w:proofErr w:type="spellStart"/>
      <w:r w:rsidR="00E92EB2" w:rsidRPr="00AE4949">
        <w:t>HeartDisease</w:t>
      </w:r>
      <w:proofErr w:type="spellEnd"/>
      <w:r w:rsidR="00E92EB2" w:rsidRPr="00AE4949">
        <w:t xml:space="preserve">=0 correspondente à </w:t>
      </w:r>
      <w:r w:rsidR="002A5144" w:rsidRPr="00AE4949">
        <w:t>população sem as doenças cardiovasculares</w:t>
      </w:r>
      <w:r w:rsidR="00E92EB2" w:rsidRPr="00AE4949">
        <w:t>)</w:t>
      </w:r>
      <w:r w:rsidR="002A5144" w:rsidRPr="00AE4949">
        <w:t>:</w:t>
      </w:r>
    </w:p>
    <w:p w14:paraId="01F6418F" w14:textId="14E8EFA4" w:rsidR="002A5144" w:rsidRDefault="002A5144" w:rsidP="002A5144">
      <w:pPr>
        <w:jc w:val="center"/>
      </w:pPr>
      <w:r w:rsidRPr="007818DB">
        <w:rPr>
          <w:noProof/>
          <w:sz w:val="16"/>
          <w:szCs w:val="16"/>
        </w:rPr>
        <w:drawing>
          <wp:inline distT="0" distB="0" distL="0" distR="0" wp14:anchorId="473E290A" wp14:editId="317D2A9E">
            <wp:extent cx="2660400" cy="1630800"/>
            <wp:effectExtent l="0" t="0" r="6985" b="7620"/>
            <wp:docPr id="969956929" name="Imagem 96995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41457" name=""/>
                    <pic:cNvPicPr/>
                  </pic:nvPicPr>
                  <pic:blipFill>
                    <a:blip r:embed="rId15"/>
                    <a:stretch>
                      <a:fillRect/>
                    </a:stretch>
                  </pic:blipFill>
                  <pic:spPr>
                    <a:xfrm>
                      <a:off x="0" y="0"/>
                      <a:ext cx="2660400" cy="1630800"/>
                    </a:xfrm>
                    <a:prstGeom prst="rect">
                      <a:avLst/>
                    </a:prstGeom>
                  </pic:spPr>
                </pic:pic>
              </a:graphicData>
            </a:graphic>
          </wp:inline>
        </w:drawing>
      </w:r>
    </w:p>
    <w:p w14:paraId="389C7707" w14:textId="26FDB367" w:rsidR="002A5144" w:rsidRDefault="002A5144" w:rsidP="002A5144">
      <w:pPr>
        <w:jc w:val="center"/>
        <w:rPr>
          <w:sz w:val="16"/>
          <w:szCs w:val="16"/>
        </w:rPr>
      </w:pPr>
      <w:r>
        <w:rPr>
          <w:sz w:val="16"/>
          <w:szCs w:val="16"/>
        </w:rPr>
        <w:t xml:space="preserve">Figura 3: </w:t>
      </w:r>
      <w:r w:rsidR="00F05609">
        <w:rPr>
          <w:sz w:val="16"/>
          <w:szCs w:val="16"/>
        </w:rPr>
        <w:t>F</w:t>
      </w:r>
      <w:r>
        <w:rPr>
          <w:sz w:val="16"/>
          <w:szCs w:val="16"/>
        </w:rPr>
        <w:t xml:space="preserve">aixa etária </w:t>
      </w:r>
      <w:r w:rsidR="00F05609">
        <w:rPr>
          <w:sz w:val="16"/>
          <w:szCs w:val="16"/>
        </w:rPr>
        <w:t>das pessoas sem doenças cardíacas (azul) e com doenças cardíacas (laranja).</w:t>
      </w:r>
    </w:p>
    <w:p w14:paraId="395EA514" w14:textId="31EEFE3F" w:rsidR="00F71240" w:rsidRDefault="00F71240" w:rsidP="00F71240">
      <w:pPr>
        <w:jc w:val="center"/>
        <w:rPr>
          <w:sz w:val="16"/>
          <w:szCs w:val="16"/>
        </w:rPr>
      </w:pPr>
    </w:p>
    <w:p w14:paraId="39DA2E39" w14:textId="77777777" w:rsidR="0054766E" w:rsidRDefault="0054766E" w:rsidP="00F71240">
      <w:pPr>
        <w:jc w:val="center"/>
        <w:rPr>
          <w:sz w:val="16"/>
          <w:szCs w:val="16"/>
        </w:rPr>
      </w:pPr>
    </w:p>
    <w:p w14:paraId="4E3A9AD6" w14:textId="59680229" w:rsidR="002A5144" w:rsidRDefault="002A5144" w:rsidP="00F71240">
      <w:pPr>
        <w:jc w:val="center"/>
        <w:rPr>
          <w:sz w:val="16"/>
          <w:szCs w:val="16"/>
        </w:rPr>
      </w:pPr>
      <w:r w:rsidRPr="002A5144">
        <w:rPr>
          <w:noProof/>
          <w:sz w:val="16"/>
          <w:szCs w:val="16"/>
        </w:rPr>
        <w:drawing>
          <wp:inline distT="0" distB="0" distL="0" distR="0" wp14:anchorId="0627C51A" wp14:editId="29D8AC2B">
            <wp:extent cx="2660400" cy="1497600"/>
            <wp:effectExtent l="0" t="0" r="6985" b="7620"/>
            <wp:docPr id="577573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7395" name=""/>
                    <pic:cNvPicPr/>
                  </pic:nvPicPr>
                  <pic:blipFill>
                    <a:blip r:embed="rId16"/>
                    <a:stretch>
                      <a:fillRect/>
                    </a:stretch>
                  </pic:blipFill>
                  <pic:spPr>
                    <a:xfrm>
                      <a:off x="0" y="0"/>
                      <a:ext cx="2660400" cy="1497600"/>
                    </a:xfrm>
                    <a:prstGeom prst="rect">
                      <a:avLst/>
                    </a:prstGeom>
                  </pic:spPr>
                </pic:pic>
              </a:graphicData>
            </a:graphic>
          </wp:inline>
        </w:drawing>
      </w:r>
    </w:p>
    <w:p w14:paraId="70671930" w14:textId="2118D417" w:rsidR="002A5144" w:rsidRDefault="002A5144" w:rsidP="00F71240">
      <w:pPr>
        <w:jc w:val="center"/>
        <w:rPr>
          <w:sz w:val="16"/>
          <w:szCs w:val="16"/>
        </w:rPr>
      </w:pPr>
      <w:r>
        <w:rPr>
          <w:sz w:val="16"/>
          <w:szCs w:val="16"/>
        </w:rPr>
        <w:t xml:space="preserve">Figura 4: </w:t>
      </w:r>
      <w:r w:rsidR="00F05609">
        <w:rPr>
          <w:sz w:val="16"/>
          <w:szCs w:val="16"/>
        </w:rPr>
        <w:t>Proporção</w:t>
      </w:r>
      <w:r>
        <w:rPr>
          <w:sz w:val="16"/>
          <w:szCs w:val="16"/>
        </w:rPr>
        <w:t xml:space="preserve"> de fumantes </w:t>
      </w:r>
      <w:r w:rsidR="00F05609">
        <w:rPr>
          <w:sz w:val="16"/>
          <w:szCs w:val="16"/>
        </w:rPr>
        <w:t>das pessoas sem doenças cardíacas (azul) e com doenças cardíacas (laranja)</w:t>
      </w:r>
    </w:p>
    <w:p w14:paraId="03550F31" w14:textId="77777777" w:rsidR="007F7F4F" w:rsidRDefault="007F7F4F" w:rsidP="00F71240">
      <w:pPr>
        <w:jc w:val="center"/>
        <w:rPr>
          <w:sz w:val="16"/>
          <w:szCs w:val="16"/>
        </w:rPr>
      </w:pPr>
    </w:p>
    <w:p w14:paraId="04592CEE" w14:textId="39D17788" w:rsidR="007F7F4F" w:rsidRDefault="007F7F4F" w:rsidP="00F71240">
      <w:pPr>
        <w:jc w:val="center"/>
        <w:rPr>
          <w:sz w:val="16"/>
          <w:szCs w:val="16"/>
        </w:rPr>
      </w:pPr>
      <w:r w:rsidRPr="00FA0197">
        <w:rPr>
          <w:noProof/>
          <w:sz w:val="16"/>
          <w:szCs w:val="16"/>
        </w:rPr>
        <w:drawing>
          <wp:inline distT="0" distB="0" distL="0" distR="0" wp14:anchorId="33E37379" wp14:editId="0431B07D">
            <wp:extent cx="2957830" cy="1356247"/>
            <wp:effectExtent l="0" t="0" r="0" b="0"/>
            <wp:docPr id="278337912" name="Imagem 27833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01375" name=""/>
                    <pic:cNvPicPr/>
                  </pic:nvPicPr>
                  <pic:blipFill>
                    <a:blip r:embed="rId17"/>
                    <a:stretch>
                      <a:fillRect/>
                    </a:stretch>
                  </pic:blipFill>
                  <pic:spPr>
                    <a:xfrm>
                      <a:off x="0" y="0"/>
                      <a:ext cx="2957830" cy="1356247"/>
                    </a:xfrm>
                    <a:prstGeom prst="rect">
                      <a:avLst/>
                    </a:prstGeom>
                  </pic:spPr>
                </pic:pic>
              </a:graphicData>
            </a:graphic>
          </wp:inline>
        </w:drawing>
      </w:r>
    </w:p>
    <w:p w14:paraId="4D37CD16" w14:textId="5498AA62" w:rsidR="00FE1C12" w:rsidRDefault="007F7F4F" w:rsidP="00FE1C12">
      <w:pPr>
        <w:jc w:val="center"/>
        <w:rPr>
          <w:sz w:val="16"/>
          <w:szCs w:val="16"/>
        </w:rPr>
      </w:pPr>
      <w:r>
        <w:rPr>
          <w:sz w:val="16"/>
          <w:szCs w:val="16"/>
        </w:rPr>
        <w:t xml:space="preserve">Figura 5: </w:t>
      </w:r>
      <w:r w:rsidR="00F05609">
        <w:rPr>
          <w:sz w:val="16"/>
          <w:szCs w:val="16"/>
        </w:rPr>
        <w:t>Proporções</w:t>
      </w:r>
      <w:r>
        <w:rPr>
          <w:sz w:val="16"/>
          <w:szCs w:val="16"/>
        </w:rPr>
        <w:t xml:space="preserve"> de diabéticos </w:t>
      </w:r>
      <w:r w:rsidR="00F05609">
        <w:rPr>
          <w:sz w:val="16"/>
          <w:szCs w:val="16"/>
        </w:rPr>
        <w:t>das pessoas sem doenças cardíacas (azul) e com doenças cardíacas (laranja).</w:t>
      </w:r>
    </w:p>
    <w:p w14:paraId="71119DE2" w14:textId="77777777" w:rsidR="0054766E" w:rsidRDefault="0054766E" w:rsidP="0000252C"/>
    <w:p w14:paraId="404CD410" w14:textId="5D83F6DC" w:rsidR="0000252C" w:rsidRDefault="00E92EB2" w:rsidP="0000252C">
      <w:r>
        <w:t xml:space="preserve">Abaixo reportamos </w:t>
      </w:r>
      <w:r w:rsidR="00AE4949">
        <w:t>os resultados</w:t>
      </w:r>
      <w:r>
        <w:t xml:space="preserve"> da análise das probabilidades condicionais, </w:t>
      </w:r>
      <w:r w:rsidR="0000252C" w:rsidRPr="0000252C">
        <w:t xml:space="preserve">juntamente com o teste </w:t>
      </w:r>
      <w:proofErr w:type="spellStart"/>
      <w:r w:rsidR="0000252C" w:rsidRPr="0000252C">
        <w:t>qui</w:t>
      </w:r>
      <w:proofErr w:type="spellEnd"/>
      <w:r w:rsidR="0000252C" w:rsidRPr="0000252C">
        <w:t xml:space="preserve">-quadrado </w:t>
      </w:r>
      <w:r>
        <w:t>que indicou diferenças significativas entre as classes para todas as características</w:t>
      </w:r>
      <w:r w:rsidR="00F05609">
        <w:t xml:space="preserve"> medidas:</w:t>
      </w:r>
    </w:p>
    <w:p w14:paraId="386E4403" w14:textId="77777777" w:rsidR="00FE1C12" w:rsidRDefault="00FE1C12" w:rsidP="0000252C"/>
    <w:p w14:paraId="5F28F5C8" w14:textId="30BE609B" w:rsidR="0000252C" w:rsidRDefault="0000252C" w:rsidP="0000252C">
      <w:pPr>
        <w:jc w:val="center"/>
        <w:rPr>
          <w:color w:val="000000"/>
          <w:sz w:val="16"/>
          <w:szCs w:val="16"/>
        </w:rPr>
      </w:pPr>
      <w:r>
        <w:rPr>
          <w:color w:val="000000"/>
          <w:sz w:val="16"/>
          <w:szCs w:val="16"/>
        </w:rPr>
        <w:t>Tabela 3: Resultado das probabilidades e p-valor</w:t>
      </w:r>
    </w:p>
    <w:tbl>
      <w:tblPr>
        <w:tblStyle w:val="SimplesTabela21"/>
        <w:tblW w:w="5103" w:type="dxa"/>
        <w:tblLook w:val="04A0" w:firstRow="1" w:lastRow="0" w:firstColumn="1" w:lastColumn="0" w:noHBand="0" w:noVBand="1"/>
      </w:tblPr>
      <w:tblGrid>
        <w:gridCol w:w="1310"/>
        <w:gridCol w:w="1347"/>
        <w:gridCol w:w="1050"/>
        <w:gridCol w:w="303"/>
        <w:gridCol w:w="1093"/>
      </w:tblGrid>
      <w:tr w:rsidR="000358D8" w14:paraId="2D4F316F" w14:textId="478720EB" w:rsidTr="000358D8">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1C38424" w14:textId="097D32BC" w:rsidR="0000252C" w:rsidRPr="00A5185D" w:rsidRDefault="0000252C" w:rsidP="000358D8">
            <w:pPr>
              <w:ind w:firstLine="0"/>
              <w:jc w:val="center"/>
              <w:rPr>
                <w:sz w:val="16"/>
                <w:szCs w:val="16"/>
              </w:rPr>
            </w:pPr>
            <w:bookmarkStart w:id="358" w:name="_Hlk150366333"/>
            <w:r>
              <w:rPr>
                <w:sz w:val="16"/>
                <w:szCs w:val="16"/>
              </w:rPr>
              <w:t>Condição</w:t>
            </w:r>
          </w:p>
        </w:tc>
        <w:tc>
          <w:tcPr>
            <w:tcW w:w="1347" w:type="dxa"/>
            <w:vAlign w:val="center"/>
          </w:tcPr>
          <w:p w14:paraId="24B134F1" w14:textId="33DD2EF6"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sidRPr="000358D8">
              <w:rPr>
                <w:sz w:val="16"/>
                <w:szCs w:val="16"/>
              </w:rPr>
              <w:t xml:space="preserve">P(X | </w:t>
            </w:r>
            <w:proofErr w:type="spellStart"/>
            <w:proofErr w:type="gramStart"/>
            <w:r w:rsidRPr="000358D8">
              <w:rPr>
                <w:sz w:val="16"/>
                <w:szCs w:val="16"/>
              </w:rPr>
              <w:t>HeartDisease</w:t>
            </w:r>
            <w:proofErr w:type="spellEnd"/>
            <w:proofErr w:type="gramEnd"/>
            <w:r w:rsidRPr="000358D8">
              <w:rPr>
                <w:sz w:val="16"/>
                <w:szCs w:val="16"/>
              </w:rPr>
              <w:t>=1)</w:t>
            </w:r>
          </w:p>
        </w:tc>
        <w:tc>
          <w:tcPr>
            <w:tcW w:w="1353" w:type="dxa"/>
            <w:gridSpan w:val="2"/>
            <w:vAlign w:val="center"/>
          </w:tcPr>
          <w:p w14:paraId="3D48CF8D" w14:textId="425D9D09"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P(X | </w:t>
            </w:r>
            <w:proofErr w:type="spellStart"/>
            <w:proofErr w:type="gramStart"/>
            <w:r>
              <w:rPr>
                <w:sz w:val="16"/>
                <w:szCs w:val="16"/>
              </w:rPr>
              <w:t>HeartDisease</w:t>
            </w:r>
            <w:proofErr w:type="spellEnd"/>
            <w:proofErr w:type="gramEnd"/>
            <w:r>
              <w:rPr>
                <w:sz w:val="16"/>
                <w:szCs w:val="16"/>
              </w:rPr>
              <w:t>=0)</w:t>
            </w:r>
          </w:p>
        </w:tc>
        <w:tc>
          <w:tcPr>
            <w:tcW w:w="1093" w:type="dxa"/>
            <w:vAlign w:val="center"/>
          </w:tcPr>
          <w:p w14:paraId="2606C4C5" w14:textId="5B5D8325" w:rsidR="0000252C" w:rsidRPr="00A5185D" w:rsidRDefault="0000252C" w:rsidP="000358D8">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p-valor</w:t>
            </w:r>
          </w:p>
        </w:tc>
      </w:tr>
      <w:tr w:rsidR="000358D8" w14:paraId="6DC73570" w14:textId="6CB77488"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22847AA" w14:textId="330F36FF" w:rsidR="0000252C" w:rsidRPr="00A5185D" w:rsidRDefault="0000252C" w:rsidP="00AF53A3">
            <w:pPr>
              <w:ind w:firstLine="0"/>
              <w:jc w:val="center"/>
              <w:rPr>
                <w:b w:val="0"/>
                <w:bCs w:val="0"/>
                <w:sz w:val="16"/>
                <w:szCs w:val="16"/>
              </w:rPr>
            </w:pPr>
            <w:r>
              <w:rPr>
                <w:b w:val="0"/>
                <w:bCs w:val="0"/>
                <w:sz w:val="16"/>
                <w:szCs w:val="16"/>
              </w:rPr>
              <w:t>IMC&gt;25</w:t>
            </w:r>
          </w:p>
        </w:tc>
        <w:tc>
          <w:tcPr>
            <w:tcW w:w="1347" w:type="dxa"/>
            <w:vAlign w:val="center"/>
          </w:tcPr>
          <w:p w14:paraId="6E522483" w14:textId="3F43CB5C"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75,4%</w:t>
            </w:r>
          </w:p>
        </w:tc>
        <w:tc>
          <w:tcPr>
            <w:tcW w:w="1050" w:type="dxa"/>
            <w:vAlign w:val="center"/>
          </w:tcPr>
          <w:p w14:paraId="604FBB09" w14:textId="636060DB" w:rsidR="0000252C" w:rsidRPr="00A5185D"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67,1%</w:t>
            </w:r>
          </w:p>
        </w:tc>
        <w:tc>
          <w:tcPr>
            <w:tcW w:w="1396" w:type="dxa"/>
            <w:gridSpan w:val="2"/>
            <w:vAlign w:val="center"/>
          </w:tcPr>
          <w:p w14:paraId="54FE83BC" w14:textId="73FC1B70" w:rsidR="0000252C" w:rsidRPr="0000252C" w:rsidRDefault="0000252C"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vertAlign w:val="superscript"/>
              </w:rPr>
            </w:pPr>
            <w:r>
              <w:rPr>
                <w:sz w:val="16"/>
                <w:szCs w:val="16"/>
              </w:rPr>
              <w:t>&lt;10</w:t>
            </w:r>
            <w:r w:rsidR="000358D8">
              <w:rPr>
                <w:sz w:val="16"/>
                <w:szCs w:val="16"/>
                <w:vertAlign w:val="superscript"/>
              </w:rPr>
              <w:t>-5</w:t>
            </w:r>
          </w:p>
        </w:tc>
      </w:tr>
      <w:tr w:rsidR="000358D8" w14:paraId="7E3978C1" w14:textId="4310A6B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E59FC7B" w14:textId="0001DED6" w:rsidR="0000252C" w:rsidRPr="00A5185D" w:rsidRDefault="0000252C" w:rsidP="00AF53A3">
            <w:pPr>
              <w:ind w:firstLine="0"/>
              <w:jc w:val="center"/>
              <w:rPr>
                <w:b w:val="0"/>
                <w:bCs w:val="0"/>
                <w:sz w:val="16"/>
                <w:szCs w:val="16"/>
              </w:rPr>
            </w:pPr>
            <w:proofErr w:type="spellStart"/>
            <w:r>
              <w:rPr>
                <w:b w:val="0"/>
                <w:bCs w:val="0"/>
                <w:sz w:val="16"/>
                <w:szCs w:val="16"/>
              </w:rPr>
              <w:t>Smooking</w:t>
            </w:r>
            <w:proofErr w:type="spellEnd"/>
            <w:r>
              <w:rPr>
                <w:b w:val="0"/>
                <w:bCs w:val="0"/>
                <w:sz w:val="16"/>
                <w:szCs w:val="16"/>
              </w:rPr>
              <w:t xml:space="preserve"> = Yes</w:t>
            </w:r>
          </w:p>
        </w:tc>
        <w:tc>
          <w:tcPr>
            <w:tcW w:w="1347" w:type="dxa"/>
            <w:vAlign w:val="center"/>
          </w:tcPr>
          <w:p w14:paraId="2D37B8A7" w14:textId="3F3331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58,5%</w:t>
            </w:r>
          </w:p>
        </w:tc>
        <w:tc>
          <w:tcPr>
            <w:tcW w:w="1050" w:type="dxa"/>
            <w:vAlign w:val="center"/>
          </w:tcPr>
          <w:p w14:paraId="4DB39A76" w14:textId="3054D6D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39,5%</w:t>
            </w:r>
          </w:p>
        </w:tc>
        <w:tc>
          <w:tcPr>
            <w:tcW w:w="1396" w:type="dxa"/>
            <w:gridSpan w:val="2"/>
            <w:vAlign w:val="center"/>
          </w:tcPr>
          <w:p w14:paraId="70D908D5" w14:textId="40EF0516"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A6D4FBE" w14:textId="5134B65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DDA86C9" w14:textId="54DEB7C4" w:rsidR="0000252C" w:rsidRPr="00A5185D" w:rsidRDefault="0000252C" w:rsidP="00AF53A3">
            <w:pPr>
              <w:ind w:firstLine="0"/>
              <w:jc w:val="center"/>
              <w:rPr>
                <w:b w:val="0"/>
                <w:bCs w:val="0"/>
                <w:sz w:val="16"/>
                <w:szCs w:val="16"/>
              </w:rPr>
            </w:pPr>
            <w:proofErr w:type="spellStart"/>
            <w:r>
              <w:rPr>
                <w:b w:val="0"/>
                <w:bCs w:val="0"/>
                <w:sz w:val="16"/>
                <w:szCs w:val="16"/>
              </w:rPr>
              <w:t>AlcoholDrinking</w:t>
            </w:r>
            <w:proofErr w:type="spellEnd"/>
            <w:r>
              <w:rPr>
                <w:b w:val="0"/>
                <w:bCs w:val="0"/>
                <w:sz w:val="16"/>
                <w:szCs w:val="16"/>
              </w:rPr>
              <w:t xml:space="preserve"> = Yes</w:t>
            </w:r>
          </w:p>
        </w:tc>
        <w:tc>
          <w:tcPr>
            <w:tcW w:w="1347" w:type="dxa"/>
            <w:vAlign w:val="center"/>
          </w:tcPr>
          <w:p w14:paraId="4371C4D4" w14:textId="6CAFE727"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1050" w:type="dxa"/>
            <w:vAlign w:val="center"/>
          </w:tcPr>
          <w:p w14:paraId="7E98E3EF" w14:textId="54F8C6C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7,0%</w:t>
            </w:r>
          </w:p>
        </w:tc>
        <w:tc>
          <w:tcPr>
            <w:tcW w:w="1396" w:type="dxa"/>
            <w:gridSpan w:val="2"/>
            <w:vAlign w:val="center"/>
          </w:tcPr>
          <w:p w14:paraId="6E44BF4F" w14:textId="66EFD37B"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93634D3" w14:textId="5E6C3C5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E99190B" w14:textId="3910D5F0" w:rsidR="0000252C" w:rsidRPr="00A5185D" w:rsidRDefault="0000252C" w:rsidP="00AF53A3">
            <w:pPr>
              <w:ind w:firstLine="0"/>
              <w:jc w:val="center"/>
              <w:rPr>
                <w:b w:val="0"/>
                <w:bCs w:val="0"/>
                <w:sz w:val="16"/>
                <w:szCs w:val="16"/>
              </w:rPr>
            </w:pPr>
            <w:proofErr w:type="spellStart"/>
            <w:r>
              <w:rPr>
                <w:b w:val="0"/>
                <w:bCs w:val="0"/>
                <w:sz w:val="16"/>
                <w:szCs w:val="16"/>
              </w:rPr>
              <w:t>Stroke</w:t>
            </w:r>
            <w:proofErr w:type="spellEnd"/>
            <w:r>
              <w:rPr>
                <w:b w:val="0"/>
                <w:bCs w:val="0"/>
                <w:sz w:val="16"/>
                <w:szCs w:val="16"/>
              </w:rPr>
              <w:t xml:space="preserve"> = Yes</w:t>
            </w:r>
          </w:p>
        </w:tc>
        <w:tc>
          <w:tcPr>
            <w:tcW w:w="1347" w:type="dxa"/>
            <w:vAlign w:val="center"/>
          </w:tcPr>
          <w:p w14:paraId="32629FDA" w14:textId="3C2FFDF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w:t>
            </w:r>
          </w:p>
        </w:tc>
        <w:tc>
          <w:tcPr>
            <w:tcW w:w="1050" w:type="dxa"/>
            <w:vAlign w:val="center"/>
          </w:tcPr>
          <w:p w14:paraId="0C9B3468" w14:textId="378376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w:t>
            </w:r>
          </w:p>
        </w:tc>
        <w:tc>
          <w:tcPr>
            <w:tcW w:w="1396" w:type="dxa"/>
            <w:gridSpan w:val="2"/>
            <w:vAlign w:val="center"/>
          </w:tcPr>
          <w:p w14:paraId="79550052" w14:textId="495CC55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387F8797" w14:textId="4CFA34A3"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F956195" w14:textId="1B7717CC" w:rsidR="0000252C" w:rsidRPr="00A5185D" w:rsidRDefault="0000252C" w:rsidP="00AF53A3">
            <w:pPr>
              <w:ind w:firstLine="0"/>
              <w:jc w:val="center"/>
              <w:rPr>
                <w:b w:val="0"/>
                <w:bCs w:val="0"/>
                <w:sz w:val="16"/>
                <w:szCs w:val="16"/>
              </w:rPr>
            </w:pPr>
            <w:proofErr w:type="spellStart"/>
            <w:r w:rsidRPr="0000252C">
              <w:rPr>
                <w:b w:val="0"/>
                <w:bCs w:val="0"/>
                <w:sz w:val="16"/>
                <w:szCs w:val="16"/>
              </w:rPr>
              <w:t>PhysicalHealth</w:t>
            </w:r>
            <w:proofErr w:type="spellEnd"/>
            <w:r w:rsidRPr="0000252C">
              <w:rPr>
                <w:b w:val="0"/>
                <w:bCs w:val="0"/>
                <w:sz w:val="16"/>
                <w:szCs w:val="16"/>
              </w:rPr>
              <w:t xml:space="preserve"> &gt; 15 dias</w:t>
            </w:r>
          </w:p>
        </w:tc>
        <w:tc>
          <w:tcPr>
            <w:tcW w:w="1347" w:type="dxa"/>
            <w:vAlign w:val="center"/>
          </w:tcPr>
          <w:p w14:paraId="50CD96A7" w14:textId="6DFCF95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21,0%</w:t>
            </w:r>
          </w:p>
        </w:tc>
        <w:tc>
          <w:tcPr>
            <w:tcW w:w="1050" w:type="dxa"/>
            <w:vAlign w:val="center"/>
          </w:tcPr>
          <w:p w14:paraId="7A195284" w14:textId="0E28BC3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6,6%</w:t>
            </w:r>
          </w:p>
        </w:tc>
        <w:tc>
          <w:tcPr>
            <w:tcW w:w="1396" w:type="dxa"/>
            <w:gridSpan w:val="2"/>
            <w:vAlign w:val="center"/>
          </w:tcPr>
          <w:p w14:paraId="35C22BF4" w14:textId="4BC992E0"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D4ABACF" w14:textId="751D0834"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F818C97" w14:textId="015561F3" w:rsidR="0000252C" w:rsidRPr="00A5185D" w:rsidRDefault="0000252C" w:rsidP="00AF53A3">
            <w:pPr>
              <w:ind w:firstLine="0"/>
              <w:jc w:val="center"/>
              <w:rPr>
                <w:b w:val="0"/>
                <w:bCs w:val="0"/>
                <w:sz w:val="16"/>
                <w:szCs w:val="16"/>
              </w:rPr>
            </w:pPr>
            <w:proofErr w:type="spellStart"/>
            <w:r w:rsidRPr="0000252C">
              <w:rPr>
                <w:b w:val="0"/>
                <w:bCs w:val="0"/>
                <w:sz w:val="16"/>
                <w:szCs w:val="16"/>
              </w:rPr>
              <w:t>MentalHealth</w:t>
            </w:r>
            <w:proofErr w:type="spellEnd"/>
            <w:r w:rsidRPr="0000252C">
              <w:rPr>
                <w:b w:val="0"/>
                <w:bCs w:val="0"/>
                <w:sz w:val="16"/>
                <w:szCs w:val="16"/>
              </w:rPr>
              <w:t xml:space="preserve"> &gt; 15</w:t>
            </w:r>
          </w:p>
        </w:tc>
        <w:tc>
          <w:tcPr>
            <w:tcW w:w="1347" w:type="dxa"/>
            <w:vAlign w:val="center"/>
          </w:tcPr>
          <w:p w14:paraId="77FB436F" w14:textId="1BF350F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10,9%</w:t>
            </w:r>
          </w:p>
        </w:tc>
        <w:tc>
          <w:tcPr>
            <w:tcW w:w="1050" w:type="dxa"/>
            <w:vAlign w:val="center"/>
          </w:tcPr>
          <w:p w14:paraId="7D56FD92" w14:textId="388D178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7,9%</w:t>
            </w:r>
          </w:p>
        </w:tc>
        <w:tc>
          <w:tcPr>
            <w:tcW w:w="1396" w:type="dxa"/>
            <w:gridSpan w:val="2"/>
            <w:vAlign w:val="center"/>
          </w:tcPr>
          <w:p w14:paraId="75D0A78D" w14:textId="17CCCC6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6615F80" w14:textId="60B8C561"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6ED58EA" w14:textId="3AC8D265" w:rsidR="0000252C" w:rsidRPr="00A5185D" w:rsidRDefault="0000252C" w:rsidP="00AF53A3">
            <w:pPr>
              <w:ind w:firstLine="0"/>
              <w:jc w:val="center"/>
              <w:rPr>
                <w:b w:val="0"/>
                <w:bCs w:val="0"/>
                <w:sz w:val="16"/>
                <w:szCs w:val="16"/>
              </w:rPr>
            </w:pPr>
            <w:proofErr w:type="spellStart"/>
            <w:r w:rsidRPr="0000252C">
              <w:rPr>
                <w:b w:val="0"/>
                <w:bCs w:val="0"/>
                <w:sz w:val="16"/>
                <w:szCs w:val="16"/>
              </w:rPr>
              <w:t>DiffWalking</w:t>
            </w:r>
            <w:proofErr w:type="spellEnd"/>
            <w:r w:rsidRPr="0000252C">
              <w:rPr>
                <w:b w:val="0"/>
                <w:bCs w:val="0"/>
                <w:sz w:val="16"/>
                <w:szCs w:val="16"/>
              </w:rPr>
              <w:t xml:space="preserve"> = Yes</w:t>
            </w:r>
          </w:p>
        </w:tc>
        <w:tc>
          <w:tcPr>
            <w:tcW w:w="1347" w:type="dxa"/>
            <w:vAlign w:val="center"/>
          </w:tcPr>
          <w:p w14:paraId="5A78C7F2" w14:textId="7458211E"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35,9%</w:t>
            </w:r>
          </w:p>
        </w:tc>
        <w:tc>
          <w:tcPr>
            <w:tcW w:w="1050" w:type="dxa"/>
            <w:vAlign w:val="center"/>
          </w:tcPr>
          <w:p w14:paraId="669B7EEE" w14:textId="607ADB0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1396" w:type="dxa"/>
            <w:gridSpan w:val="2"/>
            <w:vAlign w:val="center"/>
          </w:tcPr>
          <w:p w14:paraId="2B790F81" w14:textId="6432BA1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54DB71E0" w14:textId="5E54859A"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099B90C" w14:textId="4604B320" w:rsidR="0000252C" w:rsidRPr="00A5185D" w:rsidRDefault="0000252C" w:rsidP="00AF53A3">
            <w:pPr>
              <w:ind w:firstLine="0"/>
              <w:jc w:val="center"/>
              <w:rPr>
                <w:b w:val="0"/>
                <w:bCs w:val="0"/>
                <w:sz w:val="16"/>
                <w:szCs w:val="16"/>
              </w:rPr>
            </w:pPr>
            <w:r w:rsidRPr="0000252C">
              <w:rPr>
                <w:b w:val="0"/>
                <w:bCs w:val="0"/>
                <w:sz w:val="16"/>
                <w:szCs w:val="16"/>
              </w:rPr>
              <w:t>Sex = Male</w:t>
            </w:r>
          </w:p>
        </w:tc>
        <w:tc>
          <w:tcPr>
            <w:tcW w:w="1347" w:type="dxa"/>
            <w:vAlign w:val="center"/>
          </w:tcPr>
          <w:p w14:paraId="745CCB76" w14:textId="75CE3AC5"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59,1%</w:t>
            </w:r>
          </w:p>
        </w:tc>
        <w:tc>
          <w:tcPr>
            <w:tcW w:w="1050" w:type="dxa"/>
            <w:vAlign w:val="center"/>
          </w:tcPr>
          <w:p w14:paraId="26F6605C" w14:textId="15EAEAF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46,5%</w:t>
            </w:r>
          </w:p>
        </w:tc>
        <w:tc>
          <w:tcPr>
            <w:tcW w:w="1396" w:type="dxa"/>
            <w:gridSpan w:val="2"/>
            <w:vAlign w:val="center"/>
          </w:tcPr>
          <w:p w14:paraId="6B96588F" w14:textId="7045C2AD"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97756CC" w14:textId="01D04A35"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1AC9105" w14:textId="4A9B30C5" w:rsidR="0000252C" w:rsidRPr="00A5185D" w:rsidRDefault="0000252C" w:rsidP="00AF53A3">
            <w:pPr>
              <w:ind w:firstLine="0"/>
              <w:jc w:val="center"/>
              <w:rPr>
                <w:b w:val="0"/>
                <w:bCs w:val="0"/>
                <w:sz w:val="16"/>
                <w:szCs w:val="16"/>
              </w:rPr>
            </w:pPr>
            <w:proofErr w:type="spellStart"/>
            <w:r w:rsidRPr="0000252C">
              <w:rPr>
                <w:b w:val="0"/>
                <w:bCs w:val="0"/>
                <w:sz w:val="16"/>
                <w:szCs w:val="16"/>
              </w:rPr>
              <w:t>AgeCategory</w:t>
            </w:r>
            <w:proofErr w:type="spellEnd"/>
            <w:r w:rsidRPr="0000252C">
              <w:rPr>
                <w:b w:val="0"/>
                <w:bCs w:val="0"/>
                <w:sz w:val="16"/>
                <w:szCs w:val="16"/>
              </w:rPr>
              <w:t xml:space="preserve"> &gt; 40 anos</w:t>
            </w:r>
          </w:p>
        </w:tc>
        <w:tc>
          <w:tcPr>
            <w:tcW w:w="1347" w:type="dxa"/>
            <w:vAlign w:val="center"/>
          </w:tcPr>
          <w:p w14:paraId="54441CD8" w14:textId="26BC39F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97,2%</w:t>
            </w:r>
          </w:p>
        </w:tc>
        <w:tc>
          <w:tcPr>
            <w:tcW w:w="1050" w:type="dxa"/>
            <w:vAlign w:val="center"/>
          </w:tcPr>
          <w:p w14:paraId="541374DE" w14:textId="7BC65486"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73,8%</w:t>
            </w:r>
          </w:p>
        </w:tc>
        <w:tc>
          <w:tcPr>
            <w:tcW w:w="1396" w:type="dxa"/>
            <w:gridSpan w:val="2"/>
            <w:vAlign w:val="center"/>
          </w:tcPr>
          <w:p w14:paraId="2EBB883B" w14:textId="02A58481"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0D5DEC0" w14:textId="6B660305"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498409" w14:textId="0F01F460" w:rsidR="0000252C" w:rsidRPr="00A5185D" w:rsidRDefault="0000252C" w:rsidP="00AF53A3">
            <w:pPr>
              <w:ind w:firstLine="0"/>
              <w:jc w:val="center"/>
              <w:rPr>
                <w:b w:val="0"/>
                <w:bCs w:val="0"/>
                <w:sz w:val="16"/>
                <w:szCs w:val="16"/>
              </w:rPr>
            </w:pPr>
            <w:proofErr w:type="spellStart"/>
            <w:r w:rsidRPr="0000252C">
              <w:rPr>
                <w:b w:val="0"/>
                <w:bCs w:val="0"/>
                <w:sz w:val="16"/>
                <w:szCs w:val="16"/>
              </w:rPr>
              <w:t>Diabetic</w:t>
            </w:r>
            <w:proofErr w:type="spellEnd"/>
            <w:r w:rsidRPr="0000252C">
              <w:rPr>
                <w:b w:val="0"/>
                <w:bCs w:val="0"/>
                <w:sz w:val="16"/>
                <w:szCs w:val="16"/>
              </w:rPr>
              <w:t xml:space="preserve"> = Yes</w:t>
            </w:r>
          </w:p>
        </w:tc>
        <w:tc>
          <w:tcPr>
            <w:tcW w:w="1347" w:type="dxa"/>
            <w:vAlign w:val="center"/>
          </w:tcPr>
          <w:p w14:paraId="195B2264" w14:textId="7ABBF162"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32,5%</w:t>
            </w:r>
          </w:p>
        </w:tc>
        <w:tc>
          <w:tcPr>
            <w:tcW w:w="1050" w:type="dxa"/>
            <w:vAlign w:val="center"/>
          </w:tcPr>
          <w:p w14:paraId="584316FD" w14:textId="686F648C"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10,8%</w:t>
            </w:r>
          </w:p>
        </w:tc>
        <w:tc>
          <w:tcPr>
            <w:tcW w:w="1396" w:type="dxa"/>
            <w:gridSpan w:val="2"/>
            <w:vAlign w:val="center"/>
          </w:tcPr>
          <w:p w14:paraId="438EC184" w14:textId="14712FF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0CF15054" w14:textId="56A2B19B"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7CF225F" w14:textId="67AB198D" w:rsidR="0000252C" w:rsidRPr="00A5185D" w:rsidRDefault="0000252C" w:rsidP="00AF53A3">
            <w:pPr>
              <w:ind w:firstLine="0"/>
              <w:jc w:val="center"/>
              <w:rPr>
                <w:b w:val="0"/>
                <w:bCs w:val="0"/>
                <w:sz w:val="16"/>
                <w:szCs w:val="16"/>
              </w:rPr>
            </w:pPr>
            <w:proofErr w:type="spellStart"/>
            <w:r w:rsidRPr="0000252C">
              <w:rPr>
                <w:b w:val="0"/>
                <w:bCs w:val="0"/>
                <w:sz w:val="16"/>
                <w:szCs w:val="16"/>
              </w:rPr>
              <w:t>PhysicalActivity</w:t>
            </w:r>
            <w:proofErr w:type="spellEnd"/>
            <w:r w:rsidRPr="0000252C">
              <w:rPr>
                <w:b w:val="0"/>
                <w:bCs w:val="0"/>
                <w:sz w:val="16"/>
                <w:szCs w:val="16"/>
              </w:rPr>
              <w:t xml:space="preserve"> = Yes</w:t>
            </w:r>
          </w:p>
        </w:tc>
        <w:tc>
          <w:tcPr>
            <w:tcW w:w="1347" w:type="dxa"/>
            <w:vAlign w:val="center"/>
          </w:tcPr>
          <w:p w14:paraId="7066804F" w14:textId="4E05569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64,3%</w:t>
            </w:r>
          </w:p>
        </w:tc>
        <w:tc>
          <w:tcPr>
            <w:tcW w:w="1050" w:type="dxa"/>
            <w:vAlign w:val="center"/>
          </w:tcPr>
          <w:p w14:paraId="275542D3" w14:textId="117E3C38"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79,0%</w:t>
            </w:r>
          </w:p>
        </w:tc>
        <w:tc>
          <w:tcPr>
            <w:tcW w:w="1396" w:type="dxa"/>
            <w:gridSpan w:val="2"/>
            <w:vAlign w:val="center"/>
          </w:tcPr>
          <w:p w14:paraId="3A845A2E" w14:textId="780CA87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0.01</w:t>
            </w:r>
          </w:p>
        </w:tc>
      </w:tr>
      <w:tr w:rsidR="000358D8" w14:paraId="66C3D94D" w14:textId="02846C82"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0A3586C" w14:textId="16BC19B9" w:rsidR="0000252C" w:rsidRPr="00A5185D" w:rsidRDefault="0000252C" w:rsidP="00AF53A3">
            <w:pPr>
              <w:ind w:firstLine="0"/>
              <w:jc w:val="center"/>
              <w:rPr>
                <w:b w:val="0"/>
                <w:bCs w:val="0"/>
                <w:sz w:val="16"/>
                <w:szCs w:val="16"/>
              </w:rPr>
            </w:pPr>
            <w:proofErr w:type="spellStart"/>
            <w:r w:rsidRPr="0000252C">
              <w:rPr>
                <w:b w:val="0"/>
                <w:bCs w:val="0"/>
                <w:sz w:val="16"/>
                <w:szCs w:val="16"/>
              </w:rPr>
              <w:t>GenHealth</w:t>
            </w:r>
            <w:proofErr w:type="spellEnd"/>
            <w:r w:rsidRPr="0000252C">
              <w:rPr>
                <w:b w:val="0"/>
                <w:bCs w:val="0"/>
                <w:sz w:val="16"/>
                <w:szCs w:val="16"/>
              </w:rPr>
              <w:t xml:space="preserve"> = </w:t>
            </w:r>
            <w:proofErr w:type="spellStart"/>
            <w:r w:rsidRPr="0000252C">
              <w:rPr>
                <w:b w:val="0"/>
                <w:bCs w:val="0"/>
                <w:sz w:val="16"/>
                <w:szCs w:val="16"/>
              </w:rPr>
              <w:t>Good</w:t>
            </w:r>
            <w:proofErr w:type="spellEnd"/>
          </w:p>
        </w:tc>
        <w:tc>
          <w:tcPr>
            <w:tcW w:w="1347" w:type="dxa"/>
            <w:vAlign w:val="center"/>
          </w:tcPr>
          <w:p w14:paraId="3583D9A9" w14:textId="1EAF4B57"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35,3%</w:t>
            </w:r>
          </w:p>
        </w:tc>
        <w:tc>
          <w:tcPr>
            <w:tcW w:w="1050" w:type="dxa"/>
            <w:vAlign w:val="center"/>
          </w:tcPr>
          <w:p w14:paraId="1E420B9A" w14:textId="12E7776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28,6%</w:t>
            </w:r>
          </w:p>
        </w:tc>
        <w:tc>
          <w:tcPr>
            <w:tcW w:w="1396" w:type="dxa"/>
            <w:gridSpan w:val="2"/>
            <w:vAlign w:val="center"/>
          </w:tcPr>
          <w:p w14:paraId="2D4369E1" w14:textId="54DB8A38"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74D2D8DB" w14:textId="0E41AE7E"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744E52" w14:textId="06330A9F" w:rsidR="0000252C" w:rsidRPr="00A5185D" w:rsidRDefault="0000252C" w:rsidP="00AF53A3">
            <w:pPr>
              <w:ind w:firstLine="0"/>
              <w:jc w:val="center"/>
              <w:rPr>
                <w:b w:val="0"/>
                <w:bCs w:val="0"/>
                <w:sz w:val="16"/>
                <w:szCs w:val="16"/>
              </w:rPr>
            </w:pPr>
            <w:proofErr w:type="spellStart"/>
            <w:r w:rsidRPr="0000252C">
              <w:rPr>
                <w:b w:val="0"/>
                <w:bCs w:val="0"/>
                <w:sz w:val="16"/>
                <w:szCs w:val="16"/>
              </w:rPr>
              <w:t>SleepTime</w:t>
            </w:r>
            <w:proofErr w:type="spellEnd"/>
            <w:r w:rsidRPr="0000252C">
              <w:rPr>
                <w:b w:val="0"/>
                <w:bCs w:val="0"/>
                <w:sz w:val="16"/>
                <w:szCs w:val="16"/>
              </w:rPr>
              <w:t xml:space="preserve"> &lt; 8 horas</w:t>
            </w:r>
          </w:p>
        </w:tc>
        <w:tc>
          <w:tcPr>
            <w:tcW w:w="1347" w:type="dxa"/>
            <w:vAlign w:val="center"/>
          </w:tcPr>
          <w:p w14:paraId="42ED501E" w14:textId="2347D09F"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56,0%</w:t>
            </w:r>
          </w:p>
        </w:tc>
        <w:tc>
          <w:tcPr>
            <w:tcW w:w="1050" w:type="dxa"/>
            <w:vAlign w:val="center"/>
          </w:tcPr>
          <w:p w14:paraId="25276ED0" w14:textId="211F2349"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61,0%</w:t>
            </w:r>
          </w:p>
        </w:tc>
        <w:tc>
          <w:tcPr>
            <w:tcW w:w="1396" w:type="dxa"/>
            <w:gridSpan w:val="2"/>
            <w:vAlign w:val="center"/>
          </w:tcPr>
          <w:p w14:paraId="08CFC269" w14:textId="429962D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2ABC9393" w14:textId="2561F72F"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7D64BB5" w14:textId="3B1D33F7" w:rsidR="0000252C" w:rsidRPr="00A5185D" w:rsidRDefault="0000252C" w:rsidP="00AF53A3">
            <w:pPr>
              <w:ind w:firstLine="0"/>
              <w:jc w:val="center"/>
              <w:rPr>
                <w:b w:val="0"/>
                <w:bCs w:val="0"/>
                <w:sz w:val="16"/>
                <w:szCs w:val="16"/>
              </w:rPr>
            </w:pPr>
            <w:proofErr w:type="spellStart"/>
            <w:r w:rsidRPr="0000252C">
              <w:rPr>
                <w:b w:val="0"/>
                <w:bCs w:val="0"/>
                <w:sz w:val="16"/>
                <w:szCs w:val="16"/>
              </w:rPr>
              <w:t>Asthma</w:t>
            </w:r>
            <w:proofErr w:type="spellEnd"/>
            <w:r w:rsidRPr="0000252C">
              <w:rPr>
                <w:b w:val="0"/>
                <w:bCs w:val="0"/>
                <w:sz w:val="16"/>
                <w:szCs w:val="16"/>
              </w:rPr>
              <w:t xml:space="preserve"> = Yes</w:t>
            </w:r>
          </w:p>
        </w:tc>
        <w:tc>
          <w:tcPr>
            <w:tcW w:w="1347" w:type="dxa"/>
            <w:vAlign w:val="center"/>
          </w:tcPr>
          <w:p w14:paraId="53234C39" w14:textId="10A61943"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17,6%</w:t>
            </w:r>
          </w:p>
        </w:tc>
        <w:tc>
          <w:tcPr>
            <w:tcW w:w="1050" w:type="dxa"/>
            <w:vAlign w:val="center"/>
          </w:tcPr>
          <w:p w14:paraId="0C300F03" w14:textId="07C244D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1396" w:type="dxa"/>
            <w:gridSpan w:val="2"/>
            <w:vAlign w:val="center"/>
          </w:tcPr>
          <w:p w14:paraId="3A549307" w14:textId="42D8269A"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6673B78E" w14:textId="59993BEC" w:rsidTr="00EF22C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1F762BB2" w14:textId="433D034D" w:rsidR="0000252C" w:rsidRPr="00A5185D" w:rsidRDefault="0000252C" w:rsidP="00AF53A3">
            <w:pPr>
              <w:ind w:firstLine="0"/>
              <w:jc w:val="center"/>
              <w:rPr>
                <w:b w:val="0"/>
                <w:bCs w:val="0"/>
                <w:sz w:val="16"/>
                <w:szCs w:val="16"/>
              </w:rPr>
            </w:pPr>
            <w:proofErr w:type="spellStart"/>
            <w:r w:rsidRPr="0000252C">
              <w:rPr>
                <w:b w:val="0"/>
                <w:bCs w:val="0"/>
                <w:sz w:val="16"/>
                <w:szCs w:val="16"/>
              </w:rPr>
              <w:t>KidneyDisease</w:t>
            </w:r>
            <w:proofErr w:type="spellEnd"/>
            <w:r w:rsidRPr="0000252C">
              <w:rPr>
                <w:b w:val="0"/>
                <w:bCs w:val="0"/>
                <w:sz w:val="16"/>
                <w:szCs w:val="16"/>
              </w:rPr>
              <w:t xml:space="preserve"> = Yes</w:t>
            </w:r>
          </w:p>
        </w:tc>
        <w:tc>
          <w:tcPr>
            <w:tcW w:w="1347" w:type="dxa"/>
            <w:vAlign w:val="center"/>
          </w:tcPr>
          <w:p w14:paraId="13771579" w14:textId="6B2AA1BD"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1050" w:type="dxa"/>
            <w:vAlign w:val="center"/>
          </w:tcPr>
          <w:p w14:paraId="5A7F7336" w14:textId="356C0B2A"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w:t>
            </w:r>
          </w:p>
        </w:tc>
        <w:tc>
          <w:tcPr>
            <w:tcW w:w="1396" w:type="dxa"/>
            <w:gridSpan w:val="2"/>
            <w:vAlign w:val="center"/>
          </w:tcPr>
          <w:p w14:paraId="669CB868" w14:textId="0CF5284C" w:rsidR="0000252C" w:rsidRPr="00A5185D" w:rsidRDefault="000358D8" w:rsidP="000358D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&lt;10</w:t>
            </w:r>
            <w:r>
              <w:rPr>
                <w:sz w:val="16"/>
                <w:szCs w:val="16"/>
                <w:vertAlign w:val="superscript"/>
              </w:rPr>
              <w:t>-5</w:t>
            </w:r>
          </w:p>
        </w:tc>
      </w:tr>
      <w:tr w:rsidR="000358D8" w14:paraId="459AEF2D" w14:textId="255B484C" w:rsidTr="00EF22C3">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055B3BB" w14:textId="35508955" w:rsidR="0000252C" w:rsidRPr="00A5185D" w:rsidRDefault="0000252C" w:rsidP="00AF53A3">
            <w:pPr>
              <w:ind w:firstLine="0"/>
              <w:jc w:val="center"/>
              <w:rPr>
                <w:b w:val="0"/>
                <w:bCs w:val="0"/>
                <w:sz w:val="16"/>
                <w:szCs w:val="16"/>
              </w:rPr>
            </w:pPr>
            <w:proofErr w:type="spellStart"/>
            <w:r w:rsidRPr="0000252C">
              <w:rPr>
                <w:b w:val="0"/>
                <w:bCs w:val="0"/>
                <w:sz w:val="16"/>
                <w:szCs w:val="16"/>
              </w:rPr>
              <w:t>SkinCancer</w:t>
            </w:r>
            <w:proofErr w:type="spellEnd"/>
            <w:r w:rsidRPr="0000252C">
              <w:rPr>
                <w:b w:val="0"/>
                <w:bCs w:val="0"/>
                <w:sz w:val="16"/>
                <w:szCs w:val="16"/>
              </w:rPr>
              <w:t xml:space="preserve"> = Yes</w:t>
            </w:r>
          </w:p>
        </w:tc>
        <w:tc>
          <w:tcPr>
            <w:tcW w:w="1347" w:type="dxa"/>
            <w:vAlign w:val="center"/>
          </w:tcPr>
          <w:p w14:paraId="72DCCB0C" w14:textId="6D0E82AE"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18,3%</w:t>
            </w:r>
          </w:p>
        </w:tc>
        <w:tc>
          <w:tcPr>
            <w:tcW w:w="1050" w:type="dxa"/>
            <w:vAlign w:val="center"/>
          </w:tcPr>
          <w:p w14:paraId="1B667B75" w14:textId="6913A7D0"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1396" w:type="dxa"/>
            <w:gridSpan w:val="2"/>
            <w:vAlign w:val="center"/>
          </w:tcPr>
          <w:p w14:paraId="39F14F45" w14:textId="3219CAA1" w:rsidR="0000252C" w:rsidRPr="00A5185D" w:rsidRDefault="000358D8" w:rsidP="000358D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&lt;10</w:t>
            </w:r>
            <w:r>
              <w:rPr>
                <w:sz w:val="16"/>
                <w:szCs w:val="16"/>
                <w:vertAlign w:val="superscript"/>
              </w:rPr>
              <w:t>-5</w:t>
            </w:r>
          </w:p>
        </w:tc>
      </w:tr>
      <w:bookmarkEnd w:id="358"/>
    </w:tbl>
    <w:p w14:paraId="4FE5DAB3" w14:textId="6CA21138" w:rsidR="00C859F0" w:rsidRDefault="00C859F0" w:rsidP="00BD4337">
      <w:pPr>
        <w:ind w:firstLine="0"/>
      </w:pPr>
    </w:p>
    <w:p w14:paraId="00A79101" w14:textId="40112415" w:rsidR="00C859F0" w:rsidRPr="00AE4949" w:rsidRDefault="006B0B1A" w:rsidP="00BD4337">
      <w:pPr>
        <w:pStyle w:val="PargrafodaLista"/>
        <w:numPr>
          <w:ilvl w:val="1"/>
          <w:numId w:val="1"/>
        </w:numPr>
      </w:pPr>
      <w:r>
        <w:rPr>
          <w:b/>
        </w:rPr>
        <w:lastRenderedPageBreak/>
        <w:t xml:space="preserve">Comparação </w:t>
      </w:r>
      <w:r w:rsidR="00C859F0">
        <w:rPr>
          <w:b/>
        </w:rPr>
        <w:t>dos Modelos e técnicas de balanceamento</w:t>
      </w:r>
    </w:p>
    <w:p w14:paraId="58E9F0E9" w14:textId="6CF1ABDC" w:rsidR="00FA0197" w:rsidRDefault="007F7F4F" w:rsidP="00BD4337">
      <w:pPr>
        <w:ind w:firstLine="0"/>
      </w:pPr>
      <w:r w:rsidRPr="00AE4949">
        <w:t>Após a etapa de avaliação das características, os algoritmos classificadores</w:t>
      </w:r>
      <w:r w:rsidR="00F05609" w:rsidRPr="00AE4949">
        <w:t xml:space="preserve"> foram testados</w:t>
      </w:r>
      <w:r w:rsidRPr="00AE4949">
        <w:t xml:space="preserve"> junto </w:t>
      </w:r>
      <w:r w:rsidR="00F05609" w:rsidRPr="00AE4949">
        <w:t>à</w:t>
      </w:r>
      <w:r w:rsidRPr="00AE4949">
        <w:t xml:space="preserve">s diferentes metodologias utilizadas para balanceamento de classes. </w:t>
      </w:r>
      <w:r w:rsidR="00FA0197" w:rsidRPr="00AE4949">
        <w:t>Os resultados d</w:t>
      </w:r>
      <w:r w:rsidR="00F05609" w:rsidRPr="00AE4949">
        <w:t>o desempenho</w:t>
      </w:r>
      <w:r w:rsidR="00FA0197" w:rsidRPr="00AE4949">
        <w:t xml:space="preserve"> dos modelos testados</w:t>
      </w:r>
      <w:r w:rsidRPr="00AE4949">
        <w:t xml:space="preserve"> </w:t>
      </w:r>
      <w:r w:rsidR="00E92EB2" w:rsidRPr="00AE4949">
        <w:t xml:space="preserve">estão exibidos nas tabelas </w:t>
      </w:r>
      <w:r w:rsidR="00C859F0" w:rsidRPr="00AE4949">
        <w:t>3, 4 e 5, com a indicação em verde dos melhores desempenhos obtidos para cada métrica</w:t>
      </w:r>
      <w:r w:rsidR="00FA0197" w:rsidRPr="00AE4949">
        <w:t>:</w:t>
      </w:r>
    </w:p>
    <w:p w14:paraId="71F74E2B" w14:textId="77777777" w:rsidR="002E7E02" w:rsidRDefault="002E7E02" w:rsidP="002E7E02">
      <w:pPr>
        <w:ind w:left="360" w:firstLine="0"/>
      </w:pPr>
    </w:p>
    <w:p w14:paraId="16A41DD6" w14:textId="4BE2D240" w:rsidR="00FA0197" w:rsidRPr="002E7E02" w:rsidRDefault="002E7E02" w:rsidP="002E7E02">
      <w:pPr>
        <w:jc w:val="center"/>
        <w:rPr>
          <w:sz w:val="16"/>
          <w:szCs w:val="16"/>
        </w:rPr>
      </w:pPr>
      <w:r>
        <w:rPr>
          <w:sz w:val="16"/>
          <w:szCs w:val="16"/>
        </w:rPr>
        <w:t xml:space="preserve">Tabela 3: Resultados dos modelos com </w:t>
      </w:r>
      <w:proofErr w:type="spellStart"/>
      <w:r>
        <w:rPr>
          <w:sz w:val="16"/>
          <w:szCs w:val="16"/>
        </w:rPr>
        <w:t>sobreamostragem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FA0197" w14:paraId="06BA59C7"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783BEEEE" w14:textId="745B23AE" w:rsidR="00FA0197" w:rsidRPr="00A5185D" w:rsidRDefault="00FA0197" w:rsidP="00AF53A3">
            <w:pPr>
              <w:ind w:firstLine="0"/>
              <w:jc w:val="center"/>
              <w:rPr>
                <w:sz w:val="16"/>
                <w:szCs w:val="16"/>
              </w:rPr>
            </w:pPr>
            <w:r>
              <w:rPr>
                <w:sz w:val="16"/>
                <w:szCs w:val="16"/>
              </w:rPr>
              <w:t>Métrica</w:t>
            </w:r>
          </w:p>
        </w:tc>
        <w:tc>
          <w:tcPr>
            <w:tcW w:w="1242" w:type="dxa"/>
            <w:vAlign w:val="center"/>
          </w:tcPr>
          <w:p w14:paraId="2E4A20F7" w14:textId="5D810E0E"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6CDF6AFC" w14:textId="38593685"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183BC8" w14:textId="7FBA316F" w:rsidR="00FA0197" w:rsidRPr="00A5185D" w:rsidRDefault="00FA0197"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FA0197" w14:paraId="44A28944"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612CCE8" w14:textId="57734A24" w:rsidR="00FA0197" w:rsidRPr="00A5185D" w:rsidRDefault="00FA0197" w:rsidP="00AF53A3">
            <w:pPr>
              <w:ind w:firstLine="0"/>
              <w:jc w:val="center"/>
              <w:rPr>
                <w:b w:val="0"/>
                <w:bCs w:val="0"/>
                <w:sz w:val="16"/>
                <w:szCs w:val="16"/>
              </w:rPr>
            </w:pPr>
            <w:r>
              <w:rPr>
                <w:b w:val="0"/>
                <w:bCs w:val="0"/>
                <w:sz w:val="16"/>
                <w:szCs w:val="16"/>
              </w:rPr>
              <w:t>Acurácia</w:t>
            </w:r>
          </w:p>
        </w:tc>
        <w:tc>
          <w:tcPr>
            <w:tcW w:w="1242" w:type="dxa"/>
            <w:vAlign w:val="center"/>
          </w:tcPr>
          <w:p w14:paraId="0A4BC12B" w14:textId="6B4DBEAB"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c>
          <w:tcPr>
            <w:tcW w:w="1155" w:type="dxa"/>
            <w:shd w:val="clear" w:color="auto" w:fill="CCFF99"/>
            <w:vAlign w:val="center"/>
          </w:tcPr>
          <w:p w14:paraId="173E3CC8" w14:textId="7459E872"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2E7E02">
              <w:rPr>
                <w:sz w:val="16"/>
                <w:szCs w:val="16"/>
              </w:rPr>
              <w:t>85,7%</w:t>
            </w:r>
          </w:p>
        </w:tc>
        <w:tc>
          <w:tcPr>
            <w:tcW w:w="1396" w:type="dxa"/>
            <w:vAlign w:val="center"/>
          </w:tcPr>
          <w:p w14:paraId="49AE73F0" w14:textId="2F2B8CC7" w:rsidR="00FA0197" w:rsidRPr="002E7E02" w:rsidRDefault="002E7E02" w:rsidP="002E7E02">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82,9%</w:t>
            </w:r>
          </w:p>
        </w:tc>
      </w:tr>
      <w:tr w:rsidR="00FA0197" w14:paraId="349B3ACA"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A78CFB2" w14:textId="12317423" w:rsidR="00FA0197" w:rsidRPr="00A5185D" w:rsidRDefault="00FA0197" w:rsidP="00AF53A3">
            <w:pPr>
              <w:ind w:firstLine="0"/>
              <w:jc w:val="center"/>
              <w:rPr>
                <w:b w:val="0"/>
                <w:bCs w:val="0"/>
                <w:sz w:val="16"/>
                <w:szCs w:val="16"/>
              </w:rPr>
            </w:pPr>
            <w:r>
              <w:rPr>
                <w:b w:val="0"/>
                <w:bCs w:val="0"/>
                <w:sz w:val="16"/>
                <w:szCs w:val="16"/>
              </w:rPr>
              <w:t>Precisão</w:t>
            </w:r>
          </w:p>
        </w:tc>
        <w:tc>
          <w:tcPr>
            <w:tcW w:w="1242" w:type="dxa"/>
            <w:vAlign w:val="center"/>
          </w:tcPr>
          <w:p w14:paraId="77C498E8" w14:textId="1B14D132"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20,5%</w:t>
            </w:r>
          </w:p>
        </w:tc>
        <w:tc>
          <w:tcPr>
            <w:tcW w:w="1155" w:type="dxa"/>
            <w:shd w:val="clear" w:color="auto" w:fill="CCFF99"/>
            <w:vAlign w:val="center"/>
          </w:tcPr>
          <w:p w14:paraId="4C2AF3CB" w14:textId="6C9D5B90"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25,0%</w:t>
            </w:r>
          </w:p>
        </w:tc>
        <w:tc>
          <w:tcPr>
            <w:tcW w:w="1396" w:type="dxa"/>
            <w:vAlign w:val="center"/>
          </w:tcPr>
          <w:p w14:paraId="26D781CC" w14:textId="35FB557C"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24,6%</w:t>
            </w:r>
          </w:p>
        </w:tc>
      </w:tr>
      <w:tr w:rsidR="00FA0197" w14:paraId="6F5B8CA6" w14:textId="77777777" w:rsidTr="002E7E0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22B1C64" w14:textId="2CF7C17C" w:rsidR="00FA0197" w:rsidRPr="00A5185D" w:rsidRDefault="002E7E02" w:rsidP="00AF53A3">
            <w:pPr>
              <w:ind w:firstLine="0"/>
              <w:jc w:val="center"/>
              <w:rPr>
                <w:b w:val="0"/>
                <w:bCs w:val="0"/>
                <w:sz w:val="16"/>
                <w:szCs w:val="16"/>
              </w:rPr>
            </w:pPr>
            <w:r>
              <w:rPr>
                <w:b w:val="0"/>
                <w:bCs w:val="0"/>
                <w:sz w:val="16"/>
                <w:szCs w:val="16"/>
              </w:rPr>
              <w:t>F1 - Score</w:t>
            </w:r>
          </w:p>
        </w:tc>
        <w:tc>
          <w:tcPr>
            <w:tcW w:w="1242" w:type="dxa"/>
            <w:vAlign w:val="center"/>
          </w:tcPr>
          <w:p w14:paraId="0AED0D56" w14:textId="62DE6CB6"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25,8%</w:t>
            </w:r>
          </w:p>
        </w:tc>
        <w:tc>
          <w:tcPr>
            <w:tcW w:w="1155" w:type="dxa"/>
            <w:vAlign w:val="center"/>
          </w:tcPr>
          <w:p w14:paraId="43254A06" w14:textId="4D67099F"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28,7%</w:t>
            </w:r>
          </w:p>
        </w:tc>
        <w:tc>
          <w:tcPr>
            <w:tcW w:w="1396" w:type="dxa"/>
            <w:shd w:val="clear" w:color="auto" w:fill="CCFF99"/>
            <w:vAlign w:val="center"/>
          </w:tcPr>
          <w:p w14:paraId="0895A159" w14:textId="21BAA77E" w:rsidR="00FA0197" w:rsidRPr="00A5185D" w:rsidRDefault="002E7E02" w:rsidP="00AF53A3">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32,6%</w:t>
            </w:r>
          </w:p>
        </w:tc>
      </w:tr>
      <w:tr w:rsidR="00FA0197" w14:paraId="6AF22957" w14:textId="77777777" w:rsidTr="002E7E02">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62FBAC9" w14:textId="25E53547" w:rsidR="00FA0197" w:rsidRPr="00A5185D" w:rsidRDefault="002E7E02" w:rsidP="00AF53A3">
            <w:pPr>
              <w:ind w:firstLine="0"/>
              <w:jc w:val="center"/>
              <w:rPr>
                <w:b w:val="0"/>
                <w:bCs w:val="0"/>
                <w:sz w:val="16"/>
                <w:szCs w:val="16"/>
              </w:rPr>
            </w:pPr>
            <w:r>
              <w:rPr>
                <w:b w:val="0"/>
                <w:bCs w:val="0"/>
                <w:sz w:val="16"/>
                <w:szCs w:val="16"/>
              </w:rPr>
              <w:t>Revocação</w:t>
            </w:r>
          </w:p>
        </w:tc>
        <w:tc>
          <w:tcPr>
            <w:tcW w:w="1242" w:type="dxa"/>
            <w:vAlign w:val="center"/>
          </w:tcPr>
          <w:p w14:paraId="101D7BE0" w14:textId="2CD1541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34,9%</w:t>
            </w:r>
          </w:p>
        </w:tc>
        <w:tc>
          <w:tcPr>
            <w:tcW w:w="1155" w:type="dxa"/>
            <w:vAlign w:val="center"/>
          </w:tcPr>
          <w:p w14:paraId="56260575" w14:textId="38374198" w:rsidR="00FA0197" w:rsidRPr="00A5185D" w:rsidRDefault="002E7E02" w:rsidP="002E7E02">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33,8%</w:t>
            </w:r>
          </w:p>
        </w:tc>
        <w:tc>
          <w:tcPr>
            <w:tcW w:w="1396" w:type="dxa"/>
            <w:shd w:val="clear" w:color="auto" w:fill="CCFF99"/>
            <w:vAlign w:val="center"/>
          </w:tcPr>
          <w:p w14:paraId="0BAC457B" w14:textId="5827E6A1" w:rsidR="00FA0197" w:rsidRPr="00A5185D" w:rsidRDefault="002E7E02" w:rsidP="00AF53A3">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48,4%</w:t>
            </w:r>
          </w:p>
        </w:tc>
      </w:tr>
    </w:tbl>
    <w:p w14:paraId="5CD35E8F" w14:textId="77777777" w:rsidR="00AC06DA" w:rsidRDefault="00AC06DA" w:rsidP="00FE1C12">
      <w:pPr>
        <w:ind w:firstLine="0"/>
      </w:pPr>
    </w:p>
    <w:p w14:paraId="617021BD" w14:textId="022C1AED" w:rsidR="00AC06DA" w:rsidRPr="00AC06DA" w:rsidRDefault="00AC06DA" w:rsidP="00AC06DA">
      <w:pPr>
        <w:ind w:left="360" w:firstLine="0"/>
        <w:jc w:val="center"/>
        <w:rPr>
          <w:sz w:val="16"/>
          <w:szCs w:val="16"/>
        </w:rPr>
      </w:pPr>
      <w:r>
        <w:rPr>
          <w:sz w:val="16"/>
          <w:szCs w:val="16"/>
        </w:rPr>
        <w:t xml:space="preserve">Tabela 4: Resultados dos modelos com </w:t>
      </w:r>
      <w:proofErr w:type="spellStart"/>
      <w:r>
        <w:rPr>
          <w:sz w:val="16"/>
          <w:szCs w:val="16"/>
        </w:rPr>
        <w:t>subamostragem</w:t>
      </w:r>
      <w:proofErr w:type="spellEnd"/>
    </w:p>
    <w:tbl>
      <w:tblPr>
        <w:tblStyle w:val="SimplesTabela21"/>
        <w:tblW w:w="5103" w:type="dxa"/>
        <w:tblLook w:val="04A0" w:firstRow="1" w:lastRow="0" w:firstColumn="1" w:lastColumn="0" w:noHBand="0" w:noVBand="1"/>
      </w:tblPr>
      <w:tblGrid>
        <w:gridCol w:w="1310"/>
        <w:gridCol w:w="1242"/>
        <w:gridCol w:w="1155"/>
        <w:gridCol w:w="1396"/>
      </w:tblGrid>
      <w:tr w:rsidR="00AC06DA" w14:paraId="768A2B73" w14:textId="77777777" w:rsidTr="00AC06D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747DDD7"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5B165E51"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042D21C5"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52753BF6"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AC06DA" w14:paraId="484C8B99"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2DB1C7E0" w14:textId="77777777" w:rsidR="00AC06DA" w:rsidRPr="00A5185D" w:rsidRDefault="00AC06DA" w:rsidP="00AC06DA">
            <w:pPr>
              <w:ind w:firstLine="0"/>
              <w:jc w:val="center"/>
              <w:rPr>
                <w:b w:val="0"/>
                <w:bCs w:val="0"/>
                <w:sz w:val="16"/>
                <w:szCs w:val="16"/>
              </w:rPr>
            </w:pPr>
            <w:r>
              <w:rPr>
                <w:b w:val="0"/>
                <w:bCs w:val="0"/>
                <w:sz w:val="16"/>
                <w:szCs w:val="16"/>
              </w:rPr>
              <w:t>Acurácia</w:t>
            </w:r>
          </w:p>
        </w:tc>
        <w:tc>
          <w:tcPr>
            <w:tcW w:w="1242" w:type="dxa"/>
            <w:vAlign w:val="center"/>
          </w:tcPr>
          <w:p w14:paraId="184DA1D6" w14:textId="6087CF2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67,6%</w:t>
            </w:r>
          </w:p>
        </w:tc>
        <w:tc>
          <w:tcPr>
            <w:tcW w:w="1155" w:type="dxa"/>
            <w:shd w:val="clear" w:color="auto" w:fill="auto"/>
            <w:vAlign w:val="center"/>
          </w:tcPr>
          <w:p w14:paraId="754650D3" w14:textId="75380139"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71,9%</w:t>
            </w:r>
          </w:p>
        </w:tc>
        <w:tc>
          <w:tcPr>
            <w:tcW w:w="1396" w:type="dxa"/>
            <w:shd w:val="clear" w:color="auto" w:fill="CCFF99"/>
            <w:vAlign w:val="center"/>
          </w:tcPr>
          <w:p w14:paraId="2597B6CD" w14:textId="218D165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73,2%</w:t>
            </w:r>
          </w:p>
        </w:tc>
      </w:tr>
      <w:tr w:rsidR="00AC06DA" w14:paraId="3079DEFD"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B943E1B" w14:textId="77777777" w:rsidR="00AC06DA" w:rsidRPr="00A5185D" w:rsidRDefault="00AC06DA" w:rsidP="00AC06DA">
            <w:pPr>
              <w:ind w:firstLine="0"/>
              <w:jc w:val="center"/>
              <w:rPr>
                <w:b w:val="0"/>
                <w:bCs w:val="0"/>
                <w:sz w:val="16"/>
                <w:szCs w:val="16"/>
              </w:rPr>
            </w:pPr>
            <w:r>
              <w:rPr>
                <w:b w:val="0"/>
                <w:bCs w:val="0"/>
                <w:sz w:val="16"/>
                <w:szCs w:val="16"/>
              </w:rPr>
              <w:t>Precisão</w:t>
            </w:r>
          </w:p>
        </w:tc>
        <w:tc>
          <w:tcPr>
            <w:tcW w:w="1242" w:type="dxa"/>
            <w:vAlign w:val="center"/>
          </w:tcPr>
          <w:p w14:paraId="411F5D43" w14:textId="66AA67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16,0%</w:t>
            </w:r>
          </w:p>
        </w:tc>
        <w:tc>
          <w:tcPr>
            <w:tcW w:w="1155" w:type="dxa"/>
            <w:shd w:val="clear" w:color="auto" w:fill="auto"/>
            <w:vAlign w:val="center"/>
          </w:tcPr>
          <w:p w14:paraId="6B49A9CE" w14:textId="45F25EDB"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20,0%</w:t>
            </w:r>
          </w:p>
        </w:tc>
        <w:tc>
          <w:tcPr>
            <w:tcW w:w="1396" w:type="dxa"/>
            <w:shd w:val="clear" w:color="auto" w:fill="CCFF99"/>
            <w:vAlign w:val="center"/>
          </w:tcPr>
          <w:p w14:paraId="04043535" w14:textId="5FC74594"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21,3%</w:t>
            </w:r>
          </w:p>
        </w:tc>
      </w:tr>
      <w:tr w:rsidR="00AC06DA" w14:paraId="6F11719E" w14:textId="77777777" w:rsidTr="00AC06D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4E6C543F" w14:textId="77777777" w:rsidR="00AC06DA" w:rsidRPr="00A5185D" w:rsidRDefault="00AC06DA" w:rsidP="00AC06DA">
            <w:pPr>
              <w:ind w:firstLine="0"/>
              <w:jc w:val="center"/>
              <w:rPr>
                <w:b w:val="0"/>
                <w:bCs w:val="0"/>
                <w:sz w:val="16"/>
                <w:szCs w:val="16"/>
              </w:rPr>
            </w:pPr>
            <w:r>
              <w:rPr>
                <w:b w:val="0"/>
                <w:bCs w:val="0"/>
                <w:sz w:val="16"/>
                <w:szCs w:val="16"/>
              </w:rPr>
              <w:t>F1 - Score</w:t>
            </w:r>
          </w:p>
        </w:tc>
        <w:tc>
          <w:tcPr>
            <w:tcW w:w="1242" w:type="dxa"/>
            <w:vAlign w:val="center"/>
          </w:tcPr>
          <w:p w14:paraId="2CE8C18A" w14:textId="1E4D0674"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25,8%</w:t>
            </w:r>
          </w:p>
        </w:tc>
        <w:tc>
          <w:tcPr>
            <w:tcW w:w="1155" w:type="dxa"/>
            <w:vAlign w:val="center"/>
          </w:tcPr>
          <w:p w14:paraId="78559E00" w14:textId="3F3CEDE3"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31,8%</w:t>
            </w:r>
          </w:p>
        </w:tc>
        <w:tc>
          <w:tcPr>
            <w:tcW w:w="1396" w:type="dxa"/>
            <w:shd w:val="clear" w:color="auto" w:fill="CCFF99"/>
            <w:vAlign w:val="center"/>
          </w:tcPr>
          <w:p w14:paraId="079B6229" w14:textId="7955E10F" w:rsidR="00AC06DA" w:rsidRPr="00AC06DA" w:rsidRDefault="00AC06DA" w:rsidP="00AC06DA">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AC06DA">
              <w:rPr>
                <w:sz w:val="16"/>
                <w:szCs w:val="16"/>
              </w:rPr>
              <w:t>33,6%</w:t>
            </w:r>
          </w:p>
        </w:tc>
      </w:tr>
      <w:tr w:rsidR="00AC06DA" w14:paraId="0813FDE5" w14:textId="77777777" w:rsidTr="00AC06DA">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B40B97B" w14:textId="77777777" w:rsidR="00AC06DA" w:rsidRPr="00A5185D" w:rsidRDefault="00AC06DA" w:rsidP="00AC06DA">
            <w:pPr>
              <w:ind w:firstLine="0"/>
              <w:jc w:val="center"/>
              <w:rPr>
                <w:b w:val="0"/>
                <w:bCs w:val="0"/>
                <w:sz w:val="16"/>
                <w:szCs w:val="16"/>
              </w:rPr>
            </w:pPr>
            <w:r>
              <w:rPr>
                <w:b w:val="0"/>
                <w:bCs w:val="0"/>
                <w:sz w:val="16"/>
                <w:szCs w:val="16"/>
              </w:rPr>
              <w:t>Revocação</w:t>
            </w:r>
          </w:p>
        </w:tc>
        <w:tc>
          <w:tcPr>
            <w:tcW w:w="1242" w:type="dxa"/>
            <w:vAlign w:val="center"/>
          </w:tcPr>
          <w:p w14:paraId="4D18598E" w14:textId="11E36A5C"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66,2%</w:t>
            </w:r>
          </w:p>
        </w:tc>
        <w:tc>
          <w:tcPr>
            <w:tcW w:w="1155" w:type="dxa"/>
            <w:vAlign w:val="center"/>
          </w:tcPr>
          <w:p w14:paraId="3A308D6E" w14:textId="670A242D"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76,8%</w:t>
            </w:r>
          </w:p>
        </w:tc>
        <w:tc>
          <w:tcPr>
            <w:tcW w:w="1396" w:type="dxa"/>
            <w:shd w:val="clear" w:color="auto" w:fill="CCFF99"/>
            <w:vAlign w:val="center"/>
          </w:tcPr>
          <w:p w14:paraId="73AE7D90" w14:textId="3D7D6573" w:rsidR="00AC06DA" w:rsidRPr="00AC06DA" w:rsidRDefault="00AC06DA" w:rsidP="00AC06DA">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AC06DA">
              <w:rPr>
                <w:sz w:val="16"/>
                <w:szCs w:val="16"/>
              </w:rPr>
              <w:t>79,4%</w:t>
            </w:r>
          </w:p>
        </w:tc>
      </w:tr>
    </w:tbl>
    <w:p w14:paraId="382F527B" w14:textId="77777777" w:rsidR="00AC06DA" w:rsidRDefault="00AC06DA" w:rsidP="00FE1C12">
      <w:pPr>
        <w:ind w:firstLine="0"/>
      </w:pPr>
    </w:p>
    <w:p w14:paraId="11A4B418" w14:textId="27D141C4" w:rsidR="00AC06DA" w:rsidRDefault="00AC06DA" w:rsidP="00BB4788">
      <w:pPr>
        <w:ind w:firstLine="0"/>
        <w:jc w:val="center"/>
        <w:rPr>
          <w:sz w:val="16"/>
          <w:szCs w:val="16"/>
        </w:rPr>
      </w:pPr>
      <w:r>
        <w:rPr>
          <w:sz w:val="16"/>
          <w:szCs w:val="16"/>
        </w:rPr>
        <w:t>Tabela 5: Resultados dos modelos com a combinação de métodos</w:t>
      </w:r>
      <w:r w:rsidR="00C859F0">
        <w:rPr>
          <w:sz w:val="16"/>
          <w:szCs w:val="16"/>
        </w:rPr>
        <w:t xml:space="preserve"> de </w:t>
      </w:r>
      <w:proofErr w:type="spellStart"/>
      <w:r w:rsidR="00C859F0">
        <w:rPr>
          <w:sz w:val="16"/>
          <w:szCs w:val="16"/>
        </w:rPr>
        <w:t>subamostragem</w:t>
      </w:r>
      <w:proofErr w:type="spellEnd"/>
      <w:r w:rsidR="00C859F0">
        <w:rPr>
          <w:sz w:val="16"/>
          <w:szCs w:val="16"/>
        </w:rPr>
        <w:t xml:space="preserve"> e </w:t>
      </w:r>
      <w:proofErr w:type="spellStart"/>
      <w:r w:rsidR="00C859F0">
        <w:rPr>
          <w:sz w:val="16"/>
          <w:szCs w:val="16"/>
        </w:rPr>
        <w:t>sobreamostragem</w:t>
      </w:r>
      <w:proofErr w:type="spellEnd"/>
    </w:p>
    <w:p w14:paraId="1BA272A6" w14:textId="77777777" w:rsidR="00AC06DA" w:rsidRPr="00AC06DA" w:rsidRDefault="00AC06DA" w:rsidP="00AC06DA">
      <w:pPr>
        <w:ind w:firstLine="0"/>
        <w:jc w:val="center"/>
        <w:rPr>
          <w:sz w:val="16"/>
          <w:szCs w:val="16"/>
        </w:rPr>
      </w:pPr>
    </w:p>
    <w:tbl>
      <w:tblPr>
        <w:tblStyle w:val="SimplesTabela21"/>
        <w:tblW w:w="5103" w:type="dxa"/>
        <w:tblLook w:val="04A0" w:firstRow="1" w:lastRow="0" w:firstColumn="1" w:lastColumn="0" w:noHBand="0" w:noVBand="1"/>
      </w:tblPr>
      <w:tblGrid>
        <w:gridCol w:w="1310"/>
        <w:gridCol w:w="1242"/>
        <w:gridCol w:w="1155"/>
        <w:gridCol w:w="1396"/>
      </w:tblGrid>
      <w:tr w:rsidR="00AC06DA" w14:paraId="791FE96E" w14:textId="77777777" w:rsidTr="00AF53A3">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255C329" w14:textId="77777777" w:rsidR="00AC06DA" w:rsidRPr="00A5185D" w:rsidRDefault="00AC06DA" w:rsidP="00AF53A3">
            <w:pPr>
              <w:ind w:firstLine="0"/>
              <w:jc w:val="center"/>
              <w:rPr>
                <w:sz w:val="16"/>
                <w:szCs w:val="16"/>
              </w:rPr>
            </w:pPr>
            <w:r>
              <w:rPr>
                <w:sz w:val="16"/>
                <w:szCs w:val="16"/>
              </w:rPr>
              <w:t>Métrica</w:t>
            </w:r>
          </w:p>
        </w:tc>
        <w:tc>
          <w:tcPr>
            <w:tcW w:w="1242" w:type="dxa"/>
            <w:vAlign w:val="center"/>
          </w:tcPr>
          <w:p w14:paraId="1F2CC46D"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DT</w:t>
            </w:r>
          </w:p>
        </w:tc>
        <w:tc>
          <w:tcPr>
            <w:tcW w:w="1155" w:type="dxa"/>
            <w:vAlign w:val="center"/>
          </w:tcPr>
          <w:p w14:paraId="13785CD9"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RF</w:t>
            </w:r>
          </w:p>
        </w:tc>
        <w:tc>
          <w:tcPr>
            <w:tcW w:w="1396" w:type="dxa"/>
            <w:vAlign w:val="center"/>
          </w:tcPr>
          <w:p w14:paraId="0B8E9CBE" w14:textId="77777777" w:rsidR="00AC06DA" w:rsidRPr="00A5185D" w:rsidRDefault="00AC06DA" w:rsidP="00AF53A3">
            <w:pPr>
              <w:ind w:firstLine="0"/>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XGB</w:t>
            </w:r>
          </w:p>
        </w:tc>
      </w:tr>
      <w:tr w:rsidR="00BB4788" w14:paraId="741C746F"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584B1AF1" w14:textId="77777777" w:rsidR="00BB4788" w:rsidRPr="00A5185D" w:rsidRDefault="00BB4788" w:rsidP="00BB4788">
            <w:pPr>
              <w:ind w:firstLine="0"/>
              <w:jc w:val="center"/>
              <w:rPr>
                <w:b w:val="0"/>
                <w:bCs w:val="0"/>
                <w:sz w:val="16"/>
                <w:szCs w:val="16"/>
              </w:rPr>
            </w:pPr>
            <w:r>
              <w:rPr>
                <w:b w:val="0"/>
                <w:bCs w:val="0"/>
                <w:sz w:val="16"/>
                <w:szCs w:val="16"/>
              </w:rPr>
              <w:t>Acurácia</w:t>
            </w:r>
          </w:p>
        </w:tc>
        <w:tc>
          <w:tcPr>
            <w:tcW w:w="1242" w:type="dxa"/>
            <w:vAlign w:val="center"/>
          </w:tcPr>
          <w:p w14:paraId="545584AA" w14:textId="5368AAE6"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80,5%</w:t>
            </w:r>
          </w:p>
        </w:tc>
        <w:tc>
          <w:tcPr>
            <w:tcW w:w="1155" w:type="dxa"/>
            <w:shd w:val="clear" w:color="auto" w:fill="auto"/>
            <w:vAlign w:val="center"/>
          </w:tcPr>
          <w:p w14:paraId="6FCF43EC" w14:textId="62906B0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82,6%</w:t>
            </w:r>
          </w:p>
        </w:tc>
        <w:tc>
          <w:tcPr>
            <w:tcW w:w="1396" w:type="dxa"/>
            <w:shd w:val="clear" w:color="auto" w:fill="CCFF99"/>
            <w:vAlign w:val="center"/>
          </w:tcPr>
          <w:p w14:paraId="7D6DB096" w14:textId="7FF4DECC"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83,4%</w:t>
            </w:r>
          </w:p>
        </w:tc>
      </w:tr>
      <w:tr w:rsidR="00BB4788" w14:paraId="424F0D80"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02ABAF9A" w14:textId="77777777" w:rsidR="00BB4788" w:rsidRPr="00A5185D" w:rsidRDefault="00BB4788" w:rsidP="00BB4788">
            <w:pPr>
              <w:ind w:firstLine="0"/>
              <w:jc w:val="center"/>
              <w:rPr>
                <w:b w:val="0"/>
                <w:bCs w:val="0"/>
                <w:sz w:val="16"/>
                <w:szCs w:val="16"/>
              </w:rPr>
            </w:pPr>
            <w:r>
              <w:rPr>
                <w:b w:val="0"/>
                <w:bCs w:val="0"/>
                <w:sz w:val="16"/>
                <w:szCs w:val="16"/>
              </w:rPr>
              <w:t>Precisão</w:t>
            </w:r>
          </w:p>
        </w:tc>
        <w:tc>
          <w:tcPr>
            <w:tcW w:w="1242" w:type="dxa"/>
            <w:vAlign w:val="center"/>
          </w:tcPr>
          <w:p w14:paraId="0F7C625E" w14:textId="1B100F3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21,7%</w:t>
            </w:r>
          </w:p>
        </w:tc>
        <w:tc>
          <w:tcPr>
            <w:tcW w:w="1155" w:type="dxa"/>
            <w:shd w:val="clear" w:color="auto" w:fill="auto"/>
            <w:vAlign w:val="center"/>
          </w:tcPr>
          <w:p w14:paraId="31D66534" w14:textId="31705F40"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25,7%</w:t>
            </w:r>
          </w:p>
        </w:tc>
        <w:tc>
          <w:tcPr>
            <w:tcW w:w="1396" w:type="dxa"/>
            <w:shd w:val="clear" w:color="auto" w:fill="CCFF99"/>
            <w:vAlign w:val="center"/>
          </w:tcPr>
          <w:p w14:paraId="08F53716" w14:textId="535C5FD3"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27,5%</w:t>
            </w:r>
          </w:p>
        </w:tc>
      </w:tr>
      <w:tr w:rsidR="00BB4788" w14:paraId="39B6C23A" w14:textId="77777777" w:rsidTr="00BB478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6DC5BE6A" w14:textId="77777777" w:rsidR="00BB4788" w:rsidRPr="00A5185D" w:rsidRDefault="00BB4788" w:rsidP="00BB4788">
            <w:pPr>
              <w:ind w:firstLine="0"/>
              <w:jc w:val="center"/>
              <w:rPr>
                <w:b w:val="0"/>
                <w:bCs w:val="0"/>
                <w:sz w:val="16"/>
                <w:szCs w:val="16"/>
              </w:rPr>
            </w:pPr>
            <w:r>
              <w:rPr>
                <w:b w:val="0"/>
                <w:bCs w:val="0"/>
                <w:sz w:val="16"/>
                <w:szCs w:val="16"/>
              </w:rPr>
              <w:t>F1 - Score</w:t>
            </w:r>
          </w:p>
        </w:tc>
        <w:tc>
          <w:tcPr>
            <w:tcW w:w="1242" w:type="dxa"/>
            <w:vAlign w:val="center"/>
          </w:tcPr>
          <w:p w14:paraId="5626DD52" w14:textId="52CDF7A2"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30,2%</w:t>
            </w:r>
          </w:p>
        </w:tc>
        <w:tc>
          <w:tcPr>
            <w:tcW w:w="1155" w:type="dxa"/>
            <w:vAlign w:val="center"/>
          </w:tcPr>
          <w:p w14:paraId="2C057386" w14:textId="6B5E75F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35,0%</w:t>
            </w:r>
          </w:p>
        </w:tc>
        <w:tc>
          <w:tcPr>
            <w:tcW w:w="1396" w:type="dxa"/>
            <w:shd w:val="clear" w:color="auto" w:fill="CCFF99"/>
            <w:vAlign w:val="center"/>
          </w:tcPr>
          <w:p w14:paraId="682DA243" w14:textId="1CE309E0" w:rsidR="00BB4788" w:rsidRPr="00BB4788" w:rsidRDefault="00BB4788" w:rsidP="00BB4788">
            <w:pPr>
              <w:ind w:firstLine="0"/>
              <w:jc w:val="center"/>
              <w:cnfStyle w:val="000000100000" w:firstRow="0" w:lastRow="0" w:firstColumn="0" w:lastColumn="0" w:oddVBand="0" w:evenVBand="0" w:oddHBand="1" w:evenHBand="0" w:firstRowFirstColumn="0" w:firstRowLastColumn="0" w:lastRowFirstColumn="0" w:lastRowLastColumn="0"/>
              <w:rPr>
                <w:sz w:val="16"/>
                <w:szCs w:val="16"/>
              </w:rPr>
            </w:pPr>
            <w:r w:rsidRPr="00BB4788">
              <w:rPr>
                <w:sz w:val="16"/>
                <w:szCs w:val="16"/>
              </w:rPr>
              <w:t>37,3%</w:t>
            </w:r>
          </w:p>
        </w:tc>
      </w:tr>
      <w:tr w:rsidR="00BB4788" w14:paraId="3609EA8A" w14:textId="77777777" w:rsidTr="00BB4788">
        <w:trPr>
          <w:trHeight w:val="397"/>
        </w:trPr>
        <w:tc>
          <w:tcPr>
            <w:cnfStyle w:val="001000000000" w:firstRow="0" w:lastRow="0" w:firstColumn="1" w:lastColumn="0" w:oddVBand="0" w:evenVBand="0" w:oddHBand="0" w:evenHBand="0" w:firstRowFirstColumn="0" w:firstRowLastColumn="0" w:lastRowFirstColumn="0" w:lastRowLastColumn="0"/>
            <w:tcW w:w="1310" w:type="dxa"/>
            <w:vAlign w:val="center"/>
          </w:tcPr>
          <w:p w14:paraId="3345F566" w14:textId="77777777" w:rsidR="00BB4788" w:rsidRPr="00A5185D" w:rsidRDefault="00BB4788" w:rsidP="00BB4788">
            <w:pPr>
              <w:ind w:firstLine="0"/>
              <w:jc w:val="center"/>
              <w:rPr>
                <w:b w:val="0"/>
                <w:bCs w:val="0"/>
                <w:sz w:val="16"/>
                <w:szCs w:val="16"/>
              </w:rPr>
            </w:pPr>
            <w:r>
              <w:rPr>
                <w:b w:val="0"/>
                <w:bCs w:val="0"/>
                <w:sz w:val="16"/>
                <w:szCs w:val="16"/>
              </w:rPr>
              <w:t>Revocação</w:t>
            </w:r>
          </w:p>
        </w:tc>
        <w:tc>
          <w:tcPr>
            <w:tcW w:w="1242" w:type="dxa"/>
            <w:vAlign w:val="center"/>
          </w:tcPr>
          <w:p w14:paraId="1DE42B17" w14:textId="567BA6B7"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49,5%</w:t>
            </w:r>
          </w:p>
        </w:tc>
        <w:tc>
          <w:tcPr>
            <w:tcW w:w="1155" w:type="dxa"/>
            <w:vAlign w:val="center"/>
          </w:tcPr>
          <w:p w14:paraId="5555CD72" w14:textId="100FC038"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55,0%</w:t>
            </w:r>
          </w:p>
        </w:tc>
        <w:tc>
          <w:tcPr>
            <w:tcW w:w="1396" w:type="dxa"/>
            <w:shd w:val="clear" w:color="auto" w:fill="CCFF99"/>
            <w:vAlign w:val="center"/>
          </w:tcPr>
          <w:p w14:paraId="57B7822D" w14:textId="5F4E1B96" w:rsidR="00BB4788" w:rsidRPr="00BB4788" w:rsidRDefault="00BB4788" w:rsidP="00BB4788">
            <w:pPr>
              <w:ind w:firstLine="0"/>
              <w:jc w:val="center"/>
              <w:cnfStyle w:val="000000000000" w:firstRow="0" w:lastRow="0" w:firstColumn="0" w:lastColumn="0" w:oddVBand="0" w:evenVBand="0" w:oddHBand="0" w:evenHBand="0" w:firstRowFirstColumn="0" w:firstRowLastColumn="0" w:lastRowFirstColumn="0" w:lastRowLastColumn="0"/>
              <w:rPr>
                <w:sz w:val="16"/>
                <w:szCs w:val="16"/>
              </w:rPr>
            </w:pPr>
            <w:r w:rsidRPr="00BB4788">
              <w:rPr>
                <w:sz w:val="16"/>
                <w:szCs w:val="16"/>
              </w:rPr>
              <w:t>58,0%</w:t>
            </w:r>
          </w:p>
        </w:tc>
      </w:tr>
    </w:tbl>
    <w:p w14:paraId="39927F65" w14:textId="77777777" w:rsidR="00BB4788" w:rsidRDefault="00BB4788" w:rsidP="00AC06DA">
      <w:pPr>
        <w:ind w:firstLine="0"/>
        <w:rPr>
          <w:sz w:val="24"/>
          <w:szCs w:val="24"/>
        </w:rPr>
      </w:pPr>
    </w:p>
    <w:p w14:paraId="06AC6204" w14:textId="77777777" w:rsidR="00C859F0" w:rsidRDefault="00BB4788" w:rsidP="00AC06DA">
      <w:pPr>
        <w:ind w:firstLine="0"/>
      </w:pPr>
      <w:r>
        <w:tab/>
      </w:r>
    </w:p>
    <w:p w14:paraId="05AA2509" w14:textId="718E0D78" w:rsidR="00C859F0" w:rsidRDefault="00C859F0" w:rsidP="00FE1C12">
      <w:pPr>
        <w:pStyle w:val="PargrafodaLista"/>
        <w:numPr>
          <w:ilvl w:val="1"/>
          <w:numId w:val="1"/>
        </w:numPr>
      </w:pPr>
      <w:proofErr w:type="spellStart"/>
      <w:proofErr w:type="gramStart"/>
      <w:r w:rsidRPr="00C859F0">
        <w:rPr>
          <w:b/>
        </w:rPr>
        <w:t>Hiper</w:t>
      </w:r>
      <w:r w:rsidR="0054766E">
        <w:rPr>
          <w:b/>
        </w:rPr>
        <w:t>-</w:t>
      </w:r>
      <w:r w:rsidRPr="00C859F0">
        <w:rPr>
          <w:b/>
        </w:rPr>
        <w:t>parametrização</w:t>
      </w:r>
      <w:proofErr w:type="spellEnd"/>
      <w:proofErr w:type="gramEnd"/>
      <w:r w:rsidRPr="00C859F0">
        <w:rPr>
          <w:b/>
        </w:rPr>
        <w:t xml:space="preserve"> do melhor modelo </w:t>
      </w:r>
    </w:p>
    <w:p w14:paraId="7877F68D" w14:textId="71A79F24" w:rsidR="00C859F0" w:rsidDel="00C859F0" w:rsidRDefault="00C859F0" w:rsidP="00C859F0">
      <w:pPr>
        <w:ind w:firstLine="0"/>
      </w:pPr>
      <w:r>
        <w:t xml:space="preserve">Considerando que o modelo XGB destacou-se em comparação às estratégias tradicionais, exibimos na figura abaixo os resultados da </w:t>
      </w:r>
      <w:proofErr w:type="spellStart"/>
      <w:proofErr w:type="gramStart"/>
      <w:r>
        <w:t>hiper</w:t>
      </w:r>
      <w:r w:rsidR="0054766E">
        <w:t>-</w:t>
      </w:r>
      <w:r>
        <w:t>parametrização</w:t>
      </w:r>
      <w:proofErr w:type="spellEnd"/>
      <w:proofErr w:type="gramEnd"/>
      <w:r>
        <w:t xml:space="preserve"> deste modelo. para cada método</w:t>
      </w:r>
      <w:r w:rsidRPr="00965C47">
        <w:t xml:space="preserve"> de balanceamento de classes</w:t>
      </w:r>
      <w:r>
        <w:t xml:space="preserve"> empregado</w:t>
      </w:r>
    </w:p>
    <w:p w14:paraId="117E780B" w14:textId="4DE989F5" w:rsidR="005446FD" w:rsidRDefault="005446FD" w:rsidP="005446FD">
      <w:pPr>
        <w:ind w:firstLine="0"/>
      </w:pPr>
    </w:p>
    <w:p w14:paraId="4EECF1E4" w14:textId="3672C55A" w:rsidR="00C2271D" w:rsidRDefault="00A62E44" w:rsidP="00A62E44">
      <w:pPr>
        <w:ind w:firstLine="0"/>
        <w:jc w:val="center"/>
      </w:pPr>
      <w:r w:rsidRPr="00A62E44">
        <w:rPr>
          <w:noProof/>
        </w:rPr>
        <w:lastRenderedPageBreak/>
        <w:drawing>
          <wp:inline distT="0" distB="0" distL="0" distR="0" wp14:anchorId="6C09D879" wp14:editId="625A60E1">
            <wp:extent cx="3094074" cy="2295646"/>
            <wp:effectExtent l="0" t="0" r="0" b="0"/>
            <wp:docPr id="2067650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50203" name=""/>
                    <pic:cNvPicPr/>
                  </pic:nvPicPr>
                  <pic:blipFill>
                    <a:blip r:embed="rId18"/>
                    <a:stretch>
                      <a:fillRect/>
                    </a:stretch>
                  </pic:blipFill>
                  <pic:spPr>
                    <a:xfrm>
                      <a:off x="0" y="0"/>
                      <a:ext cx="3106559" cy="2304910"/>
                    </a:xfrm>
                    <a:prstGeom prst="rect">
                      <a:avLst/>
                    </a:prstGeom>
                  </pic:spPr>
                </pic:pic>
              </a:graphicData>
            </a:graphic>
          </wp:inline>
        </w:drawing>
      </w:r>
    </w:p>
    <w:p w14:paraId="125FD5F2" w14:textId="450F2C05" w:rsidR="00EF54A2" w:rsidRDefault="00A62E44" w:rsidP="00C2271D">
      <w:pPr>
        <w:ind w:firstLine="0"/>
        <w:jc w:val="center"/>
        <w:rPr>
          <w:sz w:val="16"/>
          <w:szCs w:val="16"/>
        </w:rPr>
      </w:pPr>
      <w:r>
        <w:rPr>
          <w:sz w:val="16"/>
          <w:szCs w:val="16"/>
        </w:rPr>
        <w:t xml:space="preserve">Figura </w:t>
      </w:r>
      <w:r w:rsidR="00CF0056">
        <w:rPr>
          <w:sz w:val="16"/>
          <w:szCs w:val="16"/>
        </w:rPr>
        <w:t>7</w:t>
      </w:r>
      <w:r w:rsidR="00C2271D">
        <w:rPr>
          <w:sz w:val="16"/>
          <w:szCs w:val="16"/>
        </w:rPr>
        <w:t xml:space="preserve">: Resultados do modelo </w:t>
      </w:r>
      <w:proofErr w:type="spellStart"/>
      <w:proofErr w:type="gramStart"/>
      <w:r w:rsidR="00C2271D" w:rsidRPr="00CF0056">
        <w:rPr>
          <w:i/>
          <w:iCs/>
          <w:sz w:val="16"/>
          <w:szCs w:val="16"/>
        </w:rPr>
        <w:t>XGBoosting</w:t>
      </w:r>
      <w:proofErr w:type="spellEnd"/>
      <w:proofErr w:type="gramEnd"/>
      <w:r w:rsidR="00C2271D">
        <w:rPr>
          <w:sz w:val="16"/>
          <w:szCs w:val="16"/>
        </w:rPr>
        <w:t xml:space="preserve"> </w:t>
      </w:r>
      <w:proofErr w:type="spellStart"/>
      <w:r w:rsidR="00C2271D">
        <w:rPr>
          <w:sz w:val="16"/>
          <w:szCs w:val="16"/>
        </w:rPr>
        <w:t>hiper</w:t>
      </w:r>
      <w:r w:rsidR="0054766E">
        <w:rPr>
          <w:sz w:val="16"/>
          <w:szCs w:val="16"/>
        </w:rPr>
        <w:t>-</w:t>
      </w:r>
      <w:r w:rsidR="00C2271D">
        <w:rPr>
          <w:sz w:val="16"/>
          <w:szCs w:val="16"/>
        </w:rPr>
        <w:t>parametrizado</w:t>
      </w:r>
      <w:proofErr w:type="spellEnd"/>
    </w:p>
    <w:p w14:paraId="58F1D3D4" w14:textId="77777777" w:rsidR="007F7F4F" w:rsidRDefault="007F7F4F" w:rsidP="00C2271D">
      <w:pPr>
        <w:ind w:firstLine="0"/>
        <w:jc w:val="center"/>
        <w:rPr>
          <w:sz w:val="16"/>
          <w:szCs w:val="16"/>
        </w:rPr>
      </w:pPr>
    </w:p>
    <w:p w14:paraId="1A5D2447" w14:textId="77777777" w:rsidR="00965C47" w:rsidRDefault="00965C47" w:rsidP="005446FD">
      <w:pPr>
        <w:ind w:firstLine="0"/>
      </w:pPr>
    </w:p>
    <w:p w14:paraId="34445009" w14:textId="7A7B1023" w:rsidR="007F7F4F" w:rsidRPr="00AE4949" w:rsidRDefault="00C859F0" w:rsidP="005446FD">
      <w:pPr>
        <w:pStyle w:val="PargrafodaLista"/>
        <w:numPr>
          <w:ilvl w:val="1"/>
          <w:numId w:val="1"/>
        </w:numPr>
        <w:rPr>
          <w:b/>
        </w:rPr>
      </w:pPr>
      <w:r w:rsidRPr="00120874">
        <w:rPr>
          <w:b/>
        </w:rPr>
        <w:t>Resultados finais do modelo com maior acurácia</w:t>
      </w:r>
    </w:p>
    <w:p w14:paraId="2B408297" w14:textId="721884B8" w:rsidR="00C2271D" w:rsidRDefault="006B0B1A" w:rsidP="00120874">
      <w:pPr>
        <w:ind w:left="340" w:firstLine="0"/>
      </w:pPr>
      <w:r>
        <w:t xml:space="preserve">A figura 8 exibe </w:t>
      </w:r>
      <w:r w:rsidR="00120874">
        <w:t>a matriz</w:t>
      </w:r>
      <w:r w:rsidR="00C2271D">
        <w:t xml:space="preserve"> de confusão do modelo </w:t>
      </w:r>
      <w:proofErr w:type="spellStart"/>
      <w:proofErr w:type="gramStart"/>
      <w:r w:rsidR="00C2271D">
        <w:t>hiper</w:t>
      </w:r>
      <w:r w:rsidR="0054766E">
        <w:t>-</w:t>
      </w:r>
      <w:r w:rsidR="00C2271D">
        <w:t>parametrizado</w:t>
      </w:r>
      <w:proofErr w:type="spellEnd"/>
      <w:proofErr w:type="gramEnd"/>
      <w:r w:rsidR="00C2271D">
        <w:t xml:space="preserve"> </w:t>
      </w:r>
      <w:r>
        <w:t xml:space="preserve">que atingiu maior acurácia, empregando </w:t>
      </w:r>
      <w:r w:rsidR="00120874">
        <w:t>a combinação</w:t>
      </w:r>
      <w:r w:rsidR="00C2271D">
        <w:t xml:space="preserve"> de balanceamento de classes:</w:t>
      </w:r>
    </w:p>
    <w:p w14:paraId="1E6CECF3" w14:textId="1BBC5A5B" w:rsidR="00A62E44" w:rsidRDefault="00A62E44" w:rsidP="00A62E44">
      <w:pPr>
        <w:ind w:firstLine="0"/>
        <w:jc w:val="center"/>
      </w:pPr>
      <w:r w:rsidRPr="00A62E44">
        <w:rPr>
          <w:noProof/>
        </w:rPr>
        <w:drawing>
          <wp:inline distT="0" distB="0" distL="0" distR="0" wp14:anchorId="23E31C05" wp14:editId="4387D5C6">
            <wp:extent cx="2304000" cy="2386800"/>
            <wp:effectExtent l="0" t="0" r="1270" b="0"/>
            <wp:docPr id="18605582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8293" name=""/>
                    <pic:cNvPicPr/>
                  </pic:nvPicPr>
                  <pic:blipFill>
                    <a:blip r:embed="rId19"/>
                    <a:stretch>
                      <a:fillRect/>
                    </a:stretch>
                  </pic:blipFill>
                  <pic:spPr>
                    <a:xfrm>
                      <a:off x="0" y="0"/>
                      <a:ext cx="2304000" cy="2386800"/>
                    </a:xfrm>
                    <a:prstGeom prst="rect">
                      <a:avLst/>
                    </a:prstGeom>
                  </pic:spPr>
                </pic:pic>
              </a:graphicData>
            </a:graphic>
          </wp:inline>
        </w:drawing>
      </w:r>
    </w:p>
    <w:p w14:paraId="6960CBC6" w14:textId="27CD9A7E" w:rsidR="00A62E44" w:rsidRDefault="00F10EE6" w:rsidP="00A62E44">
      <w:pPr>
        <w:ind w:firstLine="0"/>
        <w:jc w:val="center"/>
        <w:rPr>
          <w:sz w:val="16"/>
          <w:szCs w:val="16"/>
        </w:rPr>
      </w:pPr>
      <w:r>
        <w:rPr>
          <w:sz w:val="16"/>
          <w:szCs w:val="16"/>
        </w:rPr>
        <w:t xml:space="preserve">Figura </w:t>
      </w:r>
      <w:r w:rsidR="00CF0056">
        <w:rPr>
          <w:sz w:val="16"/>
          <w:szCs w:val="16"/>
        </w:rPr>
        <w:t>8</w:t>
      </w:r>
      <w:r>
        <w:rPr>
          <w:sz w:val="16"/>
          <w:szCs w:val="16"/>
        </w:rPr>
        <w:t xml:space="preserve">: Matriz de confusão dos resultados preditos pelo modelo </w:t>
      </w:r>
      <w:proofErr w:type="spellStart"/>
      <w:r>
        <w:rPr>
          <w:sz w:val="16"/>
          <w:szCs w:val="16"/>
        </w:rPr>
        <w:t>hiper</w:t>
      </w:r>
      <w:r w:rsidR="0054766E">
        <w:rPr>
          <w:sz w:val="16"/>
          <w:szCs w:val="16"/>
        </w:rPr>
        <w:t>-</w:t>
      </w:r>
      <w:r>
        <w:rPr>
          <w:sz w:val="16"/>
          <w:szCs w:val="16"/>
        </w:rPr>
        <w:t>parametrizado</w:t>
      </w:r>
      <w:proofErr w:type="spellEnd"/>
      <w:r w:rsidRPr="00CF0056">
        <w:rPr>
          <w:i/>
          <w:iCs/>
          <w:sz w:val="16"/>
          <w:szCs w:val="16"/>
        </w:rPr>
        <w:t xml:space="preserve"> </w:t>
      </w:r>
      <w:proofErr w:type="spellStart"/>
      <w:proofErr w:type="gramStart"/>
      <w:r w:rsidRPr="00CF0056">
        <w:rPr>
          <w:i/>
          <w:iCs/>
          <w:sz w:val="16"/>
          <w:szCs w:val="16"/>
        </w:rPr>
        <w:t>XGBoosting</w:t>
      </w:r>
      <w:proofErr w:type="spellEnd"/>
      <w:proofErr w:type="gramEnd"/>
      <w:r w:rsidR="006B0B1A">
        <w:rPr>
          <w:i/>
          <w:iCs/>
          <w:sz w:val="16"/>
          <w:szCs w:val="16"/>
        </w:rPr>
        <w:t xml:space="preserve"> </w:t>
      </w:r>
      <w:r w:rsidR="006B0B1A" w:rsidRPr="0054766E">
        <w:rPr>
          <w:iCs/>
          <w:sz w:val="16"/>
          <w:szCs w:val="16"/>
        </w:rPr>
        <w:t>com combinação de balanceamento de classes</w:t>
      </w:r>
    </w:p>
    <w:p w14:paraId="29B5BAFC" w14:textId="77777777" w:rsidR="00F10EE6" w:rsidRDefault="00F10EE6" w:rsidP="00A62E44">
      <w:pPr>
        <w:ind w:firstLine="0"/>
        <w:jc w:val="center"/>
        <w:rPr>
          <w:sz w:val="16"/>
          <w:szCs w:val="16"/>
        </w:rPr>
      </w:pPr>
    </w:p>
    <w:p w14:paraId="2A9AD684" w14:textId="379C7CC3" w:rsidR="00F10EE6" w:rsidRDefault="00F10EE6" w:rsidP="00F10EE6">
      <w:pPr>
        <w:ind w:firstLine="0"/>
      </w:pPr>
      <w:r>
        <w:tab/>
      </w:r>
      <w:r w:rsidR="007F7F4F" w:rsidRPr="00AE4949">
        <w:t xml:space="preserve">As características mais relevantes obtidas a partir do índice de Gini para </w:t>
      </w:r>
      <w:r w:rsidR="006B0B1A" w:rsidRPr="00AE4949">
        <w:t>este</w:t>
      </w:r>
      <w:r w:rsidR="007F7F4F" w:rsidRPr="00AE4949">
        <w:t xml:space="preserve"> modelo </w:t>
      </w:r>
      <w:r w:rsidR="006B0B1A" w:rsidRPr="00AE4949">
        <w:t>estão exibidas na figura 9.</w:t>
      </w:r>
    </w:p>
    <w:p w14:paraId="1C92D7AC" w14:textId="6000942A" w:rsidR="00F10EE6" w:rsidRDefault="00645D17" w:rsidP="00F10EE6">
      <w:pPr>
        <w:ind w:firstLine="0"/>
        <w:jc w:val="center"/>
      </w:pPr>
      <w:r w:rsidRPr="00645D17">
        <w:rPr>
          <w:noProof/>
        </w:rPr>
        <w:lastRenderedPageBreak/>
        <w:drawing>
          <wp:inline distT="0" distB="0" distL="0" distR="0" wp14:anchorId="1140F52A" wp14:editId="06E31D85">
            <wp:extent cx="2957830" cy="1584325"/>
            <wp:effectExtent l="0" t="0" r="0" b="0"/>
            <wp:docPr id="16214850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85007" name=""/>
                    <pic:cNvPicPr/>
                  </pic:nvPicPr>
                  <pic:blipFill>
                    <a:blip r:embed="rId20"/>
                    <a:stretch>
                      <a:fillRect/>
                    </a:stretch>
                  </pic:blipFill>
                  <pic:spPr>
                    <a:xfrm>
                      <a:off x="0" y="0"/>
                      <a:ext cx="2957830" cy="1584325"/>
                    </a:xfrm>
                    <a:prstGeom prst="rect">
                      <a:avLst/>
                    </a:prstGeom>
                  </pic:spPr>
                </pic:pic>
              </a:graphicData>
            </a:graphic>
          </wp:inline>
        </w:drawing>
      </w:r>
    </w:p>
    <w:p w14:paraId="0E3749D3" w14:textId="1D7F6D8B" w:rsidR="007128FB" w:rsidRDefault="007128FB" w:rsidP="00F10EE6">
      <w:pPr>
        <w:ind w:firstLine="0"/>
        <w:jc w:val="center"/>
        <w:rPr>
          <w:sz w:val="16"/>
          <w:szCs w:val="16"/>
        </w:rPr>
      </w:pPr>
      <w:r w:rsidRPr="007128FB">
        <w:rPr>
          <w:sz w:val="16"/>
          <w:szCs w:val="16"/>
        </w:rPr>
        <w:t xml:space="preserve">Figura </w:t>
      </w:r>
      <w:r w:rsidR="00CF0056">
        <w:rPr>
          <w:sz w:val="16"/>
          <w:szCs w:val="16"/>
        </w:rPr>
        <w:t>9</w:t>
      </w:r>
      <w:r w:rsidRPr="007128FB">
        <w:rPr>
          <w:sz w:val="16"/>
          <w:szCs w:val="16"/>
        </w:rPr>
        <w:t>: Características mais importantes que o modelo levou em consideração para a classificação</w:t>
      </w:r>
      <w:r w:rsidR="006B0B1A">
        <w:rPr>
          <w:sz w:val="16"/>
          <w:szCs w:val="16"/>
        </w:rPr>
        <w:t xml:space="preserve"> de maior acurácia</w:t>
      </w:r>
    </w:p>
    <w:p w14:paraId="0697F48F" w14:textId="77777777" w:rsidR="00645D17" w:rsidRDefault="00645D17" w:rsidP="00F10EE6">
      <w:pPr>
        <w:ind w:firstLine="0"/>
        <w:jc w:val="center"/>
        <w:rPr>
          <w:sz w:val="16"/>
          <w:szCs w:val="16"/>
        </w:rPr>
      </w:pPr>
    </w:p>
    <w:p w14:paraId="39F83462" w14:textId="5E270A7F" w:rsidR="00645D17" w:rsidRPr="00AE4949" w:rsidRDefault="006B0B1A" w:rsidP="00AE4949">
      <w:pPr>
        <w:pStyle w:val="PargrafodaLista"/>
        <w:numPr>
          <w:ilvl w:val="1"/>
          <w:numId w:val="1"/>
        </w:numPr>
        <w:rPr>
          <w:b/>
        </w:rPr>
      </w:pPr>
      <w:r w:rsidRPr="00120874">
        <w:rPr>
          <w:b/>
        </w:rPr>
        <w:t xml:space="preserve">Resultados finais do modelo com maior </w:t>
      </w:r>
      <w:proofErr w:type="spellStart"/>
      <w:r w:rsidRPr="00120874">
        <w:rPr>
          <w:b/>
        </w:rPr>
        <w:t>revocação</w:t>
      </w:r>
      <w:proofErr w:type="spellEnd"/>
    </w:p>
    <w:p w14:paraId="2800DA25" w14:textId="15AC9A0F" w:rsidR="00645D17" w:rsidRDefault="00645D17" w:rsidP="00645D17">
      <w:pPr>
        <w:ind w:firstLine="0"/>
      </w:pPr>
      <w:r w:rsidRPr="00AE4949">
        <w:tab/>
      </w:r>
      <w:r w:rsidR="006B0B1A" w:rsidRPr="00AE4949">
        <w:t xml:space="preserve">A figura 10 exibe a </w:t>
      </w:r>
      <w:r w:rsidRPr="00AE4949">
        <w:t xml:space="preserve">matriz de confusão do modelo </w:t>
      </w:r>
      <w:proofErr w:type="spellStart"/>
      <w:proofErr w:type="gramStart"/>
      <w:r w:rsidRPr="00AE4949">
        <w:t>hiper</w:t>
      </w:r>
      <w:r w:rsidR="0054766E">
        <w:t>-</w:t>
      </w:r>
      <w:r w:rsidRPr="00AE4949">
        <w:t>parametrizado</w:t>
      </w:r>
      <w:proofErr w:type="spellEnd"/>
      <w:proofErr w:type="gramEnd"/>
      <w:r w:rsidRPr="00AE4949">
        <w:t xml:space="preserve"> com a técnica de </w:t>
      </w:r>
      <w:proofErr w:type="spellStart"/>
      <w:r w:rsidRPr="00AE4949">
        <w:t>subamostragem</w:t>
      </w:r>
      <w:proofErr w:type="spellEnd"/>
      <w:r w:rsidR="006B0B1A" w:rsidRPr="00AE4949">
        <w:t xml:space="preserve">, que atingiu maior valor de </w:t>
      </w:r>
      <w:proofErr w:type="spellStart"/>
      <w:r w:rsidR="006B0B1A" w:rsidRPr="00AE4949">
        <w:t>revocação</w:t>
      </w:r>
      <w:proofErr w:type="spellEnd"/>
      <w:r w:rsidR="006B0B1A" w:rsidRPr="00AE4949">
        <w:t>.</w:t>
      </w:r>
    </w:p>
    <w:p w14:paraId="35664083" w14:textId="1B2230BB" w:rsidR="00645D17" w:rsidRDefault="00645D17" w:rsidP="00645D17">
      <w:pPr>
        <w:ind w:firstLine="0"/>
        <w:jc w:val="center"/>
      </w:pPr>
      <w:r w:rsidRPr="00645D17">
        <w:rPr>
          <w:noProof/>
        </w:rPr>
        <w:drawing>
          <wp:inline distT="0" distB="0" distL="0" distR="0" wp14:anchorId="09B428F7" wp14:editId="185F5253">
            <wp:extent cx="2304000" cy="2386800"/>
            <wp:effectExtent l="0" t="0" r="1270" b="0"/>
            <wp:docPr id="1412995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553" name=""/>
                    <pic:cNvPicPr/>
                  </pic:nvPicPr>
                  <pic:blipFill>
                    <a:blip r:embed="rId21"/>
                    <a:stretch>
                      <a:fillRect/>
                    </a:stretch>
                  </pic:blipFill>
                  <pic:spPr>
                    <a:xfrm>
                      <a:off x="0" y="0"/>
                      <a:ext cx="2304000" cy="2386800"/>
                    </a:xfrm>
                    <a:prstGeom prst="rect">
                      <a:avLst/>
                    </a:prstGeom>
                  </pic:spPr>
                </pic:pic>
              </a:graphicData>
            </a:graphic>
          </wp:inline>
        </w:drawing>
      </w:r>
    </w:p>
    <w:p w14:paraId="788ADECE" w14:textId="01EED0AF" w:rsidR="00645D17" w:rsidRDefault="00645D17" w:rsidP="00645D17">
      <w:pPr>
        <w:ind w:firstLine="0"/>
        <w:jc w:val="center"/>
        <w:rPr>
          <w:sz w:val="16"/>
          <w:szCs w:val="16"/>
        </w:rPr>
      </w:pPr>
      <w:r>
        <w:rPr>
          <w:sz w:val="16"/>
          <w:szCs w:val="16"/>
        </w:rPr>
        <w:t xml:space="preserve">Figura </w:t>
      </w:r>
      <w:r w:rsidR="00934C1A">
        <w:rPr>
          <w:sz w:val="16"/>
          <w:szCs w:val="16"/>
        </w:rPr>
        <w:t>10</w:t>
      </w:r>
      <w:r>
        <w:rPr>
          <w:sz w:val="16"/>
          <w:szCs w:val="16"/>
        </w:rPr>
        <w:t xml:space="preserve">: Matriz de confusão dos resultados preditos pelo modelo </w:t>
      </w:r>
      <w:proofErr w:type="spellStart"/>
      <w:r>
        <w:rPr>
          <w:sz w:val="16"/>
          <w:szCs w:val="16"/>
        </w:rPr>
        <w:t>hiper</w:t>
      </w:r>
      <w:r w:rsidR="0054766E">
        <w:rPr>
          <w:sz w:val="16"/>
          <w:szCs w:val="16"/>
        </w:rPr>
        <w:t>-</w:t>
      </w:r>
      <w:r>
        <w:rPr>
          <w:sz w:val="16"/>
          <w:szCs w:val="16"/>
        </w:rPr>
        <w:t>parametrizado</w:t>
      </w:r>
      <w:proofErr w:type="spellEnd"/>
      <w:r w:rsidRPr="00CF0056">
        <w:rPr>
          <w:i/>
          <w:iCs/>
          <w:sz w:val="16"/>
          <w:szCs w:val="16"/>
        </w:rPr>
        <w:t xml:space="preserve"> </w:t>
      </w:r>
      <w:proofErr w:type="spellStart"/>
      <w:proofErr w:type="gramStart"/>
      <w:r w:rsidRPr="00CF0056">
        <w:rPr>
          <w:i/>
          <w:iCs/>
          <w:sz w:val="16"/>
          <w:szCs w:val="16"/>
        </w:rPr>
        <w:t>XGBoosting</w:t>
      </w:r>
      <w:proofErr w:type="spellEnd"/>
      <w:proofErr w:type="gramEnd"/>
      <w:r w:rsidR="006B0B1A">
        <w:rPr>
          <w:i/>
          <w:iCs/>
          <w:sz w:val="16"/>
          <w:szCs w:val="16"/>
        </w:rPr>
        <w:t xml:space="preserve"> </w:t>
      </w:r>
      <w:r w:rsidR="006B0B1A" w:rsidRPr="0054766E">
        <w:rPr>
          <w:iCs/>
          <w:sz w:val="16"/>
          <w:szCs w:val="16"/>
        </w:rPr>
        <w:t xml:space="preserve">com </w:t>
      </w:r>
      <w:proofErr w:type="spellStart"/>
      <w:r w:rsidR="006B0B1A" w:rsidRPr="0054766E">
        <w:rPr>
          <w:iCs/>
          <w:sz w:val="16"/>
          <w:szCs w:val="16"/>
        </w:rPr>
        <w:t>subamostragem</w:t>
      </w:r>
      <w:proofErr w:type="spellEnd"/>
      <w:r w:rsidR="006B0B1A" w:rsidRPr="0054766E">
        <w:rPr>
          <w:iCs/>
          <w:sz w:val="16"/>
          <w:szCs w:val="16"/>
        </w:rPr>
        <w:t xml:space="preserve"> para balanceamento das classes</w:t>
      </w:r>
    </w:p>
    <w:p w14:paraId="14FAE75F" w14:textId="77777777" w:rsidR="00645D17" w:rsidRDefault="00645D17" w:rsidP="00645D17">
      <w:pPr>
        <w:ind w:firstLine="0"/>
        <w:jc w:val="center"/>
      </w:pPr>
    </w:p>
    <w:p w14:paraId="4578325C" w14:textId="5E50BD99" w:rsidR="00645D17" w:rsidRDefault="00934C1A" w:rsidP="00645D17">
      <w:pPr>
        <w:ind w:firstLine="0"/>
      </w:pPr>
      <w:r>
        <w:tab/>
      </w:r>
      <w:r w:rsidRPr="00AE4949">
        <w:t>As características mais importantes deste modelo</w:t>
      </w:r>
      <w:r w:rsidR="00F05609" w:rsidRPr="00AE4949">
        <w:t xml:space="preserve"> de acordo com a análise com o índice de Gini</w:t>
      </w:r>
      <w:r w:rsidRPr="00AE4949">
        <w:t xml:space="preserve"> </w:t>
      </w:r>
      <w:r w:rsidR="006B0B1A" w:rsidRPr="00AE4949">
        <w:t>estão exibidas na figura 11</w:t>
      </w:r>
    </w:p>
    <w:p w14:paraId="7CCB4399" w14:textId="1CED3E31" w:rsidR="00934C1A" w:rsidRDefault="00934C1A" w:rsidP="00934C1A">
      <w:pPr>
        <w:ind w:firstLine="0"/>
        <w:jc w:val="center"/>
      </w:pPr>
      <w:r w:rsidRPr="00934C1A">
        <w:rPr>
          <w:noProof/>
        </w:rPr>
        <w:lastRenderedPageBreak/>
        <w:drawing>
          <wp:inline distT="0" distB="0" distL="0" distR="0" wp14:anchorId="6F908022" wp14:editId="53D26FA1">
            <wp:extent cx="2957830" cy="1584325"/>
            <wp:effectExtent l="0" t="0" r="0" b="0"/>
            <wp:docPr id="18136907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90720" name=""/>
                    <pic:cNvPicPr/>
                  </pic:nvPicPr>
                  <pic:blipFill>
                    <a:blip r:embed="rId22"/>
                    <a:stretch>
                      <a:fillRect/>
                    </a:stretch>
                  </pic:blipFill>
                  <pic:spPr>
                    <a:xfrm>
                      <a:off x="0" y="0"/>
                      <a:ext cx="2957830" cy="1584325"/>
                    </a:xfrm>
                    <a:prstGeom prst="rect">
                      <a:avLst/>
                    </a:prstGeom>
                  </pic:spPr>
                </pic:pic>
              </a:graphicData>
            </a:graphic>
          </wp:inline>
        </w:drawing>
      </w:r>
    </w:p>
    <w:p w14:paraId="04900CDA" w14:textId="383F00BC" w:rsidR="006B0B1A" w:rsidRPr="00AE4949" w:rsidRDefault="006B0B1A" w:rsidP="00AE4949">
      <w:pPr>
        <w:ind w:firstLine="0"/>
        <w:jc w:val="center"/>
        <w:rPr>
          <w:sz w:val="16"/>
          <w:szCs w:val="16"/>
        </w:rPr>
      </w:pPr>
      <w:r w:rsidRPr="007128FB">
        <w:rPr>
          <w:sz w:val="16"/>
          <w:szCs w:val="16"/>
        </w:rPr>
        <w:t xml:space="preserve">Figura </w:t>
      </w:r>
      <w:r>
        <w:rPr>
          <w:sz w:val="16"/>
          <w:szCs w:val="16"/>
        </w:rPr>
        <w:t>11</w:t>
      </w:r>
      <w:r w:rsidRPr="007128FB">
        <w:rPr>
          <w:sz w:val="16"/>
          <w:szCs w:val="16"/>
        </w:rPr>
        <w:t>: Características mais importantes que o modelo levou em consideração para a classificação</w:t>
      </w:r>
      <w:r>
        <w:rPr>
          <w:sz w:val="16"/>
          <w:szCs w:val="16"/>
        </w:rPr>
        <w:t xml:space="preserve"> de maior </w:t>
      </w:r>
      <w:proofErr w:type="spellStart"/>
      <w:r>
        <w:rPr>
          <w:sz w:val="16"/>
          <w:szCs w:val="16"/>
        </w:rPr>
        <w:t>revocação</w:t>
      </w:r>
      <w:proofErr w:type="spellEnd"/>
    </w:p>
    <w:p w14:paraId="4B9F93DF" w14:textId="76476451" w:rsidR="000C7AFD" w:rsidRPr="00FE17B3" w:rsidRDefault="00FE17B3" w:rsidP="00120874">
      <w:pPr>
        <w:keepNext/>
        <w:keepLines/>
        <w:numPr>
          <w:ilvl w:val="0"/>
          <w:numId w:val="1"/>
        </w:numPr>
        <w:pBdr>
          <w:top w:val="nil"/>
          <w:left w:val="nil"/>
          <w:bottom w:val="nil"/>
          <w:right w:val="nil"/>
          <w:between w:val="nil"/>
        </w:pBdr>
        <w:spacing w:before="400" w:after="200"/>
        <w:jc w:val="center"/>
        <w:rPr>
          <w:smallCaps/>
          <w:color w:val="000000"/>
        </w:rPr>
      </w:pPr>
      <w:commentRangeStart w:id="359"/>
      <w:r w:rsidRPr="00FE17B3">
        <w:rPr>
          <w:smallCaps/>
          <w:color w:val="000000"/>
        </w:rPr>
        <w:t xml:space="preserve">DISCUSSÃO </w:t>
      </w:r>
      <w:commentRangeEnd w:id="359"/>
      <w:r w:rsidR="00C7444C">
        <w:rPr>
          <w:rStyle w:val="Refdecomentrio"/>
        </w:rPr>
        <w:commentReference w:id="359"/>
      </w:r>
      <w:r w:rsidRPr="00FE17B3">
        <w:rPr>
          <w:smallCaps/>
          <w:color w:val="000000"/>
        </w:rPr>
        <w:t>E CONCLUSÃO</w:t>
      </w:r>
    </w:p>
    <w:p w14:paraId="58C1382B" w14:textId="2B51AF42" w:rsidR="00C7444C" w:rsidRDefault="00C7444C" w:rsidP="00B65B78">
      <w:pPr>
        <w:rPr>
          <w:ins w:id="360" w:author="Adenauer" w:date="2023-11-20T09:29:00Z"/>
        </w:rPr>
      </w:pPr>
      <w:ins w:id="361" w:author="Adenauer" w:date="2023-11-20T09:26:00Z">
        <w:r>
          <w:t>T</w:t>
        </w:r>
      </w:ins>
      <w:ins w:id="362" w:author="Adenauer" w:date="2023-11-20T09:25:00Z">
        <w:r>
          <w:t>écnicas de aprendizado de máquina</w:t>
        </w:r>
      </w:ins>
      <w:ins w:id="363" w:author="Adenauer" w:date="2023-11-20T09:26:00Z">
        <w:r>
          <w:t xml:space="preserve"> baseadas em árvores têm sido recentemente investigadas como potenciais ferramentas </w:t>
        </w:r>
      </w:ins>
      <w:ins w:id="364" w:author="Adenauer" w:date="2023-11-20T09:29:00Z">
        <w:r>
          <w:t>clínicas de</w:t>
        </w:r>
      </w:ins>
      <w:ins w:id="365" w:author="Adenauer" w:date="2023-11-20T09:26:00Z">
        <w:r>
          <w:t xml:space="preserve"> </w:t>
        </w:r>
      </w:ins>
      <w:ins w:id="366" w:author="Adenauer" w:date="2023-11-20T09:25:00Z">
        <w:r>
          <w:t>previsão de doenças cardiovasculares</w:t>
        </w:r>
      </w:ins>
      <w:ins w:id="367" w:author="Adenauer" w:date="2023-11-20T09:26:00Z">
        <w:r>
          <w:t>. Normalmente estas técnicas são aplicadas a bancos de dados contendo resultados de exames laboratoriais específicos. Neste trabalho, investigamos o uso destes m</w:t>
        </w:r>
      </w:ins>
      <w:ins w:id="368" w:author="Adenauer" w:date="2023-11-20T09:27:00Z">
        <w:r>
          <w:t xml:space="preserve">étodos em dados transversais </w:t>
        </w:r>
      </w:ins>
      <w:ins w:id="369" w:author="Adenauer" w:date="2023-11-20T09:30:00Z">
        <w:r w:rsidR="00876F36">
          <w:t>relacionados ao estado de</w:t>
        </w:r>
      </w:ins>
      <w:ins w:id="370" w:author="Adenauer" w:date="2023-11-20T09:27:00Z">
        <w:r>
          <w:t xml:space="preserve"> saúde geral dos pacientes. Nossos resultados indicam que tais algoritmos possuem potencial de apoiar estrat</w:t>
        </w:r>
      </w:ins>
      <w:ins w:id="371" w:author="Adenauer" w:date="2023-11-20T09:28:00Z">
        <w:r>
          <w:t xml:space="preserve">égias de prevenção </w:t>
        </w:r>
      </w:ins>
      <w:ins w:id="372" w:author="Adenauer" w:date="2023-11-20T09:29:00Z">
        <w:r>
          <w:t>de infarto do miocárdio e doenças arterial coronariana</w:t>
        </w:r>
      </w:ins>
      <w:ins w:id="373" w:author="Adenauer" w:date="2023-11-20T09:30:00Z">
        <w:r w:rsidR="00876F36">
          <w:t xml:space="preserve"> mesmo</w:t>
        </w:r>
      </w:ins>
      <w:ins w:id="374" w:author="Adenauer" w:date="2023-11-21T12:59:00Z">
        <w:r w:rsidR="00254433">
          <w:t xml:space="preserve"> a partir de</w:t>
        </w:r>
      </w:ins>
      <w:ins w:id="375" w:author="Adenauer" w:date="2023-11-20T09:30:00Z">
        <w:r w:rsidR="00876F36">
          <w:t xml:space="preserve"> </w:t>
        </w:r>
      </w:ins>
      <w:ins w:id="376" w:author="Adenauer" w:date="2023-11-21T13:17:00Z">
        <w:r w:rsidR="00E2006A">
          <w:t xml:space="preserve">tais </w:t>
        </w:r>
      </w:ins>
      <w:ins w:id="377" w:author="Adenauer" w:date="2023-11-20T09:30:00Z">
        <w:r w:rsidR="00876F36">
          <w:t>dados de mais fácil acesso</w:t>
        </w:r>
      </w:ins>
      <w:ins w:id="378" w:author="Adenauer" w:date="2023-11-20T09:29:00Z">
        <w:r>
          <w:t xml:space="preserve">. </w:t>
        </w:r>
      </w:ins>
    </w:p>
    <w:p w14:paraId="0264ED5F" w14:textId="2FEA0C89" w:rsidR="00876F36" w:rsidRDefault="00876F36" w:rsidP="00B65B78">
      <w:pPr>
        <w:rPr>
          <w:ins w:id="379" w:author="Adenauer" w:date="2023-11-20T09:35:00Z"/>
        </w:rPr>
      </w:pPr>
      <w:ins w:id="380" w:author="Adenauer" w:date="2023-11-20T09:31:00Z">
        <w:r>
          <w:t xml:space="preserve">De maneira geral, o modelo </w:t>
        </w:r>
        <w:proofErr w:type="spellStart"/>
        <w:proofErr w:type="gramStart"/>
        <w:r w:rsidRPr="00CE1E60">
          <w:rPr>
            <w:i/>
            <w:iCs/>
          </w:rPr>
          <w:t>XGBoosting</w:t>
        </w:r>
        <w:proofErr w:type="spellEnd"/>
        <w:proofErr w:type="gramEnd"/>
        <w:r>
          <w:t xml:space="preserve"> destacou-se em </w:t>
        </w:r>
        <w:proofErr w:type="spellStart"/>
        <w:r>
          <w:t>em</w:t>
        </w:r>
        <w:proofErr w:type="spellEnd"/>
        <w:r>
          <w:t xml:space="preserve"> quase todas as métricas avaliadas</w:t>
        </w:r>
      </w:ins>
      <w:ins w:id="381" w:author="Adenauer" w:date="2023-11-21T13:19:00Z">
        <w:r w:rsidR="00E2006A">
          <w:t xml:space="preserve"> (Tabelas 3, 4 e 5)</w:t>
        </w:r>
      </w:ins>
      <w:ins w:id="382" w:author="Adenauer" w:date="2023-11-20T09:31:00Z">
        <w:r>
          <w:t>.</w:t>
        </w:r>
      </w:ins>
      <w:ins w:id="383" w:author="Adenauer" w:date="2023-11-20T09:32:00Z">
        <w:r>
          <w:t xml:space="preserve"> Este algoritmo </w:t>
        </w:r>
      </w:ins>
      <w:ins w:id="384" w:author="Adenauer" w:date="2023-11-20T09:56:00Z">
        <w:r w:rsidR="00DC4E75">
          <w:t xml:space="preserve">envolve uma metodologia </w:t>
        </w:r>
      </w:ins>
      <w:ins w:id="385" w:author="Adenauer" w:date="2023-11-20T09:32:00Z">
        <w:r>
          <w:t>recente ainda pouco investigad</w:t>
        </w:r>
      </w:ins>
      <w:ins w:id="386" w:author="Adenauer" w:date="2023-11-20T09:56:00Z">
        <w:r w:rsidR="00DC4E75">
          <w:t>a</w:t>
        </w:r>
      </w:ins>
      <w:ins w:id="387" w:author="Adenauer" w:date="2023-11-20T09:32:00Z">
        <w:r>
          <w:t xml:space="preserve"> na </w:t>
        </w:r>
      </w:ins>
      <w:ins w:id="388" w:author="Adenauer" w:date="2023-11-20T09:33:00Z">
        <w:r>
          <w:t>área biomédica. Por ser baseado em um</w:t>
        </w:r>
      </w:ins>
      <w:ins w:id="389" w:author="Adenauer" w:date="2023-11-20T09:34:00Z">
        <w:r>
          <w:t xml:space="preserve"> treinamento sequencial das árvores, </w:t>
        </w:r>
      </w:ins>
      <w:ins w:id="390" w:author="Adenauer" w:date="2023-11-20T09:36:00Z">
        <w:r>
          <w:t>o método foi</w:t>
        </w:r>
      </w:ins>
      <w:ins w:id="391" w:author="Adenauer" w:date="2023-11-20T09:34:00Z">
        <w:r>
          <w:t xml:space="preserve"> capaz de atingir um treinamento </w:t>
        </w:r>
      </w:ins>
      <w:ins w:id="392" w:author="Adenauer" w:date="2023-11-20T09:56:00Z">
        <w:r w:rsidR="00DC4E75">
          <w:t>mais eficaz</w:t>
        </w:r>
      </w:ins>
      <w:ins w:id="393" w:author="Adenauer" w:date="2023-11-20T09:34:00Z">
        <w:r>
          <w:t xml:space="preserve"> e mostrou-s</w:t>
        </w:r>
        <w:r w:rsidR="00DC4E75">
          <w:t>e robusto em termos de acurácia</w:t>
        </w:r>
      </w:ins>
      <w:ins w:id="394" w:author="Adenauer" w:date="2023-11-20T09:56:00Z">
        <w:r w:rsidR="00DC4E75">
          <w:t xml:space="preserve">, </w:t>
        </w:r>
      </w:ins>
      <w:ins w:id="395" w:author="Adenauer" w:date="2023-11-20T09:34:00Z">
        <w:r>
          <w:t>indepen</w:t>
        </w:r>
      </w:ins>
      <w:ins w:id="396" w:author="Adenauer" w:date="2023-11-20T09:35:00Z">
        <w:r>
          <w:t>d</w:t>
        </w:r>
      </w:ins>
      <w:ins w:id="397" w:author="Adenauer" w:date="2023-11-20T09:31:00Z">
        <w:r>
          <w:t>entemente da metodologia de balanceamento aplicada.</w:t>
        </w:r>
      </w:ins>
    </w:p>
    <w:p w14:paraId="2925B52D" w14:textId="40EFB405" w:rsidR="00876F36" w:rsidRDefault="00876F36" w:rsidP="00B65B78">
      <w:pPr>
        <w:rPr>
          <w:ins w:id="398" w:author="Adenauer" w:date="2023-11-20T09:35:00Z"/>
        </w:rPr>
      </w:pPr>
      <w:ins w:id="399" w:author="Adenauer" w:date="2023-11-20T09:35:00Z">
        <w:r>
          <w:t>Com relação às estratégias de balanceamento, o emprego da</w:t>
        </w:r>
      </w:ins>
      <w:ins w:id="400" w:author="Adenauer" w:date="2023-11-20T09:36:00Z">
        <w:r>
          <w:t>s</w:t>
        </w:r>
      </w:ins>
      <w:ins w:id="401" w:author="Adenauer" w:date="2023-11-20T09:35:00Z">
        <w:r>
          <w:t xml:space="preserve"> metodologia</w:t>
        </w:r>
      </w:ins>
      <w:ins w:id="402" w:author="Adenauer" w:date="2023-11-20T09:36:00Z">
        <w:r>
          <w:t>s</w:t>
        </w:r>
      </w:ins>
      <w:ins w:id="403" w:author="Adenauer" w:date="2023-11-20T09:35:00Z">
        <w:r>
          <w:t xml:space="preserve"> de </w:t>
        </w:r>
        <w:proofErr w:type="spellStart"/>
        <w:r>
          <w:t>sobreamostragem</w:t>
        </w:r>
      </w:ins>
      <w:proofErr w:type="spellEnd"/>
      <w:ins w:id="404" w:author="Adenauer" w:date="2023-11-20T09:36:00Z">
        <w:r>
          <w:t xml:space="preserve"> e SMOTE-ENN resultaram em acur</w:t>
        </w:r>
      </w:ins>
      <w:ins w:id="405" w:author="Adenauer" w:date="2023-11-20T09:37:00Z">
        <w:r>
          <w:t>ácias superiores a 80%</w:t>
        </w:r>
      </w:ins>
      <w:ins w:id="406" w:author="Adenauer" w:date="2023-11-21T13:19:00Z">
        <w:r w:rsidR="00E2006A">
          <w:t xml:space="preserve"> (Figura 7)</w:t>
        </w:r>
      </w:ins>
      <w:ins w:id="407" w:author="Adenauer" w:date="2023-11-20T09:37:00Z">
        <w:r>
          <w:t xml:space="preserve">. Porém, grande parte desta </w:t>
        </w:r>
        <w:r w:rsidRPr="00F755DB">
          <w:t>acurácia</w:t>
        </w:r>
      </w:ins>
      <w:ins w:id="408" w:author="Adenauer" w:date="2023-11-20T09:35:00Z">
        <w:r w:rsidR="00D46E14" w:rsidRPr="00F755DB">
          <w:t xml:space="preserve"> refletiu-se em </w:t>
        </w:r>
      </w:ins>
      <w:ins w:id="409" w:author="Adenauer" w:date="2023-11-20T09:45:00Z">
        <w:r w:rsidR="00D46E14" w:rsidRPr="00F755DB">
          <w:t>uma</w:t>
        </w:r>
      </w:ins>
      <w:ins w:id="410" w:author="Adenauer" w:date="2023-11-20T09:46:00Z">
        <w:r w:rsidR="00D46E14" w:rsidRPr="00F755DB">
          <w:t xml:space="preserve"> baixa</w:t>
        </w:r>
      </w:ins>
      <w:ins w:id="411" w:author="Adenauer" w:date="2023-11-20T09:45:00Z">
        <w:r w:rsidR="00D46E14" w:rsidRPr="00F755DB">
          <w:t xml:space="preserve"> taxa de </w:t>
        </w:r>
        <w:proofErr w:type="spellStart"/>
        <w:r w:rsidR="00D46E14" w:rsidRPr="00F755DB">
          <w:t>revocaçã</w:t>
        </w:r>
      </w:ins>
      <w:ins w:id="412" w:author="Adenauer" w:date="2023-11-20T09:46:00Z">
        <w:r w:rsidR="00D46E14" w:rsidRPr="00F755DB">
          <w:t>o</w:t>
        </w:r>
      </w:ins>
      <w:proofErr w:type="spellEnd"/>
      <w:ins w:id="413" w:author="Adenauer" w:date="2023-11-20T09:45:00Z">
        <w:r w:rsidR="00D46E14" w:rsidRPr="00F755DB">
          <w:t>,</w:t>
        </w:r>
      </w:ins>
      <w:ins w:id="414" w:author="Adenauer" w:date="2023-11-20T09:47:00Z">
        <w:r w:rsidR="00D46E14" w:rsidRPr="00F755DB">
          <w:t xml:space="preserve"> indicando </w:t>
        </w:r>
      </w:ins>
      <w:ins w:id="415" w:author="Adenauer" w:date="2023-11-20T09:46:00Z">
        <w:r w:rsidR="00D46E14" w:rsidRPr="00F755DB">
          <w:t xml:space="preserve">baixa habilidade do modelo de identificar os casos positivos. </w:t>
        </w:r>
      </w:ins>
      <w:ins w:id="416" w:author="Adenauer" w:date="2023-11-20T10:32:00Z">
        <w:r w:rsidR="00F755DB" w:rsidRPr="00F755DB">
          <w:t>Do ponto de vista d</w:t>
        </w:r>
      </w:ins>
      <w:ins w:id="417" w:author="Adenauer" w:date="2023-11-21T13:00:00Z">
        <w:r w:rsidR="00254433">
          <w:t>a</w:t>
        </w:r>
      </w:ins>
      <w:ins w:id="418" w:author="Adenauer" w:date="2023-11-20T10:32:00Z">
        <w:r w:rsidR="00F755DB" w:rsidRPr="00F755DB">
          <w:t xml:space="preserve"> prevenção de </w:t>
        </w:r>
      </w:ins>
      <w:ins w:id="419" w:author="Adenauer" w:date="2023-11-21T13:00:00Z">
        <w:r w:rsidR="00254433">
          <w:t xml:space="preserve">condições como as </w:t>
        </w:r>
      </w:ins>
      <w:ins w:id="420" w:author="Adenauer" w:date="2023-11-20T10:32:00Z">
        <w:r w:rsidR="00F755DB" w:rsidRPr="00F755DB">
          <w:t>doenças cardiovasculares</w:t>
        </w:r>
      </w:ins>
      <w:ins w:id="421" w:author="Adenauer" w:date="2023-11-21T13:00:00Z">
        <w:r w:rsidR="00254433">
          <w:t>,</w:t>
        </w:r>
      </w:ins>
      <w:ins w:id="422" w:author="Adenauer" w:date="2023-11-20T10:32:00Z">
        <w:r w:rsidR="00F755DB" w:rsidRPr="00F755DB">
          <w:t xml:space="preserve"> que podem levar a morte, a ênfase </w:t>
        </w:r>
      </w:ins>
      <w:ins w:id="423" w:author="Adenauer" w:date="2023-11-21T13:00:00Z">
        <w:r w:rsidR="00254433">
          <w:t>do</w:t>
        </w:r>
      </w:ins>
      <w:ins w:id="424" w:author="Adenauer" w:date="2023-11-21T13:17:00Z">
        <w:r w:rsidR="00E2006A">
          <w:t xml:space="preserve"> treinamento de tais algoritmos</w:t>
        </w:r>
      </w:ins>
      <w:ins w:id="425" w:author="Adenauer" w:date="2023-11-21T13:00:00Z">
        <w:r w:rsidR="00254433">
          <w:t xml:space="preserve"> </w:t>
        </w:r>
      </w:ins>
      <w:ins w:id="426" w:author="Adenauer" w:date="2023-11-20T10:32:00Z">
        <w:r w:rsidR="00F755DB" w:rsidRPr="00F755DB">
          <w:t xml:space="preserve">deve residir em se minimizar o índice de falsos negativos e </w:t>
        </w:r>
      </w:ins>
      <w:ins w:id="427" w:author="Adenauer" w:date="2023-11-21T13:01:00Z">
        <w:r w:rsidR="00254433">
          <w:t xml:space="preserve">neste caso </w:t>
        </w:r>
      </w:ins>
      <w:ins w:id="428" w:author="Adenauer" w:date="2023-11-20T09:47:00Z">
        <w:r w:rsidR="00D46E14" w:rsidRPr="00F755DB">
          <w:t xml:space="preserve">a </w:t>
        </w:r>
        <w:proofErr w:type="spellStart"/>
        <w:r w:rsidR="00D46E14" w:rsidRPr="00F755DB">
          <w:t>revocação</w:t>
        </w:r>
        <w:proofErr w:type="spellEnd"/>
        <w:r w:rsidR="00D46E14" w:rsidRPr="00F755DB">
          <w:t xml:space="preserve"> </w:t>
        </w:r>
      </w:ins>
      <w:ins w:id="429" w:author="Adenauer" w:date="2023-11-21T13:01:00Z">
        <w:r w:rsidR="00254433">
          <w:t>passa a ser</w:t>
        </w:r>
      </w:ins>
      <w:ins w:id="430" w:author="Adenauer" w:date="2023-11-20T09:47:00Z">
        <w:r w:rsidR="00D46E14" w:rsidRPr="00F755DB">
          <w:t xml:space="preserve"> </w:t>
        </w:r>
      </w:ins>
      <w:ins w:id="431" w:author="Adenauer" w:date="2023-11-20T09:57:00Z">
        <w:r w:rsidR="00DC4E75" w:rsidRPr="00F755DB">
          <w:t xml:space="preserve">claramente </w:t>
        </w:r>
      </w:ins>
      <w:ins w:id="432" w:author="Adenauer" w:date="2023-11-20T09:47:00Z">
        <w:r w:rsidR="00D46E14" w:rsidRPr="00F755DB">
          <w:t>um indicador de maior importância</w:t>
        </w:r>
      </w:ins>
      <w:ins w:id="433" w:author="Adenauer" w:date="2023-11-20T09:48:00Z">
        <w:r w:rsidR="00DC4E75" w:rsidRPr="00F755DB">
          <w:t xml:space="preserve"> clínic</w:t>
        </w:r>
      </w:ins>
      <w:ins w:id="434" w:author="Adenauer" w:date="2023-11-20T09:57:00Z">
        <w:r w:rsidR="00DC4E75" w:rsidRPr="00F755DB">
          <w:t>a.</w:t>
        </w:r>
      </w:ins>
      <w:ins w:id="435" w:author="Adenauer" w:date="2023-11-20T09:58:00Z">
        <w:r w:rsidR="00DC4E75" w:rsidRPr="00F755DB">
          <w:t xml:space="preserve"> </w:t>
        </w:r>
      </w:ins>
      <w:ins w:id="436" w:author="Adenauer" w:date="2023-11-20T10:33:00Z">
        <w:r w:rsidR="00F755DB" w:rsidRPr="00F755DB">
          <w:t>Neste contexto, c</w:t>
        </w:r>
      </w:ins>
      <w:ins w:id="437" w:author="Adenauer" w:date="2023-11-20T09:47:00Z">
        <w:r w:rsidR="00D46E14" w:rsidRPr="00F755DB">
          <w:t>abe ressaltar</w:t>
        </w:r>
      </w:ins>
      <w:ins w:id="438" w:author="Adenauer" w:date="2023-11-20T09:59:00Z">
        <w:r w:rsidR="00F755DB" w:rsidRPr="00F755DB">
          <w:t xml:space="preserve"> </w:t>
        </w:r>
      </w:ins>
      <w:ins w:id="439" w:author="Adenauer" w:date="2023-11-20T09:47:00Z">
        <w:r w:rsidR="00D46E14" w:rsidRPr="00F755DB">
          <w:t xml:space="preserve">que muitos dos estudos existentes na literatura focam o desempenho </w:t>
        </w:r>
      </w:ins>
      <w:ins w:id="440" w:author="Adenauer" w:date="2023-11-20T09:59:00Z">
        <w:r w:rsidR="00DC4E75" w:rsidRPr="00F755DB">
          <w:t xml:space="preserve">dos métodos apenas </w:t>
        </w:r>
      </w:ins>
      <w:ins w:id="441" w:author="Adenauer" w:date="2023-11-20T09:47:00Z">
        <w:r w:rsidR="00D46E14" w:rsidRPr="00F755DB">
          <w:t>na acur</w:t>
        </w:r>
      </w:ins>
      <w:ins w:id="442" w:author="Adenauer" w:date="2023-11-20T09:48:00Z">
        <w:r w:rsidR="00D46E14" w:rsidRPr="00F755DB">
          <w:t>ácia total</w:t>
        </w:r>
      </w:ins>
      <w:ins w:id="443" w:author="Adenauer" w:date="2023-11-20T09:59:00Z">
        <w:r w:rsidR="00DC4E75" w:rsidRPr="00F755DB">
          <w:t xml:space="preserve"> dos modelos</w:t>
        </w:r>
      </w:ins>
      <w:ins w:id="444" w:author="Adenauer" w:date="2023-11-20T09:48:00Z">
        <w:r w:rsidR="00D46E14" w:rsidRPr="00F755DB">
          <w:t>,</w:t>
        </w:r>
        <w:r w:rsidR="00D46E14">
          <w:t xml:space="preserve"> desconsiderando assim os reais objetivos clínicos</w:t>
        </w:r>
      </w:ins>
      <w:ins w:id="445" w:author="Adenauer" w:date="2023-11-20T09:57:00Z">
        <w:r w:rsidR="00DC4E75">
          <w:t xml:space="preserve"> de tais técnicas</w:t>
        </w:r>
      </w:ins>
      <w:ins w:id="446" w:author="Adenauer" w:date="2023-11-20T09:48:00Z">
        <w:r w:rsidR="00D46E14">
          <w:t xml:space="preserve">. </w:t>
        </w:r>
      </w:ins>
    </w:p>
    <w:p w14:paraId="7EF5786C" w14:textId="71A05BAE" w:rsidR="00DC4E75" w:rsidRDefault="00D46E14" w:rsidP="00DC4E75">
      <w:pPr>
        <w:rPr>
          <w:ins w:id="447" w:author="Adenauer" w:date="2023-11-20T09:53:00Z"/>
        </w:rPr>
      </w:pPr>
      <w:ins w:id="448" w:author="Adenauer" w:date="2023-11-20T09:49:00Z">
        <w:r>
          <w:lastRenderedPageBreak/>
          <w:t xml:space="preserve">O treinamento empregando a técnica de </w:t>
        </w:r>
        <w:proofErr w:type="spellStart"/>
        <w:r>
          <w:t>subamostragem</w:t>
        </w:r>
        <w:proofErr w:type="spellEnd"/>
        <w:r>
          <w:t xml:space="preserve"> revelou-se menos enviesado em direç</w:t>
        </w:r>
      </w:ins>
      <w:ins w:id="449" w:author="Adenauer" w:date="2023-11-20T09:50:00Z">
        <w:r>
          <w:t xml:space="preserve">ão à acurácia e mais </w:t>
        </w:r>
        <w:r w:rsidR="00DC4E75">
          <w:t>adequado</w:t>
        </w:r>
        <w:r>
          <w:t xml:space="preserve"> do ponto de vista da </w:t>
        </w:r>
        <w:proofErr w:type="spellStart"/>
        <w:r w:rsidR="00DC4E75">
          <w:t>revocação</w:t>
        </w:r>
      </w:ins>
      <w:proofErr w:type="spellEnd"/>
      <w:ins w:id="450" w:author="Adenauer" w:date="2023-11-20T09:52:00Z">
        <w:r w:rsidR="00DC4E75">
          <w:t xml:space="preserve">. O algoritmo </w:t>
        </w:r>
        <w:proofErr w:type="spellStart"/>
        <w:proofErr w:type="gramStart"/>
        <w:r w:rsidR="00DC4E75">
          <w:t>XGBoosting</w:t>
        </w:r>
        <w:proofErr w:type="spellEnd"/>
        <w:proofErr w:type="gramEnd"/>
        <w:r w:rsidR="00DC4E75">
          <w:t xml:space="preserve"> com</w:t>
        </w:r>
      </w:ins>
      <w:ins w:id="451" w:author="Adenauer" w:date="2023-11-20T10:29:00Z">
        <w:r w:rsidR="00F755DB">
          <w:t xml:space="preserve"> </w:t>
        </w:r>
        <w:proofErr w:type="spellStart"/>
        <w:r w:rsidR="00F755DB">
          <w:t>subamostragem</w:t>
        </w:r>
        <w:proofErr w:type="spellEnd"/>
        <w:r w:rsidR="00F755DB">
          <w:t xml:space="preserve"> seguido de</w:t>
        </w:r>
      </w:ins>
      <w:ins w:id="452" w:author="Adenauer" w:date="2023-11-20T09:52:00Z">
        <w:r w:rsidR="00DC4E75">
          <w:t xml:space="preserve"> </w:t>
        </w:r>
        <w:proofErr w:type="spellStart"/>
        <w:r w:rsidR="00DC4E75">
          <w:t>híper</w:t>
        </w:r>
        <w:proofErr w:type="spellEnd"/>
        <w:r w:rsidR="00DC4E75">
          <w:t xml:space="preserve">-parametrização atingiu taxas superiores de 80% de </w:t>
        </w:r>
        <w:proofErr w:type="spellStart"/>
        <w:r w:rsidR="00DC4E75">
          <w:t>revocaç</w:t>
        </w:r>
      </w:ins>
      <w:ins w:id="453" w:author="Adenauer" w:date="2023-11-20T09:53:00Z">
        <w:r w:rsidR="00DC4E75">
          <w:t>ão</w:t>
        </w:r>
        <w:proofErr w:type="spellEnd"/>
        <w:r w:rsidR="00DC4E75">
          <w:t>, com acurácia total superior a 70%</w:t>
        </w:r>
      </w:ins>
      <w:ins w:id="454" w:author="Adenauer" w:date="2023-11-21T13:18:00Z">
        <w:r w:rsidR="00E2006A">
          <w:t xml:space="preserve"> (Figura 7)</w:t>
        </w:r>
      </w:ins>
      <w:ins w:id="455" w:author="Adenauer" w:date="2023-11-20T09:53:00Z">
        <w:r w:rsidR="00DC4E75">
          <w:t xml:space="preserve">. Tais valores são significativos, sobretudo considerando-se </w:t>
        </w:r>
      </w:ins>
      <w:ins w:id="456" w:author="Adenauer" w:date="2023-11-20T10:29:00Z">
        <w:r w:rsidR="00F755DB">
          <w:t xml:space="preserve">um desempenho que resulta </w:t>
        </w:r>
      </w:ins>
      <w:ins w:id="457" w:author="Adenauer" w:date="2023-11-20T10:00:00Z">
        <w:r w:rsidR="00D65546">
          <w:t>de</w:t>
        </w:r>
        <w:r w:rsidR="00DC4E75">
          <w:t xml:space="preserve"> dados </w:t>
        </w:r>
      </w:ins>
      <w:ins w:id="458" w:author="Adenauer" w:date="2023-11-20T10:01:00Z">
        <w:r w:rsidR="00D65546">
          <w:t xml:space="preserve">tabulados </w:t>
        </w:r>
      </w:ins>
      <w:ins w:id="459" w:author="Adenauer" w:date="2023-11-20T10:00:00Z">
        <w:r w:rsidR="00DC4E75">
          <w:t>obtido</w:t>
        </w:r>
        <w:r w:rsidR="00D65546">
          <w:t>s por entrevistas telefônicas.</w:t>
        </w:r>
      </w:ins>
      <w:ins w:id="460" w:author="Adenauer" w:date="2023-11-20T10:01:00Z">
        <w:r w:rsidR="00D65546">
          <w:t xml:space="preserve"> Estratégias como esta </w:t>
        </w:r>
        <w:proofErr w:type="gramStart"/>
        <w:r w:rsidR="00D65546">
          <w:t>mostram-se</w:t>
        </w:r>
      </w:ins>
      <w:proofErr w:type="gramEnd"/>
      <w:ins w:id="461" w:author="Adenauer" w:date="2023-11-21T13:02:00Z">
        <w:r w:rsidR="00254433">
          <w:t>,</w:t>
        </w:r>
      </w:ins>
      <w:ins w:id="462" w:author="Adenauer" w:date="2023-11-20T10:01:00Z">
        <w:r w:rsidR="00D65546">
          <w:t xml:space="preserve"> portanto</w:t>
        </w:r>
      </w:ins>
      <w:ins w:id="463" w:author="Adenauer" w:date="2023-11-21T13:02:00Z">
        <w:r w:rsidR="00254433">
          <w:t>,</w:t>
        </w:r>
      </w:ins>
      <w:ins w:id="464" w:author="Adenauer" w:date="2023-11-20T10:01:00Z">
        <w:r w:rsidR="00D65546">
          <w:t xml:space="preserve"> potencialmente relevantes para o desenvolvimento de sistemas de prevenção de </w:t>
        </w:r>
      </w:ins>
      <w:ins w:id="465" w:author="Adenauer" w:date="2023-11-20T10:02:00Z">
        <w:r w:rsidR="00D65546">
          <w:t>mais amplo uso, como por exemplo aqueles desenvolvidos no contexto de planejamento de pol</w:t>
        </w:r>
      </w:ins>
      <w:ins w:id="466" w:author="Adenauer" w:date="2023-11-20T10:03:00Z">
        <w:r w:rsidR="00D65546">
          <w:t>íticas públicas de saúde</w:t>
        </w:r>
      </w:ins>
      <w:ins w:id="467" w:author="Adenauer" w:date="2023-11-20T10:01:00Z">
        <w:r w:rsidR="00D65546">
          <w:t>.</w:t>
        </w:r>
      </w:ins>
    </w:p>
    <w:p w14:paraId="40CB8931" w14:textId="74366238" w:rsidR="007B1793" w:rsidDel="007B1793" w:rsidRDefault="00D65546" w:rsidP="007B1793">
      <w:pPr>
        <w:rPr>
          <w:del w:id="468" w:author="Adenauer" w:date="2023-11-20T10:39:00Z"/>
        </w:rPr>
      </w:pPr>
      <w:ins w:id="469" w:author="Adenauer" w:date="2023-11-20T10:03:00Z">
        <w:r>
          <w:t>O</w:t>
        </w:r>
      </w:ins>
      <w:ins w:id="470" w:author="Adenauer" w:date="2023-11-20T10:30:00Z">
        <w:r w:rsidR="00F755DB">
          <w:t xml:space="preserve"> presente trabalho não se limitou, porém, à análise de desempenho dos classificadores. Através do índice de </w:t>
        </w:r>
        <w:proofErr w:type="spellStart"/>
        <w:r w:rsidR="00F755DB">
          <w:t>Gini</w:t>
        </w:r>
        <w:proofErr w:type="spellEnd"/>
        <w:r w:rsidR="00F755DB">
          <w:t xml:space="preserve"> pudemos quantificar </w:t>
        </w:r>
      </w:ins>
      <w:ins w:id="471" w:author="Adenauer" w:date="2023-11-20T10:35:00Z">
        <w:r w:rsidR="00F755DB">
          <w:t>quais</w:t>
        </w:r>
      </w:ins>
      <w:ins w:id="472" w:author="Adenauer" w:date="2023-11-20T10:30:00Z">
        <w:r w:rsidR="00F755DB">
          <w:t xml:space="preserve"> características do banco de dados melhor </w:t>
        </w:r>
      </w:ins>
      <w:ins w:id="473" w:author="Adenauer" w:date="2023-11-20T10:31:00Z">
        <w:r w:rsidR="00F755DB">
          <w:t>contribuíram</w:t>
        </w:r>
      </w:ins>
      <w:ins w:id="474" w:author="Adenauer" w:date="2023-11-20T10:30:00Z">
        <w:r w:rsidR="00F755DB">
          <w:t xml:space="preserve"> </w:t>
        </w:r>
      </w:ins>
      <w:ins w:id="475" w:author="Adenauer" w:date="2023-11-20T10:31:00Z">
        <w:r w:rsidR="00F755DB">
          <w:t xml:space="preserve">para os resultados do modelo. </w:t>
        </w:r>
      </w:ins>
      <w:ins w:id="476" w:author="Adenauer" w:date="2023-11-20T10:34:00Z">
        <w:r w:rsidR="00F755DB">
          <w:t>Esta análise demonstrou que</w:t>
        </w:r>
      </w:ins>
      <w:ins w:id="477" w:author="Adenauer" w:date="2023-11-20T10:36:00Z">
        <w:r w:rsidR="00F755DB">
          <w:t>, apesar de todas as características mostrarem-se significativas entre os grupos estudados (Tabela 3),</w:t>
        </w:r>
      </w:ins>
      <w:ins w:id="478" w:author="Adenauer" w:date="2023-11-20T10:34:00Z">
        <w:r w:rsidR="00F755DB">
          <w:t xml:space="preserve"> o</w:t>
        </w:r>
      </w:ins>
      <w:ins w:id="479" w:author="Adenauer" w:date="2023-11-20T10:33:00Z">
        <w:r w:rsidR="00F755DB">
          <w:t xml:space="preserve"> desempenho obtido pelo</w:t>
        </w:r>
      </w:ins>
      <w:ins w:id="480" w:author="Adenauer" w:date="2023-11-20T10:35:00Z">
        <w:r w:rsidR="00F755DB">
          <w:t xml:space="preserve"> nosso melhor modelo</w:t>
        </w:r>
      </w:ins>
      <w:ins w:id="481" w:author="Adenauer" w:date="2023-11-20T10:36:00Z">
        <w:r w:rsidR="00F755DB">
          <w:t xml:space="preserve"> </w:t>
        </w:r>
      </w:ins>
      <w:ins w:id="482" w:author="Adenauer" w:date="2023-11-20T10:33:00Z">
        <w:r w:rsidR="00F755DB">
          <w:t>ancor</w:t>
        </w:r>
      </w:ins>
      <w:ins w:id="483" w:author="Adenauer" w:date="2023-11-20T10:36:00Z">
        <w:r w:rsidR="00F755DB">
          <w:t>ou-se,</w:t>
        </w:r>
      </w:ins>
      <w:ins w:id="484" w:author="Adenauer" w:date="2023-11-20T10:33:00Z">
        <w:r w:rsidR="00F755DB">
          <w:t xml:space="preserve"> sobretudo</w:t>
        </w:r>
      </w:ins>
      <w:ins w:id="485" w:author="Adenauer" w:date="2023-11-20T10:36:00Z">
        <w:r w:rsidR="00F755DB">
          <w:t>,</w:t>
        </w:r>
      </w:ins>
      <w:ins w:id="486" w:author="Adenauer" w:date="2023-11-20T10:33:00Z">
        <w:r w:rsidR="00F755DB">
          <w:t xml:space="preserve"> </w:t>
        </w:r>
      </w:ins>
      <w:ins w:id="487" w:author="Adenauer" w:date="2023-11-20T10:36:00Z">
        <w:r w:rsidR="00F755DB">
          <w:t>na</w:t>
        </w:r>
      </w:ins>
      <w:ins w:id="488" w:author="Adenauer" w:date="2023-11-20T10:33:00Z">
        <w:r w:rsidR="00F755DB">
          <w:t xml:space="preserve"> idade, </w:t>
        </w:r>
      </w:ins>
      <w:proofErr w:type="spellStart"/>
      <w:proofErr w:type="gramStart"/>
      <w:ins w:id="489" w:author="Adenauer" w:date="2023-11-20T10:36:00Z">
        <w:r w:rsidR="00F755DB">
          <w:t>auto-percepção</w:t>
        </w:r>
      </w:ins>
      <w:proofErr w:type="spellEnd"/>
      <w:proofErr w:type="gramEnd"/>
      <w:ins w:id="490" w:author="Adenauer" w:date="2023-11-20T10:34:00Z">
        <w:r w:rsidR="00F755DB">
          <w:t xml:space="preserve"> </w:t>
        </w:r>
      </w:ins>
      <w:ins w:id="491" w:author="Adenauer" w:date="2023-11-20T10:37:00Z">
        <w:r w:rsidR="00F755DB">
          <w:t>do paciente em relação ao seu estado de</w:t>
        </w:r>
      </w:ins>
      <w:ins w:id="492" w:author="Adenauer" w:date="2023-11-20T10:34:00Z">
        <w:r w:rsidR="00F755DB">
          <w:t xml:space="preserve"> saúde </w:t>
        </w:r>
      </w:ins>
      <w:ins w:id="493" w:author="Adenauer" w:date="2023-11-20T10:35:00Z">
        <w:r w:rsidR="00F755DB">
          <w:t>e dificuldades para caminhar</w:t>
        </w:r>
      </w:ins>
      <w:ins w:id="494" w:author="Adenauer" w:date="2023-11-20T10:37:00Z">
        <w:r w:rsidR="00F755DB">
          <w:t>, seguido de perto por existência de AVC prévio</w:t>
        </w:r>
      </w:ins>
      <w:ins w:id="495" w:author="Adenauer" w:date="2023-11-20T10:35:00Z">
        <w:r w:rsidR="00F755DB">
          <w:t xml:space="preserve"> (Figura 11). </w:t>
        </w:r>
      </w:ins>
      <w:moveToRangeStart w:id="496" w:author="Adenauer" w:date="2023-11-20T10:39:00Z" w:name="move151369186"/>
      <w:moveTo w:id="497" w:author="Adenauer" w:date="2023-11-20T10:39:00Z">
        <w:r w:rsidR="007B1793">
          <w:t>Esses fatores, juntamente com outros, já foram comprovados como fatores de risco para o desenvolvimento de doenças cardiovasculares por estudos na literatura científica e pela Organização Mundial da Saúde (OMS) [16, 17</w:t>
        </w:r>
        <w:proofErr w:type="gramStart"/>
        <w:r w:rsidR="007B1793">
          <w:t>].</w:t>
        </w:r>
      </w:moveTo>
      <w:proofErr w:type="gramEnd"/>
    </w:p>
    <w:moveToRangeEnd w:id="496"/>
    <w:p w14:paraId="4CA76DAD" w14:textId="21A8DF60" w:rsidR="00876F36" w:rsidRDefault="00254433">
      <w:pPr>
        <w:ind w:firstLine="0"/>
        <w:rPr>
          <w:ins w:id="498" w:author="Adenauer" w:date="2023-11-20T10:41:00Z"/>
        </w:rPr>
        <w:pPrChange w:id="499" w:author="Adenauer" w:date="2023-11-20T10:39:00Z">
          <w:pPr/>
        </w:pPrChange>
      </w:pPr>
      <w:ins w:id="500" w:author="Adenauer" w:date="2023-11-21T13:03:00Z">
        <w:r>
          <w:t>A</w:t>
        </w:r>
        <w:proofErr w:type="gramStart"/>
        <w:r>
          <w:t xml:space="preserve"> </w:t>
        </w:r>
      </w:ins>
      <w:ins w:id="501" w:author="Adenauer" w:date="2023-11-20T10:39:00Z">
        <w:r w:rsidR="007B1793">
          <w:t xml:space="preserve"> </w:t>
        </w:r>
        <w:proofErr w:type="gramEnd"/>
        <w:r w:rsidR="007B1793">
          <w:t>possibilidade de se interpretar</w:t>
        </w:r>
      </w:ins>
      <w:ins w:id="502" w:author="Adenauer" w:date="2023-11-20T10:37:00Z">
        <w:r w:rsidR="00F755DB">
          <w:t xml:space="preserve"> modelos de aprendizado de m</w:t>
        </w:r>
      </w:ins>
      <w:ins w:id="503" w:author="Adenauer" w:date="2023-11-20T10:38:00Z">
        <w:r w:rsidR="00F755DB">
          <w:t xml:space="preserve">áquina </w:t>
        </w:r>
      </w:ins>
      <w:ins w:id="504" w:author="Adenauer" w:date="2023-11-20T10:40:00Z">
        <w:r w:rsidR="007B1793">
          <w:t xml:space="preserve">como exemplificado nesta análise </w:t>
        </w:r>
      </w:ins>
      <w:ins w:id="505" w:author="Adenauer" w:date="2023-11-20T10:38:00Z">
        <w:r w:rsidR="00F755DB">
          <w:t xml:space="preserve">tornam tais técnicas não apenas mais transparentes e confiáveis do ponto de vista </w:t>
        </w:r>
      </w:ins>
      <w:ins w:id="506" w:author="Adenauer" w:date="2023-11-20T10:39:00Z">
        <w:r w:rsidR="00F755DB">
          <w:t>médico</w:t>
        </w:r>
      </w:ins>
      <w:ins w:id="507" w:author="Adenauer" w:date="2023-11-20T10:38:00Z">
        <w:r w:rsidR="00F755DB">
          <w:t xml:space="preserve"> como também podem servir para revelar vari</w:t>
        </w:r>
      </w:ins>
      <w:ins w:id="508" w:author="Adenauer" w:date="2023-11-20T10:39:00Z">
        <w:r w:rsidR="00F755DB">
          <w:t xml:space="preserve">áveis de interesse </w:t>
        </w:r>
      </w:ins>
      <w:ins w:id="509" w:author="Adenauer" w:date="2023-11-20T10:40:00Z">
        <w:r w:rsidR="007B1793">
          <w:t>no</w:t>
        </w:r>
      </w:ins>
      <w:ins w:id="510" w:author="Adenauer" w:date="2023-11-20T10:39:00Z">
        <w:r w:rsidR="00F755DB">
          <w:t xml:space="preserve"> acompanhamento clínico. </w:t>
        </w:r>
      </w:ins>
    </w:p>
    <w:p w14:paraId="6C5ED15B" w14:textId="6A6D9B7C" w:rsidR="007B1793" w:rsidRPr="00FE39BE" w:rsidRDefault="007B1793" w:rsidP="007B1793">
      <w:pPr>
        <w:rPr>
          <w:ins w:id="511" w:author="Adenauer" w:date="2023-11-20T10:41:00Z"/>
        </w:rPr>
      </w:pPr>
      <w:ins w:id="512" w:author="Adenauer" w:date="2023-11-20T10:41:00Z">
        <w:r>
          <w:t xml:space="preserve">Tendo em vista os resultados </w:t>
        </w:r>
      </w:ins>
      <w:ins w:id="513" w:author="Adenauer" w:date="2023-11-21T13:10:00Z">
        <w:r w:rsidR="00FE39BE">
          <w:t>obtidos</w:t>
        </w:r>
      </w:ins>
      <w:ins w:id="514" w:author="Adenauer" w:date="2023-11-20T10:41:00Z">
        <w:r>
          <w:t>, foi possível</w:t>
        </w:r>
        <w:r w:rsidR="00FE39BE">
          <w:t xml:space="preserve"> concluir que </w:t>
        </w:r>
      </w:ins>
      <w:ins w:id="515" w:author="Adenauer" w:date="2023-11-21T13:08:00Z">
        <w:r w:rsidR="00FE39BE">
          <w:t xml:space="preserve">modelos </w:t>
        </w:r>
      </w:ins>
      <w:ins w:id="516" w:author="Adenauer" w:date="2023-11-21T13:11:00Z">
        <w:r w:rsidR="00FE39BE">
          <w:t>baseados em árvore de de</w:t>
        </w:r>
      </w:ins>
      <w:ins w:id="517" w:author="Adenauer" w:date="2023-11-21T13:12:00Z">
        <w:r w:rsidR="00FE39BE">
          <w:t>cis</w:t>
        </w:r>
      </w:ins>
      <w:ins w:id="518" w:author="Adenauer" w:date="2023-11-21T13:11:00Z">
        <w:r w:rsidR="00FE39BE">
          <w:t>ão</w:t>
        </w:r>
      </w:ins>
      <w:ins w:id="519" w:author="Adenauer" w:date="2023-11-21T13:13:00Z">
        <w:r w:rsidR="00E2006A">
          <w:t xml:space="preserve"> como o </w:t>
        </w:r>
        <w:proofErr w:type="spellStart"/>
        <w:proofErr w:type="gramStart"/>
        <w:r w:rsidR="00E2006A">
          <w:t>XGBoostin</w:t>
        </w:r>
      </w:ins>
      <w:ins w:id="520" w:author="Adenauer" w:date="2023-11-21T13:20:00Z">
        <w:r w:rsidR="00E2006A">
          <w:t>g</w:t>
        </w:r>
        <w:proofErr w:type="spellEnd"/>
        <w:proofErr w:type="gramEnd"/>
        <w:r w:rsidR="00E2006A">
          <w:t xml:space="preserve"> </w:t>
        </w:r>
      </w:ins>
      <w:ins w:id="521" w:author="Adenauer" w:date="2023-11-21T13:10:00Z">
        <w:r w:rsidR="00FE39BE" w:rsidRPr="007B1793">
          <w:t>possu</w:t>
        </w:r>
        <w:r w:rsidR="00FE39BE">
          <w:t>em</w:t>
        </w:r>
        <w:r w:rsidR="00FE39BE" w:rsidRPr="007B1793">
          <w:t xml:space="preserve"> potencial para auxiliar na identificação do risco de </w:t>
        </w:r>
        <w:r w:rsidR="00FE39BE" w:rsidRPr="007E65F0">
          <w:t xml:space="preserve">infarto do </w:t>
        </w:r>
        <w:r w:rsidR="00FE39BE" w:rsidRPr="00FE39BE">
          <w:t xml:space="preserve">miocárdio ou doença arterial coronariana </w:t>
        </w:r>
        <w:r w:rsidR="00FE39BE" w:rsidRPr="00E2006A">
          <w:t>a partir de d</w:t>
        </w:r>
      </w:ins>
      <w:ins w:id="522" w:author="Adenauer" w:date="2023-11-21T13:13:00Z">
        <w:r w:rsidR="00FE39BE" w:rsidRPr="00E2006A">
          <w:t>a</w:t>
        </w:r>
      </w:ins>
      <w:ins w:id="523" w:author="Adenauer" w:date="2023-11-21T13:10:00Z">
        <w:r w:rsidR="00FE39BE" w:rsidRPr="00E2006A">
          <w:t>dos tabulados transversais e coletados por questionário</w:t>
        </w:r>
      </w:ins>
      <w:ins w:id="524" w:author="Adenauer" w:date="2023-11-21T13:21:00Z">
        <w:r w:rsidR="00E2006A">
          <w:t xml:space="preserve">. </w:t>
        </w:r>
      </w:ins>
      <w:ins w:id="525" w:author="Adenauer" w:date="2023-11-21T13:24:00Z">
        <w:r w:rsidR="006A64D8">
          <w:t>Neste sentido,</w:t>
        </w:r>
      </w:ins>
      <w:ins w:id="526" w:author="Adenauer" w:date="2023-11-21T13:25:00Z">
        <w:r w:rsidR="006A64D8">
          <w:t xml:space="preserve"> os</w:t>
        </w:r>
      </w:ins>
      <w:ins w:id="527" w:author="Adenauer" w:date="2023-11-21T13:24:00Z">
        <w:r w:rsidR="006A64D8">
          <w:t xml:space="preserve"> aspectos metodológicos ilustrados </w:t>
        </w:r>
      </w:ins>
      <w:ins w:id="528" w:author="Adenauer" w:date="2023-11-21T13:25:00Z">
        <w:r w:rsidR="006A64D8">
          <w:t xml:space="preserve">e destacados </w:t>
        </w:r>
      </w:ins>
      <w:ins w:id="529" w:author="Adenauer" w:date="2023-11-21T13:24:00Z">
        <w:r w:rsidR="006A64D8">
          <w:t>neste trabalho, como o</w:t>
        </w:r>
      </w:ins>
      <w:ins w:id="530" w:author="Adenauer" w:date="2023-11-21T13:23:00Z">
        <w:r w:rsidR="00E2006A">
          <w:t xml:space="preserve"> foco em</w:t>
        </w:r>
      </w:ins>
      <w:ins w:id="531" w:author="Adenauer" w:date="2023-11-21T13:21:00Z">
        <w:r w:rsidR="00E2006A">
          <w:t xml:space="preserve"> métricas de </w:t>
        </w:r>
      </w:ins>
      <w:ins w:id="532" w:author="Adenauer" w:date="2023-11-21T13:23:00Z">
        <w:r w:rsidR="00E2006A">
          <w:t xml:space="preserve">avaliação de maior </w:t>
        </w:r>
      </w:ins>
      <w:ins w:id="533" w:author="Adenauer" w:date="2023-11-21T13:21:00Z">
        <w:r w:rsidR="00E2006A">
          <w:t xml:space="preserve">interesse clínico, </w:t>
        </w:r>
      </w:ins>
      <w:ins w:id="534" w:author="Adenauer" w:date="2023-11-21T13:25:00Z">
        <w:r w:rsidR="006A64D8">
          <w:t xml:space="preserve">o </w:t>
        </w:r>
      </w:ins>
      <w:ins w:id="535" w:author="Adenauer" w:date="2023-11-21T13:21:00Z">
        <w:r w:rsidR="00E2006A">
          <w:t xml:space="preserve">uso de técnicas adequadas de controle de desbalanceamento </w:t>
        </w:r>
      </w:ins>
      <w:ins w:id="536" w:author="Adenauer" w:date="2023-11-21T13:25:00Z">
        <w:r w:rsidR="006A64D8">
          <w:t xml:space="preserve">de classes </w:t>
        </w:r>
      </w:ins>
      <w:ins w:id="537" w:author="Adenauer" w:date="2023-11-21T13:21:00Z">
        <w:r w:rsidR="00E2006A">
          <w:t xml:space="preserve">e </w:t>
        </w:r>
      </w:ins>
      <w:ins w:id="538" w:author="Adenauer" w:date="2023-11-21T13:25:00Z">
        <w:r w:rsidR="006A64D8">
          <w:t xml:space="preserve">o </w:t>
        </w:r>
      </w:ins>
      <w:ins w:id="539" w:author="Adenauer" w:date="2023-11-21T13:23:00Z">
        <w:r w:rsidR="00E2006A">
          <w:t>emprego de</w:t>
        </w:r>
      </w:ins>
      <w:ins w:id="540" w:author="Adenauer" w:date="2023-11-21T13:21:00Z">
        <w:r w:rsidR="00E2006A">
          <w:t xml:space="preserve"> estratégias de identificação de características relevantes</w:t>
        </w:r>
      </w:ins>
      <w:ins w:id="541" w:author="Adenauer" w:date="2023-11-21T13:25:00Z">
        <w:r w:rsidR="006A64D8">
          <w:t xml:space="preserve"> poderão</w:t>
        </w:r>
      </w:ins>
      <w:ins w:id="542" w:author="Adenauer" w:date="2023-11-21T13:26:00Z">
        <w:r w:rsidR="006A64D8">
          <w:t xml:space="preserve"> se mostrar</w:t>
        </w:r>
      </w:ins>
      <w:ins w:id="543" w:author="Adenauer" w:date="2023-11-21T13:25:00Z">
        <w:r w:rsidR="006A64D8">
          <w:t xml:space="preserve"> essenciais </w:t>
        </w:r>
      </w:ins>
      <w:ins w:id="544" w:author="Adenauer" w:date="2023-11-21T13:27:00Z">
        <w:r w:rsidR="006A64D8">
          <w:t>à utilização</w:t>
        </w:r>
      </w:ins>
      <w:ins w:id="545" w:author="Adenauer" w:date="2023-11-21T13:21:00Z">
        <w:r w:rsidR="00E2006A">
          <w:t xml:space="preserve"> de tais m</w:t>
        </w:r>
      </w:ins>
      <w:ins w:id="546" w:author="Adenauer" w:date="2023-11-21T13:22:00Z">
        <w:r w:rsidR="00E2006A">
          <w:t xml:space="preserve">étodos </w:t>
        </w:r>
      </w:ins>
      <w:ins w:id="547" w:author="Adenauer" w:date="2023-11-21T13:26:00Z">
        <w:r w:rsidR="006A64D8">
          <w:t>no desenvolvimento de</w:t>
        </w:r>
      </w:ins>
      <w:ins w:id="548" w:author="Adenauer" w:date="2023-11-21T13:22:00Z">
        <w:r w:rsidR="00E2006A">
          <w:t xml:space="preserve"> </w:t>
        </w:r>
      </w:ins>
      <w:ins w:id="549" w:author="Adenauer" w:date="2023-11-21T13:06:00Z">
        <w:r w:rsidR="00FE39BE" w:rsidRPr="00FE39BE">
          <w:rPr>
            <w:color w:val="000000"/>
            <w:rPrChange w:id="550" w:author="Adenauer" w:date="2023-11-21T13:14:00Z">
              <w:rPr>
                <w:b/>
                <w:color w:val="000000"/>
                <w:sz w:val="18"/>
                <w:szCs w:val="18"/>
              </w:rPr>
            </w:rPrChange>
          </w:rPr>
          <w:t xml:space="preserve">estratégias de baixo custo </w:t>
        </w:r>
      </w:ins>
      <w:ins w:id="551" w:author="Adenauer" w:date="2023-11-21T13:27:00Z">
        <w:r w:rsidR="006A64D8">
          <w:rPr>
            <w:color w:val="000000"/>
          </w:rPr>
          <w:t>para a</w:t>
        </w:r>
      </w:ins>
      <w:ins w:id="552" w:author="Adenauer" w:date="2023-11-21T13:13:00Z">
        <w:r w:rsidR="00FE39BE" w:rsidRPr="00FE39BE">
          <w:rPr>
            <w:color w:val="000000"/>
            <w:rPrChange w:id="553" w:author="Adenauer" w:date="2023-11-21T13:14:00Z">
              <w:rPr>
                <w:b/>
                <w:color w:val="000000"/>
                <w:sz w:val="18"/>
                <w:szCs w:val="18"/>
              </w:rPr>
            </w:rPrChange>
          </w:rPr>
          <w:t xml:space="preserve"> </w:t>
        </w:r>
      </w:ins>
      <w:ins w:id="554" w:author="Adenauer" w:date="2023-11-21T13:06:00Z">
        <w:r w:rsidR="00FE39BE" w:rsidRPr="00FE39BE">
          <w:rPr>
            <w:color w:val="000000"/>
            <w:rPrChange w:id="555" w:author="Adenauer" w:date="2023-11-21T13:14:00Z">
              <w:rPr>
                <w:b/>
                <w:color w:val="000000"/>
                <w:sz w:val="18"/>
                <w:szCs w:val="18"/>
              </w:rPr>
            </w:rPrChange>
          </w:rPr>
          <w:t>prevenção de doenças cardiovasculares.</w:t>
        </w:r>
      </w:ins>
    </w:p>
    <w:p w14:paraId="3D0B0F82" w14:textId="77777777" w:rsidR="007B1793" w:rsidRPr="00E2006A" w:rsidRDefault="007B1793">
      <w:pPr>
        <w:ind w:firstLine="0"/>
        <w:rPr>
          <w:ins w:id="556" w:author="Adenauer" w:date="2023-11-20T09:31:00Z"/>
        </w:rPr>
        <w:pPrChange w:id="557" w:author="Adenauer" w:date="2023-11-20T10:39:00Z">
          <w:pPr/>
        </w:pPrChange>
      </w:pPr>
    </w:p>
    <w:p w14:paraId="5982DE1B" w14:textId="77777777" w:rsidR="00876F36" w:rsidRDefault="00876F36" w:rsidP="00B65B78">
      <w:pPr>
        <w:rPr>
          <w:ins w:id="558" w:author="Adenauer" w:date="2023-11-20T09:31:00Z"/>
        </w:rPr>
      </w:pPr>
    </w:p>
    <w:p w14:paraId="27B22D0E" w14:textId="2C3BD5E6" w:rsidR="00B65B78" w:rsidDel="007B1793" w:rsidRDefault="00B65B78" w:rsidP="00B65B78">
      <w:pPr>
        <w:rPr>
          <w:del w:id="559" w:author="Adenauer" w:date="2023-11-20T10:42:00Z"/>
        </w:rPr>
      </w:pPr>
      <w:del w:id="560" w:author="Adenauer" w:date="2023-11-20T10:42:00Z">
        <w:r w:rsidDel="007B1793">
          <w:delText xml:space="preserve">A partir das probabilidades calculadas pelo </w:delText>
        </w:r>
        <w:r w:rsidR="00C70AA7" w:rsidDel="007B1793">
          <w:delText>TB</w:delText>
        </w:r>
        <w:r w:rsidDel="007B1793">
          <w:delText xml:space="preserve">, foi possível concluir que várias condições de saúde estão </w:delText>
        </w:r>
        <w:r w:rsidDel="007B1793">
          <w:lastRenderedPageBreak/>
          <w:delText xml:space="preserve">associadas a pessoas que tiveram </w:delText>
        </w:r>
        <w:r w:rsidR="00C70AA7" w:rsidDel="007B1793">
          <w:delText>doenças cardíacas</w:delText>
        </w:r>
        <w:r w:rsidDel="007B1793">
          <w:delText xml:space="preserve">. Além disso, todas as probabilidades apresentaram diferenças significativas quando o teste do qui-quadrado foi aplicado. </w:delText>
        </w:r>
        <w:r w:rsidR="00934C1A" w:rsidRPr="00934C1A" w:rsidDel="007B1793">
          <w:rPr>
            <w:highlight w:val="yellow"/>
          </w:rPr>
          <w:delText>F</w:delText>
        </w:r>
        <w:r w:rsidRPr="00934C1A" w:rsidDel="007B1793">
          <w:rPr>
            <w:highlight w:val="yellow"/>
          </w:rPr>
          <w:delText>aixa etária, a presença de diabetes</w:delText>
        </w:r>
        <w:r w:rsidR="00934C1A" w:rsidRPr="00934C1A" w:rsidDel="007B1793">
          <w:rPr>
            <w:highlight w:val="yellow"/>
          </w:rPr>
          <w:delText>, identificação de fumantes</w:delText>
        </w:r>
        <w:r w:rsidRPr="00934C1A" w:rsidDel="007B1793">
          <w:rPr>
            <w:highlight w:val="yellow"/>
          </w:rPr>
          <w:delText xml:space="preserve"> e a dificuldade de locomoção, incluindo subir escadas, demonstraram </w:delText>
        </w:r>
        <w:r w:rsidR="00934C1A" w:rsidRPr="00934C1A" w:rsidDel="007B1793">
          <w:rPr>
            <w:highlight w:val="yellow"/>
          </w:rPr>
          <w:delText xml:space="preserve">ter a maior diferença percentual nesta amostra </w:delText>
        </w:r>
        <w:r w:rsidRPr="00934C1A" w:rsidDel="007B1793">
          <w:rPr>
            <w:highlight w:val="yellow"/>
          </w:rPr>
          <w:delText>entre o grupo que sofreu um infarto do miocárdio (IM) e doença arterial coronariana (DAC), em comparação com o grupo que não teve essas condições</w:delText>
        </w:r>
        <w:r w:rsidDel="007B1793">
          <w:delText>.</w:delText>
        </w:r>
      </w:del>
    </w:p>
    <w:p w14:paraId="3513C54F" w14:textId="5651952B" w:rsidR="000C7AFD" w:rsidDel="007B1793" w:rsidRDefault="00B65B78" w:rsidP="00B65B78">
      <w:pPr>
        <w:rPr>
          <w:del w:id="561" w:author="Adenauer" w:date="2023-11-20T10:42:00Z"/>
        </w:rPr>
      </w:pPr>
      <w:moveFromRangeStart w:id="562" w:author="Adenauer" w:date="2023-11-20T10:39:00Z" w:name="move151369186"/>
      <w:moveFrom w:id="563" w:author="Adenauer" w:date="2023-11-20T10:39:00Z">
        <w:del w:id="564" w:author="Adenauer" w:date="2023-11-20T10:42:00Z">
          <w:r w:rsidDel="007B1793">
            <w:delText>Esses fatores, juntamente com outros, já foram comprovados como fatores de risco para o desenvolvimento de doenças cardiovasculares por estudos na literatura científica e pela Organização Mundial da Saúde (OMS) [</w:delText>
          </w:r>
          <w:r w:rsidR="00CF0056" w:rsidDel="007B1793">
            <w:delText>16, 17</w:delText>
          </w:r>
          <w:r w:rsidDel="007B1793">
            <w:delText>].</w:delText>
          </w:r>
        </w:del>
      </w:moveFrom>
    </w:p>
    <w:moveFromRangeEnd w:id="562"/>
    <w:p w14:paraId="06C7F3DB" w14:textId="5BCE4477" w:rsidR="00C70AA7" w:rsidDel="007B1793" w:rsidRDefault="00C70AA7" w:rsidP="00B65B78">
      <w:pPr>
        <w:rPr>
          <w:del w:id="565" w:author="Adenauer" w:date="2023-11-20T10:42:00Z"/>
        </w:rPr>
      </w:pPr>
      <w:del w:id="566" w:author="Adenauer" w:date="2023-11-20T10:42:00Z">
        <w:r w:rsidRPr="00C70AA7" w:rsidDel="007B1793">
          <w:delText>Ao considerar os resultados dos modelos juntamente com as metodologias de balanceamento, pode-se concluir que as métricas obtidas foram satisfatórias</w:delText>
        </w:r>
        <w:r w:rsidR="00934C1A" w:rsidDel="007B1793">
          <w:delText xml:space="preserve"> mesmo sem a hiper</w:delText>
        </w:r>
        <w:r w:rsidR="00C7444C" w:rsidDel="007B1793">
          <w:delText>-</w:delText>
        </w:r>
        <w:r w:rsidR="00934C1A" w:rsidDel="007B1793">
          <w:delText xml:space="preserve"> parametrização</w:delText>
        </w:r>
        <w:r w:rsidRPr="00C70AA7" w:rsidDel="007B1793">
          <w:delText>. Utilizando a técnica de sobreamostragem, os modelos demonstraram uma acurácia superior a 80%. No entanto, a precisão, que reflete a capacidade do modelo de não classificar exemplos negativos como casos de DAC e IM positivos, não foi tão alta, resultando em um percentual considerável de falsos positivos (FP). Em relação à revocação, que indica a habilidade do modelo de identificar todos os exemplos positivos, foi observado um desempenho mediano, com destaque para o algoritmo</w:delText>
        </w:r>
        <w:r w:rsidRPr="00CE1E60" w:rsidDel="007B1793">
          <w:rPr>
            <w:i/>
            <w:iCs/>
          </w:rPr>
          <w:delText xml:space="preserve"> XGBoosting</w:delText>
        </w:r>
        <w:r w:rsidRPr="00C70AA7" w:rsidDel="007B1793">
          <w:delText>, que se sobressaiu nesse aspecto</w:delText>
        </w:r>
        <w:r w:rsidR="00CF0056" w:rsidDel="007B1793">
          <w:delText xml:space="preserve"> [15]</w:delText>
        </w:r>
        <w:r w:rsidRPr="00C70AA7" w:rsidDel="007B1793">
          <w:delText>.</w:delText>
        </w:r>
        <w:r w:rsidDel="007B1793">
          <w:delText xml:space="preserve"> </w:delText>
        </w:r>
      </w:del>
    </w:p>
    <w:p w14:paraId="5093F0A4" w14:textId="590CF31C" w:rsidR="00617045" w:rsidDel="007B1793" w:rsidRDefault="00617045" w:rsidP="00617045">
      <w:pPr>
        <w:rPr>
          <w:del w:id="567" w:author="Adenauer" w:date="2023-11-20T10:42:00Z"/>
        </w:rPr>
      </w:pPr>
      <w:del w:id="568" w:author="Adenauer" w:date="2023-11-20T10:42:00Z">
        <w:r w:rsidDel="007B1793">
          <w:delText xml:space="preserve">A utilização da metodologia de subamostragem resultou em um impacto negativo na acurácia e na precisão do modelo. O desempenho na classificação de exemplos negativos </w:delText>
        </w:r>
        <w:r w:rsidR="00CE1E60" w:rsidDel="007B1793">
          <w:delText>foi um</w:delText>
        </w:r>
        <w:r w:rsidDel="007B1793">
          <w:delText xml:space="preserve"> pouco comprometido, embora tenha havido uma melhoria na identificação dos exemplos positivos. Apesar de aumentar a revocação, ou seja, a precisão na identificação dos casos positivos</w:delText>
        </w:r>
        <w:r w:rsidR="00CE1E60" w:rsidDel="007B1793">
          <w:delText xml:space="preserve"> [15]</w:delText>
        </w:r>
        <w:r w:rsidDel="007B1793">
          <w:delText>, essa abordagem também resultou em um aumento nas falsas sugestões de risco para pacientes que na realidade não o apresentam.</w:delText>
        </w:r>
      </w:del>
    </w:p>
    <w:p w14:paraId="0052A797" w14:textId="0641BC52" w:rsidR="00617045" w:rsidDel="007B1793" w:rsidRDefault="00617045" w:rsidP="00617045">
      <w:pPr>
        <w:rPr>
          <w:del w:id="569" w:author="Adenauer" w:date="2023-11-20T10:42:00Z"/>
        </w:rPr>
      </w:pPr>
      <w:del w:id="570" w:author="Adenauer" w:date="2023-11-20T10:42:00Z">
        <w:r w:rsidDel="007B1793">
          <w:delText xml:space="preserve">Quanto à combinação das técnicas de sobreamostragem e subamostragem, os modelos demonstraram um desempenho mais equilibrado. As acurácias dos modelos DT e RF não superaram aquelas obtidas apenas com a sobre amostragem, e as métricas de revocação não ultrapassaram as obtidas com a subamostragem. No entanto, ao considerar o </w:delText>
        </w:r>
        <w:r w:rsidRPr="00CE1E60" w:rsidDel="007B1793">
          <w:rPr>
            <w:i/>
            <w:iCs/>
          </w:rPr>
          <w:delText>f1-score,</w:delText>
        </w:r>
        <w:r w:rsidDel="007B1793">
          <w:delText xml:space="preserve"> que combina os valores de precisão e revocação em uma única métrica</w:delText>
        </w:r>
        <w:r w:rsidR="00CE1E60" w:rsidDel="007B1793">
          <w:delText xml:space="preserve"> [15]</w:delText>
        </w:r>
        <w:r w:rsidDel="007B1793">
          <w:delText>, todos os modelos alcançaram valores mais altos.</w:delText>
        </w:r>
      </w:del>
    </w:p>
    <w:p w14:paraId="1F24287F" w14:textId="69FCFE73" w:rsidR="00B27842" w:rsidDel="007B1793" w:rsidRDefault="00B27842" w:rsidP="00B27842">
      <w:pPr>
        <w:rPr>
          <w:del w:id="571" w:author="Adenauer" w:date="2023-11-20T10:42:00Z"/>
        </w:rPr>
      </w:pPr>
      <w:del w:id="572" w:author="Adenauer" w:date="2023-11-20T10:42:00Z">
        <w:r w:rsidDel="007B1793">
          <w:delText xml:space="preserve">De maneira geral, o modelo </w:delText>
        </w:r>
        <w:r w:rsidRPr="00CE1E60" w:rsidDel="007B1793">
          <w:rPr>
            <w:i/>
            <w:iCs/>
          </w:rPr>
          <w:delText>XGBoosting</w:delText>
        </w:r>
        <w:r w:rsidDel="007B1793">
          <w:delText xml:space="preserve"> destacou-se em quase todas as métricas, independentemente da metodologia de balanceamento aplicada. Portanto, esse novo algoritmo baseado em árvores revelou-se um forte candidato para a aplicação na classificação de riscos de doenças cardíacas em </w:delText>
        </w:r>
        <w:r w:rsidDel="007B1793">
          <w:lastRenderedPageBreak/>
          <w:delText>dados tabulados. Quanto à metodologia de balanceamento de classes, a combinação de sobreamostragem com subamostragem, utilizando o algoritmo SMOTE-ENN, mostrou-se a mais equilibrada</w:delText>
        </w:r>
        <w:r w:rsidR="006E6551" w:rsidDel="007B1793">
          <w:delText xml:space="preserve"> entre as métricas, e</w:delText>
        </w:r>
        <w:r w:rsidDel="007B1793">
          <w:delText xml:space="preserve">ssa abordagem não resultou na perda de padrões importantes nem levou ao </w:delText>
        </w:r>
        <w:r w:rsidRPr="00CE1E60" w:rsidDel="007B1793">
          <w:rPr>
            <w:i/>
            <w:iCs/>
          </w:rPr>
          <w:delText xml:space="preserve">overfitting </w:delText>
        </w:r>
        <w:r w:rsidDel="007B1793">
          <w:delText>do modelo</w:delText>
        </w:r>
        <w:r w:rsidR="00CE1E60" w:rsidDel="007B1793">
          <w:delText xml:space="preserve"> [6].</w:delText>
        </w:r>
        <w:r w:rsidR="006E6551" w:rsidDel="007B1793">
          <w:delText xml:space="preserve"> </w:delText>
        </w:r>
        <w:r w:rsidR="006E6551" w:rsidRPr="006E6551" w:rsidDel="007B1793">
          <w:rPr>
            <w:highlight w:val="yellow"/>
          </w:rPr>
          <w:delText>Porém, a metodologia de subamostragem demonstrou o maior índice de revocação, embora sua acurácia seja menor, sua capacidade de classificar exemplos positivos como positivos é maior, o que neste contexto pode ser significante para diminuir a quantidade de FN.</w:delText>
        </w:r>
      </w:del>
    </w:p>
    <w:p w14:paraId="14127E34" w14:textId="5F2DF95A" w:rsidR="00B27842" w:rsidDel="007B1793" w:rsidRDefault="00B27842" w:rsidP="00B27842">
      <w:pPr>
        <w:rPr>
          <w:del w:id="573" w:author="Adenauer" w:date="2023-11-20T10:42:00Z"/>
        </w:rPr>
      </w:pPr>
      <w:del w:id="574" w:author="Adenauer" w:date="2023-11-20T10:42:00Z">
        <w:r w:rsidDel="007B1793">
          <w:delText>Embora as métricas do algoritmo XGB tenham sido boas</w:delText>
        </w:r>
        <w:r w:rsidR="003F4F92" w:rsidDel="007B1793">
          <w:delText>, c</w:delText>
        </w:r>
        <w:r w:rsidR="003F4F92" w:rsidRPr="00965C47" w:rsidDel="007B1793">
          <w:delText xml:space="preserve">om o objetivo de otimizar os resultados, utilizou-se a biblioteca RandomSearchCV para testar diversas combinações de parâmetros do </w:delText>
        </w:r>
        <w:r w:rsidR="003F4F92" w:rsidDel="007B1793">
          <w:delText>algoritmo</w:delText>
        </w:r>
        <w:r w:rsidR="003F4F92" w:rsidRPr="00965C47" w:rsidDel="007B1793">
          <w:delText>, a fim de garantir o melhor ajuste aos dados.</w:delText>
        </w:r>
        <w:r w:rsidR="003F4F92" w:rsidDel="007B1793">
          <w:delText xml:space="preserve"> </w:delText>
        </w:r>
        <w:r w:rsidR="003F4F92" w:rsidRPr="007E0958" w:rsidDel="007B1793">
          <w:rPr>
            <w:highlight w:val="yellow"/>
          </w:rPr>
          <w:delText xml:space="preserve">Onde os novos parâmetros conseguiram melhorar o </w:delText>
        </w:r>
        <w:r w:rsidR="003F4F92" w:rsidRPr="007E0958" w:rsidDel="007B1793">
          <w:rPr>
            <w:i/>
            <w:iCs/>
            <w:highlight w:val="yellow"/>
          </w:rPr>
          <w:delText>f1-score</w:delText>
        </w:r>
        <w:r w:rsidR="003F4F92" w:rsidRPr="007E0958" w:rsidDel="007B1793">
          <w:rPr>
            <w:highlight w:val="yellow"/>
          </w:rPr>
          <w:delText xml:space="preserve"> e a revocação de todas as formas de balanceamento, sendo a combinação de </w:delText>
        </w:r>
        <w:r w:rsidR="003F4F92" w:rsidRPr="007E0958" w:rsidDel="007B1793">
          <w:rPr>
            <w:i/>
            <w:iCs/>
            <w:highlight w:val="yellow"/>
          </w:rPr>
          <w:delText xml:space="preserve">oversampling </w:delText>
        </w:r>
        <w:r w:rsidR="003F4F92" w:rsidRPr="007E0958" w:rsidDel="007B1793">
          <w:rPr>
            <w:highlight w:val="yellow"/>
          </w:rPr>
          <w:delText xml:space="preserve">+ </w:delText>
        </w:r>
        <w:r w:rsidR="003F4F92" w:rsidRPr="007E0958" w:rsidDel="007B1793">
          <w:rPr>
            <w:i/>
            <w:iCs/>
            <w:highlight w:val="yellow"/>
          </w:rPr>
          <w:delText>undersampling</w:delText>
        </w:r>
        <w:r w:rsidR="003F4F92" w:rsidRPr="007E0958" w:rsidDel="007B1793">
          <w:rPr>
            <w:highlight w:val="yellow"/>
          </w:rPr>
          <w:delText xml:space="preserve"> </w:delText>
        </w:r>
        <w:r w:rsidR="006E6551" w:rsidRPr="007E0958" w:rsidDel="007B1793">
          <w:rPr>
            <w:highlight w:val="yellow"/>
          </w:rPr>
          <w:delText>com maior acurácia, c</w:delText>
        </w:r>
        <w:r w:rsidR="003F4F92" w:rsidRPr="007E0958" w:rsidDel="007B1793">
          <w:rPr>
            <w:highlight w:val="yellow"/>
          </w:rPr>
          <w:delText>om resultados da matriz de confusão do modelo foram: 85,8% de VN, 14,2% de FP, 58,2% de VP e 41,8% de FN.</w:delText>
        </w:r>
        <w:r w:rsidR="00C87A4F" w:rsidRPr="007E0958" w:rsidDel="007B1793">
          <w:rPr>
            <w:highlight w:val="yellow"/>
          </w:rPr>
          <w:delText xml:space="preserve"> E a técnica de subamostragem com maior revocação, com resultados da matriz de confusão de: </w:delText>
        </w:r>
        <w:r w:rsidR="007E0958" w:rsidRPr="007E0958" w:rsidDel="007B1793">
          <w:rPr>
            <w:highlight w:val="yellow"/>
          </w:rPr>
          <w:delText>72,2% de VN, 27,8% de FP, 81,1% de VP e 18,9% de FN.</w:delText>
        </w:r>
      </w:del>
    </w:p>
    <w:p w14:paraId="4315FC06" w14:textId="0C9E14E9" w:rsidR="001F1904" w:rsidDel="007B1793" w:rsidRDefault="001F1904" w:rsidP="008E1FDB">
      <w:pPr>
        <w:rPr>
          <w:del w:id="575" w:author="Adenauer" w:date="2023-11-20T10:42:00Z"/>
        </w:rPr>
      </w:pPr>
      <w:del w:id="576" w:author="Adenauer" w:date="2023-11-20T10:42:00Z">
        <w:r w:rsidRPr="001F1904" w:rsidDel="007B1793">
          <w:rPr>
            <w:highlight w:val="yellow"/>
          </w:rPr>
          <w:delText xml:space="preserve">Devido às distintas abordagens de balanceamento de classes e à otimização de parâmetros específicos aplicados a esses dois modelos, cada um revelou um conjunto único de características mais relevantes. Notavelmente, ambos destacaram a importância de variáveis como </w:delText>
        </w:r>
        <w:r w:rsidRPr="001F1904" w:rsidDel="007B1793">
          <w:rPr>
            <w:i/>
            <w:iCs/>
            <w:highlight w:val="yellow"/>
          </w:rPr>
          <w:delText>Sex</w:delText>
        </w:r>
        <w:r w:rsidRPr="001F1904" w:rsidDel="007B1793">
          <w:rPr>
            <w:highlight w:val="yellow"/>
          </w:rPr>
          <w:delText xml:space="preserve">, </w:delText>
        </w:r>
        <w:r w:rsidRPr="001F1904" w:rsidDel="007B1793">
          <w:rPr>
            <w:i/>
            <w:iCs/>
            <w:highlight w:val="yellow"/>
          </w:rPr>
          <w:delText>AgeCategory</w:delText>
        </w:r>
        <w:r w:rsidRPr="001F1904" w:rsidDel="007B1793">
          <w:rPr>
            <w:highlight w:val="yellow"/>
          </w:rPr>
          <w:delText xml:space="preserve"> e </w:delText>
        </w:r>
        <w:r w:rsidRPr="001F1904" w:rsidDel="007B1793">
          <w:rPr>
            <w:i/>
            <w:iCs/>
            <w:highlight w:val="yellow"/>
          </w:rPr>
          <w:delText>GenHealth</w:delText>
        </w:r>
        <w:r w:rsidRPr="001F1904" w:rsidDel="007B1793">
          <w:rPr>
            <w:highlight w:val="yellow"/>
          </w:rPr>
          <w:delText>, embora com ponderações distintas. Essas diferenças ressaltam a sensibilidade dos modelos a diferentes metodologias de balanceamento de classes e a complexidade de interpretação das características mais determinantes.</w:delText>
        </w:r>
      </w:del>
    </w:p>
    <w:p w14:paraId="0C7B4C09" w14:textId="3BB1661F" w:rsidR="000C7AFD" w:rsidRDefault="00DF70CE" w:rsidP="008E1FDB">
      <w:del w:id="577" w:author="Adenauer" w:date="2023-11-20T10:42:00Z">
        <w:r w:rsidDel="007B1793">
          <w:delText xml:space="preserve">Tendo em vista os resultados dos modelos, foi possível concluir que o uso de algoritmos de aprendizado de máquina pode representar ferramentas de extrema importância para auxiliar os médicos na identificação do risco de um paciente desenvolver infarto do miocárdio ou doença arterial coronariana, considerando </w:delText>
        </w:r>
        <w:r w:rsidR="00926B36" w:rsidDel="007B1793">
          <w:delText xml:space="preserve">que foram utilizados apenas dados coletados por questionário. </w:delText>
        </w:r>
        <w:r w:rsidR="00926B36" w:rsidRPr="00231F3D" w:rsidDel="007B1793">
          <w:rPr>
            <w:highlight w:val="yellow"/>
          </w:rPr>
          <w:delText xml:space="preserve">Embora o modelo </w:delText>
        </w:r>
        <w:r w:rsidR="00926B36" w:rsidRPr="00231F3D" w:rsidDel="007B1793">
          <w:rPr>
            <w:i/>
            <w:iCs/>
            <w:highlight w:val="yellow"/>
          </w:rPr>
          <w:delText>XGBoosting</w:delText>
        </w:r>
        <w:r w:rsidR="00926B36" w:rsidRPr="00231F3D" w:rsidDel="007B1793">
          <w:rPr>
            <w:highlight w:val="yellow"/>
          </w:rPr>
          <w:delText xml:space="preserve"> associado a técnica de balanceamento combinado tenha tido a maior acurácia e a menor taxa de falsos positivos, para um problema de diagnosticar o risco de doenças cardiovasculares que podem levar a morte, a ênfase reside em minimizar o índice de falsos negativos. Neste contexto, o modelo associado a técnica </w:delText>
        </w:r>
        <w:r w:rsidR="00926B36" w:rsidRPr="00231F3D" w:rsidDel="007B1793">
          <w:rPr>
            <w:i/>
            <w:iCs/>
            <w:highlight w:val="yellow"/>
          </w:rPr>
          <w:delText>undersampling,</w:delText>
        </w:r>
        <w:r w:rsidR="00926B36" w:rsidRPr="00231F3D" w:rsidDel="007B1793">
          <w:rPr>
            <w:highlight w:val="yellow"/>
          </w:rPr>
          <w:delText xml:space="preserve"> teve a melhor revocação e consequentemente a menor taxa de falsos negativos evidenciando sua capacidade de identificar </w:delText>
        </w:r>
        <w:r w:rsidR="00231F3D" w:rsidRPr="00231F3D" w:rsidDel="007B1793">
          <w:rPr>
            <w:highlight w:val="yellow"/>
          </w:rPr>
          <w:delText>de maneira eficaz</w:delText>
        </w:r>
        <w:r w:rsidR="00926B36" w:rsidRPr="00231F3D" w:rsidDel="007B1793">
          <w:rPr>
            <w:highlight w:val="yellow"/>
          </w:rPr>
          <w:delText xml:space="preserve"> casos de risco de </w:delText>
        </w:r>
        <w:r w:rsidR="00231F3D" w:rsidRPr="00231F3D" w:rsidDel="007B1793">
          <w:rPr>
            <w:highlight w:val="yellow"/>
          </w:rPr>
          <w:delText>IM e DAC</w:delText>
        </w:r>
        <w:r w:rsidR="00926B36" w:rsidRPr="00231F3D" w:rsidDel="007B1793">
          <w:rPr>
            <w:highlight w:val="yellow"/>
          </w:rPr>
          <w:delText xml:space="preserve"> e ressaltando a </w:delText>
        </w:r>
        <w:r w:rsidR="00926B36" w:rsidRPr="00231F3D" w:rsidDel="007B1793">
          <w:rPr>
            <w:highlight w:val="yellow"/>
          </w:rPr>
          <w:lastRenderedPageBreak/>
          <w:delText xml:space="preserve">relevância de considerar métricas específicas </w:delText>
        </w:r>
        <w:r w:rsidR="00231F3D" w:rsidRPr="00231F3D" w:rsidDel="007B1793">
          <w:rPr>
            <w:highlight w:val="yellow"/>
          </w:rPr>
          <w:delText>que servem de alerta médica para o diagnóstico clínico</w:delText>
        </w:r>
      </w:del>
      <w:r w:rsidR="00231F3D" w:rsidRPr="00231F3D">
        <w:rPr>
          <w:highlight w:val="yellow"/>
        </w:rPr>
        <w:t>.</w:t>
      </w:r>
    </w:p>
    <w:p w14:paraId="50C26B5F" w14:textId="77777777" w:rsidR="00231F3D" w:rsidRDefault="00231F3D" w:rsidP="00231F3D"/>
    <w:p w14:paraId="38890250" w14:textId="0109ECB1" w:rsidR="00D277FC" w:rsidRDefault="00AF53A3" w:rsidP="00D277FC">
      <w:pPr>
        <w:jc w:val="center"/>
        <w:rPr>
          <w:smallCaps/>
          <w:color w:val="000000"/>
        </w:rPr>
      </w:pPr>
      <w:r w:rsidRPr="00240946">
        <w:rPr>
          <w:smallCaps/>
          <w:color w:val="000000"/>
        </w:rPr>
        <w:t>R</w:t>
      </w:r>
      <w:r w:rsidR="00240946" w:rsidRPr="00240946">
        <w:rPr>
          <w:smallCaps/>
          <w:color w:val="000000"/>
        </w:rPr>
        <w:t>EFERÊNCIAS</w:t>
      </w:r>
    </w:p>
    <w:p w14:paraId="3F39569C" w14:textId="77777777" w:rsidR="00231F3D" w:rsidRDefault="00231F3D" w:rsidP="00D277FC">
      <w:pPr>
        <w:jc w:val="center"/>
        <w:rPr>
          <w:smallCaps/>
          <w:color w:val="000000"/>
        </w:rPr>
      </w:pPr>
    </w:p>
    <w:p w14:paraId="02FDA3EF" w14:textId="6662FE6D" w:rsidR="00D277FC" w:rsidRPr="00CE1E60" w:rsidRDefault="00D277FC" w:rsidP="00D277FC">
      <w:pPr>
        <w:pStyle w:val="PargrafodaLista"/>
        <w:numPr>
          <w:ilvl w:val="0"/>
          <w:numId w:val="14"/>
        </w:numPr>
        <w:rPr>
          <w:sz w:val="16"/>
          <w:szCs w:val="16"/>
        </w:rPr>
      </w:pPr>
      <w:r w:rsidRPr="00CE1E60">
        <w:rPr>
          <w:sz w:val="16"/>
          <w:szCs w:val="16"/>
        </w:rPr>
        <w:t>No Brasil, mais de 230 mil pessoas morreram por doenças cardiovasculares em 2021. ([s.d.]). Recuperado 25 de junho de 2023, de https://www.cnnbrasil.com.br/saude/no-brasil-mais-de-230-mil-pessoas-morreram-por-doencas-cardiovasculares-em-2021/amp/</w:t>
      </w:r>
    </w:p>
    <w:p w14:paraId="0B2DC6BE" w14:textId="483595BA" w:rsidR="00D277FC" w:rsidRPr="00AF53A3" w:rsidRDefault="00D277FC" w:rsidP="00D277FC">
      <w:pPr>
        <w:pStyle w:val="PargrafodaLista"/>
        <w:numPr>
          <w:ilvl w:val="0"/>
          <w:numId w:val="14"/>
        </w:numPr>
        <w:rPr>
          <w:sz w:val="16"/>
          <w:szCs w:val="16"/>
          <w:lang w:val="en-US"/>
        </w:rPr>
      </w:pPr>
      <w:r w:rsidRPr="00AF53A3">
        <w:rPr>
          <w:sz w:val="16"/>
          <w:szCs w:val="16"/>
          <w:lang w:val="en-US"/>
        </w:rPr>
        <w:t>Princy, R. J. P., Parthasarathy, S., Hency Jose, P. S., Raj Lakshminarayanan, A., &amp; Jeganathan, S. (2020). Prediction of Cardiac Disease using Supervised Machine Learning Algorithms. 2020 4th International Conference on Intelligent Computing and Control Systems (ICICCS), 570–575. https://doi.org/10.1109/ICICCS48265.2020.9121169</w:t>
      </w:r>
    </w:p>
    <w:p w14:paraId="2370A7CA" w14:textId="6EE411A9"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Heart Disease Facts | cdc.gov. (2023, </w:t>
      </w:r>
      <w:proofErr w:type="spellStart"/>
      <w:r w:rsidRPr="00AF53A3">
        <w:rPr>
          <w:sz w:val="16"/>
          <w:szCs w:val="16"/>
          <w:lang w:val="en-US"/>
        </w:rPr>
        <w:t>maio</w:t>
      </w:r>
      <w:proofErr w:type="spellEnd"/>
      <w:r w:rsidRPr="00AF53A3">
        <w:rPr>
          <w:sz w:val="16"/>
          <w:szCs w:val="16"/>
          <w:lang w:val="en-US"/>
        </w:rPr>
        <w:t xml:space="preserve"> 15). Centers for Disease Control and Prevention. https://www.cdc.gov/heartdisease/facts.htm</w:t>
      </w:r>
    </w:p>
    <w:p w14:paraId="3B2FB67B" w14:textId="47EC4BBE" w:rsidR="00D277FC" w:rsidRPr="00AF53A3" w:rsidRDefault="00D277FC" w:rsidP="00D277FC">
      <w:pPr>
        <w:pStyle w:val="PargrafodaLista"/>
        <w:numPr>
          <w:ilvl w:val="0"/>
          <w:numId w:val="14"/>
        </w:numPr>
        <w:rPr>
          <w:sz w:val="16"/>
          <w:szCs w:val="16"/>
          <w:lang w:val="en-US"/>
        </w:rPr>
      </w:pPr>
      <w:r w:rsidRPr="00AF53A3">
        <w:rPr>
          <w:sz w:val="16"/>
          <w:szCs w:val="16"/>
          <w:lang w:val="en-US"/>
        </w:rPr>
        <w:t xml:space="preserve">Stevens, B., Pezzullo, L., </w:t>
      </w:r>
      <w:proofErr w:type="spellStart"/>
      <w:r w:rsidRPr="00AF53A3">
        <w:rPr>
          <w:sz w:val="16"/>
          <w:szCs w:val="16"/>
          <w:lang w:val="en-US"/>
        </w:rPr>
        <w:t>Verdian</w:t>
      </w:r>
      <w:proofErr w:type="spellEnd"/>
      <w:r w:rsidRPr="00AF53A3">
        <w:rPr>
          <w:sz w:val="16"/>
          <w:szCs w:val="16"/>
          <w:lang w:val="en-US"/>
        </w:rPr>
        <w:t xml:space="preserve">, L., Tomlinson, J., George, A., &amp; Bacal, F. (2018). The Economic Burden of Heart Conditions in Brazil. </w:t>
      </w:r>
      <w:proofErr w:type="spellStart"/>
      <w:r w:rsidRPr="00AF53A3">
        <w:rPr>
          <w:sz w:val="16"/>
          <w:szCs w:val="16"/>
          <w:lang w:val="en-US"/>
        </w:rPr>
        <w:t>Arquivos</w:t>
      </w:r>
      <w:proofErr w:type="spellEnd"/>
      <w:r w:rsidRPr="00AF53A3">
        <w:rPr>
          <w:sz w:val="16"/>
          <w:szCs w:val="16"/>
          <w:lang w:val="en-US"/>
        </w:rPr>
        <w:t xml:space="preserve"> </w:t>
      </w:r>
      <w:proofErr w:type="spellStart"/>
      <w:r w:rsidRPr="00AF53A3">
        <w:rPr>
          <w:sz w:val="16"/>
          <w:szCs w:val="16"/>
          <w:lang w:val="en-US"/>
        </w:rPr>
        <w:t>Brasileiros</w:t>
      </w:r>
      <w:proofErr w:type="spellEnd"/>
      <w:r w:rsidRPr="00AF53A3">
        <w:rPr>
          <w:sz w:val="16"/>
          <w:szCs w:val="16"/>
          <w:lang w:val="en-US"/>
        </w:rPr>
        <w:t xml:space="preserve"> de </w:t>
      </w:r>
      <w:proofErr w:type="spellStart"/>
      <w:r w:rsidRPr="00AF53A3">
        <w:rPr>
          <w:sz w:val="16"/>
          <w:szCs w:val="16"/>
          <w:lang w:val="en-US"/>
        </w:rPr>
        <w:t>Cardiologia</w:t>
      </w:r>
      <w:proofErr w:type="spellEnd"/>
      <w:r w:rsidRPr="00AF53A3">
        <w:rPr>
          <w:sz w:val="16"/>
          <w:szCs w:val="16"/>
          <w:lang w:val="en-US"/>
        </w:rPr>
        <w:t>, 111, 29–36. https://doi.org/10.5935/abc.20180104</w:t>
      </w:r>
    </w:p>
    <w:p w14:paraId="204D51BD" w14:textId="7F089D03" w:rsidR="00D277FC" w:rsidRPr="00CE1E60" w:rsidRDefault="00D277FC" w:rsidP="00D277FC">
      <w:pPr>
        <w:pStyle w:val="PargrafodaLista"/>
        <w:numPr>
          <w:ilvl w:val="0"/>
          <w:numId w:val="14"/>
        </w:numPr>
        <w:rPr>
          <w:sz w:val="16"/>
          <w:szCs w:val="16"/>
        </w:rPr>
      </w:pPr>
      <w:r w:rsidRPr="00AF53A3">
        <w:rPr>
          <w:sz w:val="16"/>
          <w:szCs w:val="16"/>
          <w:lang w:val="en-US"/>
        </w:rPr>
        <w:t xml:space="preserve">Ishaq, A., Sadiq, S., Umer, M., Ullah, S., </w:t>
      </w:r>
      <w:proofErr w:type="spellStart"/>
      <w:r w:rsidRPr="00AF53A3">
        <w:rPr>
          <w:sz w:val="16"/>
          <w:szCs w:val="16"/>
          <w:lang w:val="en-US"/>
        </w:rPr>
        <w:t>Mirjalili</w:t>
      </w:r>
      <w:proofErr w:type="spellEnd"/>
      <w:r w:rsidRPr="00AF53A3">
        <w:rPr>
          <w:sz w:val="16"/>
          <w:szCs w:val="16"/>
          <w:lang w:val="en-US"/>
        </w:rPr>
        <w:t xml:space="preserve">, S., </w:t>
      </w:r>
      <w:proofErr w:type="spellStart"/>
      <w:r w:rsidRPr="00AF53A3">
        <w:rPr>
          <w:sz w:val="16"/>
          <w:szCs w:val="16"/>
          <w:lang w:val="en-US"/>
        </w:rPr>
        <w:t>Rupapara</w:t>
      </w:r>
      <w:proofErr w:type="spellEnd"/>
      <w:r w:rsidRPr="00AF53A3">
        <w:rPr>
          <w:sz w:val="16"/>
          <w:szCs w:val="16"/>
          <w:lang w:val="en-US"/>
        </w:rPr>
        <w:t xml:space="preserve">, V., &amp; Nappi, M. (2021). Improving the Prediction of Heart Failure Patients’ Survival Using SMOTE and Effective Data Mining Techniques. </w:t>
      </w:r>
      <w:r w:rsidRPr="00CE1E60">
        <w:rPr>
          <w:sz w:val="16"/>
          <w:szCs w:val="16"/>
        </w:rPr>
        <w:t>IEEE Access, 9, 39707–39716. https://doi.org/10.1109/ACCESS.2021.3064084</w:t>
      </w:r>
    </w:p>
    <w:p w14:paraId="52019A57" w14:textId="27971F00" w:rsidR="00D277FC" w:rsidRPr="00CE1E60" w:rsidRDefault="00D277FC" w:rsidP="00D277FC">
      <w:pPr>
        <w:pStyle w:val="PargrafodaLista"/>
        <w:numPr>
          <w:ilvl w:val="0"/>
          <w:numId w:val="14"/>
        </w:numPr>
        <w:rPr>
          <w:sz w:val="16"/>
          <w:szCs w:val="16"/>
        </w:rPr>
      </w:pPr>
      <w:proofErr w:type="spellStart"/>
      <w:r w:rsidRPr="00CE1E60">
        <w:rPr>
          <w:sz w:val="16"/>
          <w:szCs w:val="16"/>
        </w:rPr>
        <w:t>Muntasir</w:t>
      </w:r>
      <w:proofErr w:type="spellEnd"/>
      <w:r w:rsidRPr="00CE1E60">
        <w:rPr>
          <w:sz w:val="16"/>
          <w:szCs w:val="16"/>
        </w:rPr>
        <w:t xml:space="preserve"> </w:t>
      </w:r>
      <w:proofErr w:type="spellStart"/>
      <w:r w:rsidRPr="00CE1E60">
        <w:rPr>
          <w:sz w:val="16"/>
          <w:szCs w:val="16"/>
        </w:rPr>
        <w:t>Nishat</w:t>
      </w:r>
      <w:proofErr w:type="spellEnd"/>
      <w:r w:rsidRPr="00CE1E60">
        <w:rPr>
          <w:sz w:val="16"/>
          <w:szCs w:val="16"/>
        </w:rPr>
        <w:t xml:space="preserve">, M., Faisal, F., </w:t>
      </w:r>
      <w:proofErr w:type="spellStart"/>
      <w:r w:rsidRPr="00CE1E60">
        <w:rPr>
          <w:sz w:val="16"/>
          <w:szCs w:val="16"/>
        </w:rPr>
        <w:t>Jahan</w:t>
      </w:r>
      <w:proofErr w:type="spellEnd"/>
      <w:r w:rsidRPr="00CE1E60">
        <w:rPr>
          <w:sz w:val="16"/>
          <w:szCs w:val="16"/>
        </w:rPr>
        <w:t xml:space="preserve"> </w:t>
      </w:r>
      <w:proofErr w:type="spellStart"/>
      <w:r w:rsidRPr="00CE1E60">
        <w:rPr>
          <w:sz w:val="16"/>
          <w:szCs w:val="16"/>
        </w:rPr>
        <w:t>Ratul</w:t>
      </w:r>
      <w:proofErr w:type="spellEnd"/>
      <w:r w:rsidRPr="00CE1E60">
        <w:rPr>
          <w:sz w:val="16"/>
          <w:szCs w:val="16"/>
        </w:rPr>
        <w:t>, I., Al-</w:t>
      </w:r>
      <w:proofErr w:type="spellStart"/>
      <w:r w:rsidRPr="00CE1E60">
        <w:rPr>
          <w:sz w:val="16"/>
          <w:szCs w:val="16"/>
        </w:rPr>
        <w:t>Monsur</w:t>
      </w:r>
      <w:proofErr w:type="spellEnd"/>
      <w:r w:rsidRPr="00CE1E60">
        <w:rPr>
          <w:sz w:val="16"/>
          <w:szCs w:val="16"/>
        </w:rPr>
        <w:t xml:space="preserve">, A., Ar-Rafi, A. M., </w:t>
      </w:r>
      <w:proofErr w:type="spellStart"/>
      <w:r w:rsidRPr="00CE1E60">
        <w:rPr>
          <w:sz w:val="16"/>
          <w:szCs w:val="16"/>
        </w:rPr>
        <w:t>Nasrullah</w:t>
      </w:r>
      <w:proofErr w:type="spellEnd"/>
      <w:r w:rsidRPr="00CE1E60">
        <w:rPr>
          <w:sz w:val="16"/>
          <w:szCs w:val="16"/>
        </w:rPr>
        <w:t xml:space="preserve">, S. M., Reza, M. T., &amp; Khan, M. R. H. (2022). </w:t>
      </w:r>
      <w:r w:rsidRPr="00AF53A3">
        <w:rPr>
          <w:sz w:val="16"/>
          <w:szCs w:val="16"/>
          <w:lang w:val="en-US"/>
        </w:rPr>
        <w:t xml:space="preserve">A Comprehensive Investigation of the Performances of Different Machine Learning Classifiers with SMOTE-ENN Oversampling Technique and Hyperparameter Optimization for Imbalanced Heart Failure Dataset. </w:t>
      </w:r>
      <w:proofErr w:type="spellStart"/>
      <w:r w:rsidRPr="00CE1E60">
        <w:rPr>
          <w:sz w:val="16"/>
          <w:szCs w:val="16"/>
        </w:rPr>
        <w:t>Scientific</w:t>
      </w:r>
      <w:proofErr w:type="spellEnd"/>
      <w:r w:rsidRPr="00CE1E60">
        <w:rPr>
          <w:sz w:val="16"/>
          <w:szCs w:val="16"/>
        </w:rPr>
        <w:t xml:space="preserve"> </w:t>
      </w:r>
      <w:proofErr w:type="spellStart"/>
      <w:r w:rsidRPr="00CE1E60">
        <w:rPr>
          <w:sz w:val="16"/>
          <w:szCs w:val="16"/>
        </w:rPr>
        <w:t>Programming</w:t>
      </w:r>
      <w:proofErr w:type="spellEnd"/>
      <w:r w:rsidRPr="00CE1E60">
        <w:rPr>
          <w:sz w:val="16"/>
          <w:szCs w:val="16"/>
        </w:rPr>
        <w:t>, 2022, e3649406. https://doi.org/10.1155/2022/3649406</w:t>
      </w:r>
    </w:p>
    <w:p w14:paraId="5CA2F2BB" w14:textId="1F5BD87F" w:rsidR="00D277FC" w:rsidRPr="00CE1E60" w:rsidRDefault="001F6BD0" w:rsidP="00D277FC">
      <w:pPr>
        <w:pStyle w:val="PargrafodaLista"/>
        <w:numPr>
          <w:ilvl w:val="0"/>
          <w:numId w:val="14"/>
        </w:numPr>
        <w:rPr>
          <w:sz w:val="16"/>
          <w:szCs w:val="16"/>
        </w:rPr>
      </w:pPr>
      <w:r w:rsidRPr="00AF53A3">
        <w:rPr>
          <w:sz w:val="16"/>
          <w:szCs w:val="16"/>
          <w:lang w:val="en-US"/>
        </w:rPr>
        <w:t xml:space="preserve">Indicators of Heart Disease (2022 UPDATE). </w:t>
      </w:r>
      <w:r w:rsidRPr="00CE1E60">
        <w:rPr>
          <w:sz w:val="16"/>
          <w:szCs w:val="16"/>
        </w:rPr>
        <w:t>([s.d.]). Recuperado 9 de novembro de 2023, de https://www.kaggle.com/datasets/kamilpytlak/personal-key-indicators-of-heart-disease</w:t>
      </w:r>
    </w:p>
    <w:p w14:paraId="48DFBB6E" w14:textId="426C0F6A" w:rsidR="001F6BD0" w:rsidRPr="00CE1E60" w:rsidRDefault="001F6BD0" w:rsidP="00D277FC">
      <w:pPr>
        <w:pStyle w:val="PargrafodaLista"/>
        <w:numPr>
          <w:ilvl w:val="0"/>
          <w:numId w:val="14"/>
        </w:numPr>
        <w:rPr>
          <w:sz w:val="16"/>
          <w:szCs w:val="16"/>
        </w:rPr>
      </w:pPr>
      <w:r w:rsidRPr="00AF53A3">
        <w:rPr>
          <w:sz w:val="16"/>
          <w:szCs w:val="16"/>
          <w:lang w:val="en-US"/>
        </w:rPr>
        <w:t xml:space="preserve">Toprak, M. (2020, </w:t>
      </w:r>
      <w:proofErr w:type="spellStart"/>
      <w:r w:rsidRPr="00AF53A3">
        <w:rPr>
          <w:sz w:val="16"/>
          <w:szCs w:val="16"/>
          <w:lang w:val="en-US"/>
        </w:rPr>
        <w:t>agosto</w:t>
      </w:r>
      <w:proofErr w:type="spellEnd"/>
      <w:r w:rsidRPr="00AF53A3">
        <w:rPr>
          <w:sz w:val="16"/>
          <w:szCs w:val="16"/>
          <w:lang w:val="en-US"/>
        </w:rPr>
        <w:t xml:space="preserve"> 29). Bayes’ Theorem. </w:t>
      </w:r>
      <w:proofErr w:type="spellStart"/>
      <w:r w:rsidRPr="00CE1E60">
        <w:rPr>
          <w:sz w:val="16"/>
          <w:szCs w:val="16"/>
        </w:rPr>
        <w:t>Medium</w:t>
      </w:r>
      <w:proofErr w:type="spellEnd"/>
      <w:r w:rsidRPr="00CE1E60">
        <w:rPr>
          <w:sz w:val="16"/>
          <w:szCs w:val="16"/>
        </w:rPr>
        <w:t>. https://medium.com/@toprak.mhmt/bayes-theorem-89daf9f11769</w:t>
      </w:r>
    </w:p>
    <w:p w14:paraId="1C0B2238" w14:textId="54385F37" w:rsidR="001F6BD0" w:rsidRPr="00CE1E60" w:rsidRDefault="001F6BD0" w:rsidP="00D277FC">
      <w:pPr>
        <w:pStyle w:val="PargrafodaLista"/>
        <w:numPr>
          <w:ilvl w:val="0"/>
          <w:numId w:val="14"/>
        </w:numPr>
        <w:rPr>
          <w:sz w:val="16"/>
          <w:szCs w:val="16"/>
        </w:rPr>
      </w:pPr>
      <w:r w:rsidRPr="00AF53A3">
        <w:rPr>
          <w:sz w:val="16"/>
          <w:szCs w:val="16"/>
          <w:lang w:val="en-US"/>
        </w:rPr>
        <w:t>Chi-Square (</w:t>
      </w:r>
      <w:r w:rsidRPr="00CE1E60">
        <w:rPr>
          <w:sz w:val="16"/>
          <w:szCs w:val="16"/>
        </w:rPr>
        <w:t>χ</w:t>
      </w:r>
      <w:r w:rsidRPr="00AF53A3">
        <w:rPr>
          <w:sz w:val="16"/>
          <w:szCs w:val="16"/>
          <w:lang w:val="en-US"/>
        </w:rPr>
        <w:t xml:space="preserve">2) Statistic: What It Is, Examples, How and When to Use the Test. </w:t>
      </w:r>
      <w:r w:rsidRPr="00CE1E60">
        <w:rPr>
          <w:sz w:val="16"/>
          <w:szCs w:val="16"/>
        </w:rPr>
        <w:t xml:space="preserve">([s.d.]). </w:t>
      </w:r>
      <w:proofErr w:type="spellStart"/>
      <w:r w:rsidRPr="00CE1E60">
        <w:rPr>
          <w:sz w:val="16"/>
          <w:szCs w:val="16"/>
        </w:rPr>
        <w:t>Investopedia</w:t>
      </w:r>
      <w:proofErr w:type="spellEnd"/>
      <w:r w:rsidRPr="00CE1E60">
        <w:rPr>
          <w:sz w:val="16"/>
          <w:szCs w:val="16"/>
        </w:rPr>
        <w:t>. Recuperado 31 de outubro de 2023, de https://www.investopedia.com/terms/c/chi-square-statistic.asp</w:t>
      </w:r>
    </w:p>
    <w:p w14:paraId="0AA7DCA1" w14:textId="2D54360A" w:rsidR="001F6BD0" w:rsidRPr="00AF53A3" w:rsidRDefault="001F6BD0" w:rsidP="00D277FC">
      <w:pPr>
        <w:pStyle w:val="PargrafodaLista"/>
        <w:numPr>
          <w:ilvl w:val="0"/>
          <w:numId w:val="14"/>
        </w:numPr>
        <w:rPr>
          <w:sz w:val="16"/>
          <w:szCs w:val="16"/>
          <w:lang w:val="en-US"/>
        </w:rPr>
      </w:pPr>
      <w:proofErr w:type="spellStart"/>
      <w:r w:rsidRPr="00AF53A3">
        <w:rPr>
          <w:sz w:val="16"/>
          <w:szCs w:val="16"/>
          <w:lang w:val="en-US"/>
        </w:rPr>
        <w:t>Kotsiantis</w:t>
      </w:r>
      <w:proofErr w:type="spellEnd"/>
      <w:r w:rsidRPr="00AF53A3">
        <w:rPr>
          <w:sz w:val="16"/>
          <w:szCs w:val="16"/>
          <w:lang w:val="en-US"/>
        </w:rPr>
        <w:t>, S. B. (2013). Decision trees: A recent overview. Artificial Intelligence Review, 39(4), 261–283. https://doi.org/10.1007/s10462-011-9272-4</w:t>
      </w:r>
    </w:p>
    <w:p w14:paraId="57954F6B" w14:textId="506FAFE3" w:rsidR="001F6BD0" w:rsidRPr="00CE1E60" w:rsidRDefault="001F6BD0" w:rsidP="00D277FC">
      <w:pPr>
        <w:pStyle w:val="PargrafodaLista"/>
        <w:numPr>
          <w:ilvl w:val="0"/>
          <w:numId w:val="14"/>
        </w:numPr>
        <w:rPr>
          <w:sz w:val="16"/>
          <w:szCs w:val="16"/>
        </w:rPr>
      </w:pPr>
      <w:r w:rsidRPr="00AF53A3">
        <w:rPr>
          <w:sz w:val="16"/>
          <w:szCs w:val="16"/>
          <w:lang w:val="en-US"/>
        </w:rPr>
        <w:lastRenderedPageBreak/>
        <w:t xml:space="preserve">Bashar, S. S., Miah, M. S., Karim, A. Z., Al Mahmud, M. A., &amp; Hasan, Z. (2019, February). A machine learning approach for heart rate estimation from PPG signal using random forest regression algorithm. In 2019 International Conference on Electrical, Computer and Communication Engineering (ECCE) (pp. 1-5). </w:t>
      </w:r>
      <w:r w:rsidRPr="00CE1E60">
        <w:rPr>
          <w:sz w:val="16"/>
          <w:szCs w:val="16"/>
        </w:rPr>
        <w:t>IEEE.</w:t>
      </w:r>
    </w:p>
    <w:p w14:paraId="1DD6C4EC" w14:textId="1DB2CCB1" w:rsidR="001F6BD0" w:rsidRPr="00CE1E60" w:rsidRDefault="001F6BD0" w:rsidP="00D277FC">
      <w:pPr>
        <w:pStyle w:val="PargrafodaLista"/>
        <w:numPr>
          <w:ilvl w:val="0"/>
          <w:numId w:val="14"/>
        </w:numPr>
        <w:rPr>
          <w:sz w:val="16"/>
          <w:szCs w:val="16"/>
        </w:rPr>
      </w:pPr>
      <w:r w:rsidRPr="00AF53A3">
        <w:rPr>
          <w:sz w:val="16"/>
          <w:szCs w:val="16"/>
          <w:lang w:val="en-US"/>
        </w:rPr>
        <w:t xml:space="preserve">What is </w:t>
      </w:r>
      <w:proofErr w:type="spellStart"/>
      <w:r w:rsidRPr="00AF53A3">
        <w:rPr>
          <w:sz w:val="16"/>
          <w:szCs w:val="16"/>
          <w:lang w:val="en-US"/>
        </w:rPr>
        <w:t>XGBoost</w:t>
      </w:r>
      <w:proofErr w:type="spell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NVIDIA Data Science Glossary. </w:t>
      </w:r>
      <w:r w:rsidRPr="00CE1E60">
        <w:rPr>
          <w:sz w:val="16"/>
          <w:szCs w:val="16"/>
        </w:rPr>
        <w:t>Recuperado 25 de junho de 2023, de https://www.nvidia.com/en-us/glossary/data-science/xgboost/</w:t>
      </w:r>
    </w:p>
    <w:p w14:paraId="628CDD4F" w14:textId="72CE79D5" w:rsidR="001F6BD0" w:rsidRPr="00AF53A3" w:rsidRDefault="001F6BD0" w:rsidP="00D277FC">
      <w:pPr>
        <w:pStyle w:val="PargrafodaLista"/>
        <w:numPr>
          <w:ilvl w:val="0"/>
          <w:numId w:val="14"/>
        </w:numPr>
        <w:rPr>
          <w:sz w:val="16"/>
          <w:szCs w:val="16"/>
          <w:lang w:val="en-US"/>
        </w:rPr>
      </w:pPr>
      <w:r w:rsidRPr="00AF53A3">
        <w:rPr>
          <w:sz w:val="16"/>
          <w:szCs w:val="16"/>
          <w:lang w:val="en-US"/>
        </w:rPr>
        <w:t xml:space="preserve">Liu, A. Y. C. (2004). The effect of oversampling and </w:t>
      </w:r>
      <w:proofErr w:type="spellStart"/>
      <w:r w:rsidRPr="00AF53A3">
        <w:rPr>
          <w:sz w:val="16"/>
          <w:szCs w:val="16"/>
          <w:lang w:val="en-US"/>
        </w:rPr>
        <w:t>undersampling</w:t>
      </w:r>
      <w:proofErr w:type="spellEnd"/>
      <w:r w:rsidRPr="00AF53A3">
        <w:rPr>
          <w:sz w:val="16"/>
          <w:szCs w:val="16"/>
          <w:lang w:val="en-US"/>
        </w:rPr>
        <w:t xml:space="preserve"> on classifying imbalanced text datasets (Doctoral dissertation, University of Texas at Austin).</w:t>
      </w:r>
    </w:p>
    <w:p w14:paraId="004F9FE0" w14:textId="53094C01" w:rsidR="001F6BD0" w:rsidRPr="00CE1E60" w:rsidRDefault="00CF0056" w:rsidP="00D277FC">
      <w:pPr>
        <w:pStyle w:val="PargrafodaLista"/>
        <w:numPr>
          <w:ilvl w:val="0"/>
          <w:numId w:val="14"/>
        </w:numPr>
        <w:rPr>
          <w:sz w:val="16"/>
          <w:szCs w:val="16"/>
        </w:rPr>
      </w:pPr>
      <w:proofErr w:type="spellStart"/>
      <w:r w:rsidRPr="00AF53A3">
        <w:rPr>
          <w:sz w:val="16"/>
          <w:szCs w:val="16"/>
          <w:lang w:val="en-US"/>
        </w:rPr>
        <w:t>Sklearn.model_selection.RandomizedSearchCV</w:t>
      </w:r>
      <w:proofErr w:type="spellEnd"/>
      <w:r w:rsidRPr="00AF53A3">
        <w:rPr>
          <w:sz w:val="16"/>
          <w:szCs w:val="16"/>
          <w:lang w:val="en-US"/>
        </w:rPr>
        <w:t>. ([</w:t>
      </w:r>
      <w:proofErr w:type="spellStart"/>
      <w:r w:rsidRPr="00AF53A3">
        <w:rPr>
          <w:sz w:val="16"/>
          <w:szCs w:val="16"/>
          <w:lang w:val="en-US"/>
        </w:rPr>
        <w:t>s.d.</w:t>
      </w:r>
      <w:proofErr w:type="spellEnd"/>
      <w:r w:rsidRPr="00AF53A3">
        <w:rPr>
          <w:sz w:val="16"/>
          <w:szCs w:val="16"/>
          <w:lang w:val="en-US"/>
        </w:rPr>
        <w:t xml:space="preserve">]). </w:t>
      </w:r>
      <w:proofErr w:type="spellStart"/>
      <w:r w:rsidRPr="00CE1E60">
        <w:rPr>
          <w:sz w:val="16"/>
          <w:szCs w:val="16"/>
        </w:rPr>
        <w:t>Scikit-Learn</w:t>
      </w:r>
      <w:proofErr w:type="spellEnd"/>
      <w:r w:rsidRPr="00CE1E60">
        <w:rPr>
          <w:sz w:val="16"/>
          <w:szCs w:val="16"/>
        </w:rPr>
        <w:t>. Recuperado 9 de novembro de 2023, de https://scikit-learn/stable/modules/generated/sklearn.model_selection.RandomizedSearchCV.html</w:t>
      </w:r>
    </w:p>
    <w:p w14:paraId="1893B94C" w14:textId="21B1B77E" w:rsidR="00CF0056" w:rsidRPr="00AF53A3" w:rsidRDefault="00CF0056" w:rsidP="00D277FC">
      <w:pPr>
        <w:pStyle w:val="PargrafodaLista"/>
        <w:numPr>
          <w:ilvl w:val="0"/>
          <w:numId w:val="14"/>
        </w:numPr>
        <w:rPr>
          <w:sz w:val="16"/>
          <w:szCs w:val="16"/>
          <w:lang w:val="en-US"/>
        </w:rPr>
      </w:pPr>
      <w:proofErr w:type="spellStart"/>
      <w:r w:rsidRPr="00CE1E60">
        <w:rPr>
          <w:sz w:val="16"/>
          <w:szCs w:val="16"/>
        </w:rPr>
        <w:t>Kunumi</w:t>
      </w:r>
      <w:proofErr w:type="spellEnd"/>
      <w:r w:rsidRPr="00CE1E60">
        <w:rPr>
          <w:sz w:val="16"/>
          <w:szCs w:val="16"/>
        </w:rPr>
        <w:t xml:space="preserve">. (2021, março 16). Métricas de Avaliação em </w:t>
      </w:r>
      <w:proofErr w:type="spellStart"/>
      <w:r w:rsidRPr="00CE1E60">
        <w:rPr>
          <w:sz w:val="16"/>
          <w:szCs w:val="16"/>
        </w:rPr>
        <w:t>Machine</w:t>
      </w:r>
      <w:proofErr w:type="spellEnd"/>
      <w:r w:rsidRPr="00CE1E60">
        <w:rPr>
          <w:sz w:val="16"/>
          <w:szCs w:val="16"/>
        </w:rPr>
        <w:t xml:space="preserve"> Learning: Classificação. </w:t>
      </w:r>
      <w:proofErr w:type="spellStart"/>
      <w:r w:rsidRPr="00AF53A3">
        <w:rPr>
          <w:sz w:val="16"/>
          <w:szCs w:val="16"/>
          <w:lang w:val="en-US"/>
        </w:rPr>
        <w:t>Kunumi</w:t>
      </w:r>
      <w:proofErr w:type="spellEnd"/>
      <w:r w:rsidRPr="00AF53A3">
        <w:rPr>
          <w:sz w:val="16"/>
          <w:szCs w:val="16"/>
          <w:lang w:val="en-US"/>
        </w:rPr>
        <w:t xml:space="preserve"> Blog. https://medium.com/kunumi/m%C3%A9tricas-de-avalia%C3%A7%C3%A3o-em-machine-learning-classifica%C3%A7%C3%A3o-49340dcdb198</w:t>
      </w:r>
    </w:p>
    <w:p w14:paraId="23CE6A8D" w14:textId="5BF74361" w:rsidR="00CF0056" w:rsidRPr="00AF53A3" w:rsidRDefault="00CF0056" w:rsidP="00D277FC">
      <w:pPr>
        <w:pStyle w:val="PargrafodaLista"/>
        <w:numPr>
          <w:ilvl w:val="0"/>
          <w:numId w:val="14"/>
        </w:numPr>
        <w:rPr>
          <w:sz w:val="16"/>
          <w:szCs w:val="16"/>
          <w:lang w:val="en-US"/>
        </w:rPr>
      </w:pPr>
      <w:r w:rsidRPr="00AF53A3">
        <w:rPr>
          <w:sz w:val="16"/>
          <w:szCs w:val="16"/>
          <w:lang w:val="en-US"/>
        </w:rPr>
        <w:t xml:space="preserve">Mattila, K. J., Asikainen, S., Wolf, J., </w:t>
      </w:r>
      <w:proofErr w:type="spellStart"/>
      <w:r w:rsidRPr="00AF53A3">
        <w:rPr>
          <w:sz w:val="16"/>
          <w:szCs w:val="16"/>
          <w:lang w:val="en-US"/>
        </w:rPr>
        <w:t>Jousimies-Somer</w:t>
      </w:r>
      <w:proofErr w:type="spellEnd"/>
      <w:r w:rsidRPr="00AF53A3">
        <w:rPr>
          <w:sz w:val="16"/>
          <w:szCs w:val="16"/>
          <w:lang w:val="en-US"/>
        </w:rPr>
        <w:t>, H., Valtonen, V., &amp; Nieminen, M. (2000). Age, Dental Infections, and Coronary Heart Disease. Journal of Dental Research, 79(2), 756–760. https://doi.org/10.1177/00220345000790020901</w:t>
      </w:r>
    </w:p>
    <w:p w14:paraId="7F6B03F1" w14:textId="464640CC" w:rsidR="00CF0056" w:rsidRPr="00CE1E60" w:rsidRDefault="00CF0056" w:rsidP="00D277FC">
      <w:pPr>
        <w:pStyle w:val="PargrafodaLista"/>
        <w:numPr>
          <w:ilvl w:val="0"/>
          <w:numId w:val="14"/>
        </w:numPr>
        <w:rPr>
          <w:sz w:val="16"/>
          <w:szCs w:val="16"/>
        </w:rPr>
      </w:pPr>
      <w:r w:rsidRPr="00CE1E60">
        <w:rPr>
          <w:sz w:val="16"/>
          <w:szCs w:val="16"/>
        </w:rPr>
        <w:t>Doenças cardiovasculares—OPAS/OMS | Organização Pan-Americana da Saúde. ([s.d.]). Recuperado 9 de novembro de 2023, de https://www.paho.org/pt/topicos/doencas-cardiovasculares</w:t>
      </w:r>
    </w:p>
    <w:p w14:paraId="7FABE43A" w14:textId="5D2E66CB" w:rsidR="00CF0056" w:rsidRDefault="00CE1E60" w:rsidP="00D277FC">
      <w:pPr>
        <w:pStyle w:val="PargrafodaLista"/>
        <w:numPr>
          <w:ilvl w:val="0"/>
          <w:numId w:val="14"/>
        </w:numPr>
        <w:rPr>
          <w:sz w:val="16"/>
          <w:szCs w:val="16"/>
        </w:rPr>
      </w:pPr>
      <w:r w:rsidRPr="00CE1E60">
        <w:rPr>
          <w:sz w:val="16"/>
          <w:szCs w:val="16"/>
        </w:rPr>
        <w:t xml:space="preserve">Lopes, L. (2023, junho 12). Árvore de Decisão em ML: Guia completo. </w:t>
      </w:r>
      <w:proofErr w:type="spellStart"/>
      <w:r w:rsidRPr="00CE1E60">
        <w:rPr>
          <w:sz w:val="16"/>
          <w:szCs w:val="16"/>
        </w:rPr>
        <w:t>Medium</w:t>
      </w:r>
      <w:proofErr w:type="spellEnd"/>
      <w:r w:rsidRPr="00CE1E60">
        <w:rPr>
          <w:sz w:val="16"/>
          <w:szCs w:val="16"/>
        </w:rPr>
        <w:t xml:space="preserve">. </w:t>
      </w:r>
      <w:r w:rsidR="00971092" w:rsidRPr="00971092">
        <w:rPr>
          <w:sz w:val="16"/>
          <w:szCs w:val="16"/>
        </w:rPr>
        <w:t>https://medium.com/@lorranloopes13/%C3%A1rvore-de-decis%C3%A3o-em-ml-guia-completo-abd288c7ec0b</w:t>
      </w:r>
    </w:p>
    <w:p w14:paraId="6F57C76C" w14:textId="79205456" w:rsidR="00971092" w:rsidRDefault="00971092" w:rsidP="00D277FC">
      <w:pPr>
        <w:pStyle w:val="PargrafodaLista"/>
        <w:numPr>
          <w:ilvl w:val="0"/>
          <w:numId w:val="14"/>
        </w:numPr>
        <w:rPr>
          <w:sz w:val="16"/>
          <w:szCs w:val="16"/>
        </w:rPr>
      </w:pPr>
      <w:r w:rsidRPr="00971092">
        <w:rPr>
          <w:sz w:val="16"/>
          <w:szCs w:val="16"/>
        </w:rPr>
        <w:t xml:space="preserve">Dados Desbalanceados—O que são e como lidar com eles | </w:t>
      </w:r>
      <w:proofErr w:type="spellStart"/>
      <w:r w:rsidRPr="00971092">
        <w:rPr>
          <w:sz w:val="16"/>
          <w:szCs w:val="16"/>
        </w:rPr>
        <w:t>by</w:t>
      </w:r>
      <w:proofErr w:type="spellEnd"/>
      <w:r w:rsidRPr="00971092">
        <w:rPr>
          <w:sz w:val="16"/>
          <w:szCs w:val="16"/>
        </w:rPr>
        <w:t xml:space="preserve"> Felipe </w:t>
      </w:r>
      <w:proofErr w:type="spellStart"/>
      <w:r w:rsidRPr="00971092">
        <w:rPr>
          <w:sz w:val="16"/>
          <w:szCs w:val="16"/>
        </w:rPr>
        <w:t>Azank</w:t>
      </w:r>
      <w:proofErr w:type="spellEnd"/>
      <w:r w:rsidRPr="00971092">
        <w:rPr>
          <w:sz w:val="16"/>
          <w:szCs w:val="16"/>
        </w:rPr>
        <w:t xml:space="preserve"> | Turing </w:t>
      </w:r>
      <w:proofErr w:type="spellStart"/>
      <w:r w:rsidRPr="00971092">
        <w:rPr>
          <w:sz w:val="16"/>
          <w:szCs w:val="16"/>
        </w:rPr>
        <w:t>Talks</w:t>
      </w:r>
      <w:proofErr w:type="spellEnd"/>
      <w:r w:rsidRPr="00971092">
        <w:rPr>
          <w:sz w:val="16"/>
          <w:szCs w:val="16"/>
        </w:rPr>
        <w:t xml:space="preserve"> | </w:t>
      </w:r>
      <w:proofErr w:type="spellStart"/>
      <w:r w:rsidRPr="00971092">
        <w:rPr>
          <w:sz w:val="16"/>
          <w:szCs w:val="16"/>
        </w:rPr>
        <w:t>Medium</w:t>
      </w:r>
      <w:proofErr w:type="spellEnd"/>
      <w:r w:rsidRPr="00971092">
        <w:rPr>
          <w:sz w:val="16"/>
          <w:szCs w:val="16"/>
        </w:rPr>
        <w:t>. ([s.d.]). Recuperado 10 de novembro de 2023, de https://medium.com/turing-talks/dados-desbalanceados-o-que-s%C3%A3o-e-como-evit%C3%A1-los-43df4f49732b</w:t>
      </w:r>
    </w:p>
    <w:p w14:paraId="41A7455F" w14:textId="396E9CF3" w:rsidR="00971092" w:rsidRPr="00CE1E60" w:rsidRDefault="006147CB" w:rsidP="00D277FC">
      <w:pPr>
        <w:pStyle w:val="PargrafodaLista"/>
        <w:numPr>
          <w:ilvl w:val="0"/>
          <w:numId w:val="14"/>
        </w:numPr>
        <w:rPr>
          <w:sz w:val="16"/>
          <w:szCs w:val="16"/>
        </w:rPr>
      </w:pPr>
      <w:proofErr w:type="spellStart"/>
      <w:r w:rsidRPr="00AF53A3">
        <w:rPr>
          <w:sz w:val="16"/>
          <w:szCs w:val="16"/>
          <w:lang w:val="en-US"/>
        </w:rPr>
        <w:t>XGBoost</w:t>
      </w:r>
      <w:proofErr w:type="spellEnd"/>
      <w:r w:rsidRPr="00AF53A3">
        <w:rPr>
          <w:sz w:val="16"/>
          <w:szCs w:val="16"/>
          <w:lang w:val="en-US"/>
        </w:rPr>
        <w:t xml:space="preserve"> versus Random Forest | </w:t>
      </w:r>
      <w:proofErr w:type="spellStart"/>
      <w:r w:rsidRPr="00AF53A3">
        <w:rPr>
          <w:sz w:val="16"/>
          <w:szCs w:val="16"/>
          <w:lang w:val="en-US"/>
        </w:rPr>
        <w:t>Qwak</w:t>
      </w:r>
      <w:proofErr w:type="spellEnd"/>
      <w:r w:rsidRPr="00AF53A3">
        <w:rPr>
          <w:sz w:val="16"/>
          <w:szCs w:val="16"/>
          <w:lang w:val="en-US"/>
        </w:rPr>
        <w:t xml:space="preserve">. </w:t>
      </w:r>
      <w:r w:rsidRPr="006147CB">
        <w:rPr>
          <w:sz w:val="16"/>
          <w:szCs w:val="16"/>
        </w:rPr>
        <w:t>([s.d.]). Recuperado 10 de novembro de 2023, de https://www.qwak.com/post/xgboost-versus-random-forest</w:t>
      </w:r>
    </w:p>
    <w:p w14:paraId="5EE171CE" w14:textId="77777777" w:rsidR="00D277FC" w:rsidRDefault="00D277FC" w:rsidP="00CE1E60">
      <w:pPr>
        <w:ind w:firstLine="0"/>
        <w:rPr>
          <w:smallCaps/>
          <w:color w:val="000000"/>
        </w:rPr>
      </w:pPr>
    </w:p>
    <w:p w14:paraId="7E99E27C" w14:textId="77777777" w:rsidR="00D277FC" w:rsidRDefault="00D277FC" w:rsidP="00CE1E60">
      <w:pPr>
        <w:ind w:firstLine="0"/>
        <w:rPr>
          <w:smallCaps/>
          <w:color w:val="000000"/>
        </w:rPr>
      </w:pPr>
    </w:p>
    <w:p w14:paraId="46EF7546" w14:textId="77777777" w:rsidR="00D277FC" w:rsidRDefault="00D277FC" w:rsidP="00D277FC">
      <w:pPr>
        <w:rPr>
          <w:smallCaps/>
          <w:color w:val="000000"/>
        </w:rPr>
      </w:pPr>
    </w:p>
    <w:p w14:paraId="2D7E3C28" w14:textId="77777777" w:rsidR="00D277FC" w:rsidRDefault="00D277FC" w:rsidP="00D277FC">
      <w:pPr>
        <w:rPr>
          <w:smallCaps/>
          <w:color w:val="000000"/>
        </w:rPr>
      </w:pPr>
    </w:p>
    <w:p w14:paraId="6A13B1B3" w14:textId="77777777" w:rsidR="00D277FC" w:rsidRDefault="00D277FC" w:rsidP="00D277FC">
      <w:pPr>
        <w:rPr>
          <w:smallCaps/>
          <w:color w:val="000000"/>
        </w:rPr>
      </w:pPr>
    </w:p>
    <w:p w14:paraId="43501120" w14:textId="77777777" w:rsidR="00D277FC" w:rsidRDefault="00D277FC" w:rsidP="00D277FC">
      <w:pPr>
        <w:rPr>
          <w:smallCaps/>
          <w:color w:val="000000"/>
        </w:rPr>
      </w:pPr>
    </w:p>
    <w:p w14:paraId="326A882F" w14:textId="77777777" w:rsidR="00D277FC" w:rsidRDefault="00D277FC" w:rsidP="00D277FC">
      <w:pPr>
        <w:rPr>
          <w:smallCaps/>
          <w:color w:val="000000"/>
        </w:rPr>
      </w:pPr>
    </w:p>
    <w:p w14:paraId="51C2DE30" w14:textId="635E0EA2" w:rsidR="00407A37" w:rsidRDefault="00407A37" w:rsidP="00407A37">
      <w:pPr>
        <w:keepLines/>
        <w:pBdr>
          <w:top w:val="nil"/>
          <w:left w:val="nil"/>
          <w:bottom w:val="nil"/>
          <w:right w:val="nil"/>
          <w:between w:val="nil"/>
        </w:pBdr>
        <w:sectPr w:rsidR="00407A37">
          <w:type w:val="continuous"/>
          <w:pgSz w:w="11907" w:h="15819"/>
          <w:pgMar w:top="1702" w:right="794" w:bottom="2268" w:left="1077" w:header="142" w:footer="851" w:gutter="0"/>
          <w:cols w:num="2" w:space="720" w:equalWidth="0">
            <w:col w:w="4848" w:space="340"/>
            <w:col w:w="4848" w:space="0"/>
          </w:cols>
        </w:sectPr>
      </w:pPr>
    </w:p>
    <w:p w14:paraId="3BD2CBBA" w14:textId="77777777" w:rsidR="000C7AFD" w:rsidRDefault="000C7AFD">
      <w:pPr>
        <w:pBdr>
          <w:top w:val="nil"/>
          <w:left w:val="nil"/>
          <w:bottom w:val="nil"/>
          <w:right w:val="nil"/>
          <w:between w:val="nil"/>
        </w:pBdr>
        <w:spacing w:line="20" w:lineRule="auto"/>
        <w:ind w:firstLine="0"/>
        <w:jc w:val="left"/>
        <w:rPr>
          <w:color w:val="000000"/>
          <w:sz w:val="2"/>
          <w:szCs w:val="2"/>
        </w:rPr>
      </w:pPr>
    </w:p>
    <w:p w14:paraId="20DE74D1" w14:textId="77777777" w:rsidR="000C7AFD" w:rsidRDefault="000C7AFD">
      <w:pPr>
        <w:pBdr>
          <w:top w:val="nil"/>
          <w:left w:val="nil"/>
          <w:bottom w:val="nil"/>
          <w:right w:val="nil"/>
          <w:between w:val="nil"/>
        </w:pBdr>
        <w:spacing w:line="20" w:lineRule="auto"/>
        <w:ind w:firstLine="0"/>
        <w:jc w:val="left"/>
        <w:rPr>
          <w:color w:val="000000"/>
          <w:sz w:val="2"/>
          <w:szCs w:val="2"/>
        </w:rPr>
      </w:pPr>
    </w:p>
    <w:sectPr w:rsidR="000C7AFD">
      <w:type w:val="continuous"/>
      <w:pgSz w:w="11907" w:h="15819"/>
      <w:pgMar w:top="1418" w:right="794" w:bottom="2268" w:left="1077" w:header="851" w:footer="85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13" w:author="Adenauer" w:date="2023-11-21T12:57:00Z" w:initials="AGC">
    <w:p w14:paraId="579FDA51" w14:textId="5BC328B7" w:rsidR="00E2006A" w:rsidRDefault="00E2006A">
      <w:pPr>
        <w:pStyle w:val="Textodecomentrio"/>
      </w:pPr>
      <w:r>
        <w:rPr>
          <w:rStyle w:val="Refdecomentrio"/>
        </w:rPr>
        <w:annotationRef/>
      </w:r>
      <w:r>
        <w:t xml:space="preserve">Use a sigla em inglês, já que ela é mundialmente </w:t>
      </w:r>
      <w:proofErr w:type="gramStart"/>
      <w:r>
        <w:t>conhecida</w:t>
      </w:r>
      <w:proofErr w:type="gramEnd"/>
    </w:p>
  </w:comment>
  <w:comment w:id="327" w:author="Adenauer" w:date="2023-11-21T12:58:00Z" w:initials="AGC">
    <w:p w14:paraId="1B489807" w14:textId="133308AA" w:rsidR="00E2006A" w:rsidRDefault="00E2006A">
      <w:pPr>
        <w:pStyle w:val="Textodecomentrio"/>
      </w:pPr>
      <w:r>
        <w:rPr>
          <w:rStyle w:val="Refdecomentrio"/>
        </w:rPr>
        <w:annotationRef/>
      </w:r>
      <w:r>
        <w:t>Pedro</w:t>
      </w:r>
      <w:proofErr w:type="gramStart"/>
      <w:r>
        <w:t>, acho</w:t>
      </w:r>
      <w:proofErr w:type="gramEnd"/>
      <w:r>
        <w:t xml:space="preserve"> melhor deixar essa figura de fora. Não agrega nenhuma informação importante aqui</w:t>
      </w:r>
      <w:proofErr w:type="gramStart"/>
      <w:r>
        <w:t xml:space="preserve"> pois</w:t>
      </w:r>
      <w:proofErr w:type="gramEnd"/>
      <w:r>
        <w:t xml:space="preserve"> você já está escrevendo no texto (no primeiro parágrafo dos métodos) que há 8,6% de doença. E assim abre mais espaço para o texto. Mas se quiser manter esta figura, sugiro remover a descrição dos 8,6% no primeiro parágrafo e deixar para estes números aqui. </w:t>
      </w:r>
    </w:p>
  </w:comment>
  <w:comment w:id="359" w:author="Adenauer" w:date="2023-11-20T12:50:00Z" w:initials="AGC">
    <w:p w14:paraId="04209F19" w14:textId="5CF54240" w:rsidR="00E2006A" w:rsidRDefault="00E2006A" w:rsidP="00DC4E75">
      <w:pPr>
        <w:pStyle w:val="Textodecomentrio"/>
      </w:pPr>
      <w:r>
        <w:rPr>
          <w:rStyle w:val="Refdecomentrio"/>
        </w:rPr>
        <w:annotationRef/>
      </w:r>
      <w:r>
        <w:t xml:space="preserve">Pedro, a sua discussão já estava boa. Eu só tentei mudar as coisas de lugar para deixar mais organizado. É bom sempre tentar condensar a discussão em tópicos, um por parágrafo. Tentei organizar e condensar as </w:t>
      </w:r>
      <w:proofErr w:type="gramStart"/>
      <w:r>
        <w:t>subas</w:t>
      </w:r>
      <w:proofErr w:type="gramEnd"/>
      <w:r>
        <w:t xml:space="preserve"> observações em uma estrutura assim:</w:t>
      </w:r>
    </w:p>
    <w:p w14:paraId="06440271" w14:textId="678C2300" w:rsidR="00E2006A" w:rsidRDefault="00E2006A" w:rsidP="00DC4E75">
      <w:pPr>
        <w:pStyle w:val="Textodecomentrio"/>
        <w:numPr>
          <w:ilvl w:val="0"/>
          <w:numId w:val="17"/>
        </w:numPr>
      </w:pPr>
      <w:r>
        <w:t>Paragrafo retomando a motivação do estudo</w:t>
      </w:r>
    </w:p>
    <w:p w14:paraId="0E1C1CDE" w14:textId="374855A4" w:rsidR="00E2006A" w:rsidRDefault="00E2006A" w:rsidP="00DC4E75">
      <w:pPr>
        <w:pStyle w:val="Textodecomentrio"/>
        <w:numPr>
          <w:ilvl w:val="0"/>
          <w:numId w:val="17"/>
        </w:numPr>
      </w:pPr>
      <w:r>
        <w:t xml:space="preserve"> Falar sobre os modelos</w:t>
      </w:r>
    </w:p>
    <w:p w14:paraId="667C5DE7" w14:textId="624AEA30" w:rsidR="00E2006A" w:rsidRDefault="00E2006A" w:rsidP="007B1793">
      <w:pPr>
        <w:pStyle w:val="Textodecomentrio"/>
        <w:numPr>
          <w:ilvl w:val="0"/>
          <w:numId w:val="17"/>
        </w:numPr>
      </w:pPr>
      <w:r>
        <w:t xml:space="preserve"> Falar sobre as técnicas de amostragem (dividi em dois parágrafos)</w:t>
      </w:r>
    </w:p>
    <w:p w14:paraId="3CDA0E4A" w14:textId="61A9E22F" w:rsidR="00E2006A" w:rsidRDefault="00E2006A" w:rsidP="00DC4E75">
      <w:pPr>
        <w:pStyle w:val="Textodecomentrio"/>
        <w:numPr>
          <w:ilvl w:val="0"/>
          <w:numId w:val="17"/>
        </w:numPr>
      </w:pPr>
      <w:r>
        <w:t xml:space="preserve"> Falar sobre as características (ao final)</w:t>
      </w:r>
    </w:p>
    <w:p w14:paraId="6F072075" w14:textId="488E48C8" w:rsidR="00E2006A" w:rsidRDefault="00E2006A" w:rsidP="00DC4E75">
      <w:pPr>
        <w:pStyle w:val="Textodecomentrio"/>
        <w:numPr>
          <w:ilvl w:val="0"/>
          <w:numId w:val="17"/>
        </w:numPr>
      </w:pPr>
      <w:r>
        <w:t>Conclusão</w:t>
      </w:r>
    </w:p>
    <w:p w14:paraId="3BC1CB9B" w14:textId="77777777" w:rsidR="00E2006A" w:rsidRDefault="00E2006A" w:rsidP="00DC4E75">
      <w:pPr>
        <w:pStyle w:val="Textodecomentrio"/>
      </w:pPr>
    </w:p>
    <w:p w14:paraId="6B13E85B" w14:textId="158AE9B7" w:rsidR="00E2006A" w:rsidRDefault="00E2006A" w:rsidP="00DC4E75">
      <w:pPr>
        <w:pStyle w:val="Textodecomentrio"/>
      </w:pPr>
      <w:r>
        <w:t>E também dá para cortar bastante coisa e focar naquilo que mais importa (não é necessário discursar sobre todos os resultados, ok?).</w:t>
      </w:r>
    </w:p>
    <w:p w14:paraId="4557F5A8" w14:textId="77777777" w:rsidR="00E2006A" w:rsidRDefault="00E2006A" w:rsidP="00DC4E75">
      <w:pPr>
        <w:pStyle w:val="Textodecomentrio"/>
      </w:pPr>
    </w:p>
    <w:p w14:paraId="1FE319BE" w14:textId="223AC103" w:rsidR="00E2006A" w:rsidRDefault="00E2006A" w:rsidP="00DC4E75">
      <w:pPr>
        <w:pStyle w:val="Textodecomentrio"/>
      </w:pPr>
      <w:r>
        <w:t xml:space="preserve">Veja o que você acha. Acho que assim ao final também cabe os seus agradecimentos. </w:t>
      </w:r>
    </w:p>
    <w:p w14:paraId="540A8C1D" w14:textId="70057561" w:rsidR="00E2006A" w:rsidRDefault="00E2006A">
      <w:pPr>
        <w:pStyle w:val="Textodecomentrio"/>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F04A3" w14:textId="77777777" w:rsidR="00E2006A" w:rsidRDefault="00E2006A">
      <w:r>
        <w:separator/>
      </w:r>
    </w:p>
  </w:endnote>
  <w:endnote w:type="continuationSeparator" w:id="0">
    <w:p w14:paraId="318F9139" w14:textId="77777777" w:rsidR="00E2006A" w:rsidRDefault="00E20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B39EB" w14:textId="77777777" w:rsidR="00E2006A" w:rsidRDefault="00E2006A">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A64D8">
      <w:rPr>
        <w:noProof/>
        <w:color w:val="000000"/>
        <w:sz w:val="18"/>
        <w:szCs w:val="18"/>
      </w:rPr>
      <w:t>3</w:t>
    </w:r>
    <w:r>
      <w:rPr>
        <w:color w:val="000000"/>
        <w:sz w:val="18"/>
        <w:szCs w:val="18"/>
      </w:rPr>
      <w:fldChar w:fldCharType="end"/>
    </w:r>
  </w:p>
  <w:p w14:paraId="5D19D5B8" w14:textId="77777777" w:rsidR="00E2006A" w:rsidRDefault="00E2006A">
    <w:pPr>
      <w:pBdr>
        <w:top w:val="nil"/>
        <w:left w:val="nil"/>
        <w:bottom w:val="nil"/>
        <w:right w:val="nil"/>
        <w:between w:val="nil"/>
      </w:pBdr>
      <w:ind w:firstLine="0"/>
      <w:jc w:val="center"/>
      <w:rPr>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2C3BD5" w14:textId="77777777" w:rsidR="00E2006A" w:rsidRDefault="00E2006A">
    <w:pPr>
      <w:pBdr>
        <w:top w:val="nil"/>
        <w:left w:val="nil"/>
        <w:bottom w:val="nil"/>
        <w:right w:val="nil"/>
        <w:between w:val="nil"/>
      </w:pBdr>
      <w:ind w:firstLine="0"/>
      <w:jc w:val="center"/>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6A64D8">
      <w:rPr>
        <w:noProof/>
        <w:color w:val="000000"/>
        <w:sz w:val="18"/>
        <w:szCs w:val="18"/>
      </w:rPr>
      <w:t>1</w:t>
    </w:r>
    <w:r>
      <w:rPr>
        <w:color w:val="000000"/>
        <w:sz w:val="18"/>
        <w:szCs w:val="18"/>
      </w:rPr>
      <w:fldChar w:fldCharType="end"/>
    </w:r>
  </w:p>
  <w:p w14:paraId="49003C29" w14:textId="77777777" w:rsidR="00E2006A" w:rsidRDefault="00E2006A">
    <w:pPr>
      <w:pBdr>
        <w:top w:val="nil"/>
        <w:left w:val="nil"/>
        <w:bottom w:val="nil"/>
        <w:right w:val="nil"/>
        <w:between w:val="nil"/>
      </w:pBdr>
      <w:ind w:firstLine="0"/>
      <w:jc w:val="left"/>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CE33E" w14:textId="77777777" w:rsidR="00E2006A" w:rsidRDefault="00E2006A">
      <w:r>
        <w:separator/>
      </w:r>
    </w:p>
  </w:footnote>
  <w:footnote w:type="continuationSeparator" w:id="0">
    <w:p w14:paraId="38B97E3D" w14:textId="77777777" w:rsidR="00E2006A" w:rsidRDefault="00E20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042FC"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1"/>
      <w:tblW w:w="10426" w:type="dxa"/>
      <w:tblInd w:w="-284" w:type="dxa"/>
      <w:tblLayout w:type="fixed"/>
      <w:tblLook w:val="0000" w:firstRow="0" w:lastRow="0" w:firstColumn="0" w:lastColumn="0" w:noHBand="0" w:noVBand="0"/>
    </w:tblPr>
    <w:tblGrid>
      <w:gridCol w:w="1808"/>
      <w:gridCol w:w="6122"/>
      <w:gridCol w:w="2496"/>
    </w:tblGrid>
    <w:tr w:rsidR="00E2006A" w14:paraId="0FD86832" w14:textId="77777777">
      <w:trPr>
        <w:trHeight w:val="899"/>
      </w:trPr>
      <w:tc>
        <w:tcPr>
          <w:tcW w:w="1808" w:type="dxa"/>
          <w:shd w:val="clear" w:color="auto" w:fill="auto"/>
          <w:vAlign w:val="center"/>
        </w:tcPr>
        <w:p w14:paraId="455673B8" w14:textId="77777777" w:rsidR="00E2006A" w:rsidRDefault="00E2006A">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6201A013" wp14:editId="7366F5BB">
                <wp:extent cx="596269" cy="596269"/>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20A24033" w14:textId="77777777" w:rsidR="00E2006A" w:rsidRDefault="00E2006A">
          <w:pPr>
            <w:pBdr>
              <w:top w:val="nil"/>
              <w:left w:val="nil"/>
              <w:bottom w:val="nil"/>
              <w:right w:val="nil"/>
              <w:between w:val="nil"/>
            </w:pBdr>
            <w:ind w:left="-900" w:hanging="180"/>
            <w:rPr>
              <w:b/>
              <w:color w:val="000000"/>
              <w:sz w:val="18"/>
              <w:szCs w:val="18"/>
            </w:rPr>
          </w:pPr>
          <w:r>
            <w:rPr>
              <w:color w:val="000000"/>
              <w:sz w:val="18"/>
              <w:szCs w:val="18"/>
            </w:rPr>
            <w:t xml:space="preserve">            </w:t>
          </w:r>
        </w:p>
        <w:p w14:paraId="0B859CA7" w14:textId="77777777" w:rsidR="00E2006A" w:rsidRDefault="00E2006A">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1FD76805" w14:textId="77777777" w:rsidR="00E2006A" w:rsidRDefault="00E2006A">
          <w:pPr>
            <w:tabs>
              <w:tab w:val="left" w:pos="4252"/>
            </w:tabs>
            <w:jc w:val="center"/>
          </w:pPr>
        </w:p>
      </w:tc>
      <w:tc>
        <w:tcPr>
          <w:tcW w:w="2496" w:type="dxa"/>
          <w:shd w:val="clear" w:color="auto" w:fill="auto"/>
          <w:vAlign w:val="center"/>
        </w:tcPr>
        <w:p w14:paraId="25BE47E2" w14:textId="77777777" w:rsidR="00E2006A" w:rsidRDefault="00E2006A">
          <w:pPr>
            <w:tabs>
              <w:tab w:val="left" w:pos="4252"/>
            </w:tabs>
            <w:jc w:val="right"/>
          </w:pPr>
          <w:r>
            <w:rPr>
              <w:noProof/>
            </w:rPr>
            <w:drawing>
              <wp:inline distT="0" distB="0" distL="0" distR="0" wp14:anchorId="4FEDF84D" wp14:editId="775B7511">
                <wp:extent cx="946948" cy="56440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7C21F763"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66A62"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tbl>
    <w:tblPr>
      <w:tblStyle w:val="a0"/>
      <w:tblW w:w="10426" w:type="dxa"/>
      <w:tblInd w:w="-284" w:type="dxa"/>
      <w:tblLayout w:type="fixed"/>
      <w:tblLook w:val="0000" w:firstRow="0" w:lastRow="0" w:firstColumn="0" w:lastColumn="0" w:noHBand="0" w:noVBand="0"/>
    </w:tblPr>
    <w:tblGrid>
      <w:gridCol w:w="1808"/>
      <w:gridCol w:w="6122"/>
      <w:gridCol w:w="2496"/>
    </w:tblGrid>
    <w:tr w:rsidR="00E2006A" w14:paraId="76813D62" w14:textId="77777777">
      <w:trPr>
        <w:trHeight w:val="899"/>
      </w:trPr>
      <w:tc>
        <w:tcPr>
          <w:tcW w:w="1808" w:type="dxa"/>
          <w:shd w:val="clear" w:color="auto" w:fill="auto"/>
          <w:vAlign w:val="center"/>
        </w:tcPr>
        <w:p w14:paraId="384BF869" w14:textId="77777777" w:rsidR="00E2006A" w:rsidRDefault="00E2006A">
          <w:pPr>
            <w:pBdr>
              <w:top w:val="nil"/>
              <w:left w:val="nil"/>
              <w:bottom w:val="nil"/>
              <w:right w:val="nil"/>
              <w:between w:val="nil"/>
            </w:pBdr>
            <w:tabs>
              <w:tab w:val="left" w:pos="10036"/>
            </w:tabs>
            <w:ind w:firstLine="0"/>
            <w:jc w:val="left"/>
            <w:rPr>
              <w:color w:val="000000"/>
              <w:sz w:val="28"/>
              <w:szCs w:val="28"/>
            </w:rPr>
          </w:pPr>
          <w:r>
            <w:rPr>
              <w:noProof/>
              <w:color w:val="000000"/>
              <w:sz w:val="28"/>
              <w:szCs w:val="28"/>
            </w:rPr>
            <w:drawing>
              <wp:inline distT="0" distB="0" distL="0" distR="0" wp14:anchorId="0AA6F7E1" wp14:editId="42801907">
                <wp:extent cx="596269" cy="59626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96269" cy="596269"/>
                        </a:xfrm>
                        <a:prstGeom prst="rect">
                          <a:avLst/>
                        </a:prstGeom>
                        <a:ln/>
                      </pic:spPr>
                    </pic:pic>
                  </a:graphicData>
                </a:graphic>
              </wp:inline>
            </w:drawing>
          </w:r>
        </w:p>
      </w:tc>
      <w:tc>
        <w:tcPr>
          <w:tcW w:w="6122" w:type="dxa"/>
          <w:shd w:val="clear" w:color="auto" w:fill="auto"/>
          <w:vAlign w:val="center"/>
        </w:tcPr>
        <w:p w14:paraId="5585A092" w14:textId="77777777" w:rsidR="00E2006A" w:rsidRDefault="00E2006A">
          <w:pPr>
            <w:pBdr>
              <w:top w:val="nil"/>
              <w:left w:val="nil"/>
              <w:bottom w:val="nil"/>
              <w:right w:val="nil"/>
              <w:between w:val="nil"/>
            </w:pBdr>
            <w:ind w:left="-900" w:hanging="180"/>
            <w:rPr>
              <w:b/>
              <w:color w:val="000000"/>
              <w:sz w:val="18"/>
              <w:szCs w:val="18"/>
            </w:rPr>
          </w:pPr>
          <w:r>
            <w:rPr>
              <w:color w:val="000000"/>
              <w:sz w:val="18"/>
              <w:szCs w:val="18"/>
            </w:rPr>
            <w:t xml:space="preserve">            </w:t>
          </w:r>
        </w:p>
        <w:p w14:paraId="026DE55F" w14:textId="77777777" w:rsidR="00E2006A" w:rsidRDefault="00E2006A">
          <w:pPr>
            <w:tabs>
              <w:tab w:val="left" w:pos="4252"/>
            </w:tabs>
            <w:jc w:val="center"/>
            <w:rPr>
              <w:sz w:val="12"/>
              <w:szCs w:val="12"/>
            </w:rPr>
          </w:pPr>
          <w:r>
            <w:rPr>
              <w:sz w:val="12"/>
              <w:szCs w:val="12"/>
            </w:rPr>
            <w:t>Trabalho apresentada ao Instituto de Ciência e Tecnologia da Universidade Federal de São Paulo como requisito parcial para obtenção do título de Graduação em Engenharia Biomédica.</w:t>
          </w:r>
        </w:p>
        <w:p w14:paraId="4D05294E" w14:textId="77777777" w:rsidR="00E2006A" w:rsidRDefault="00E2006A">
          <w:pPr>
            <w:tabs>
              <w:tab w:val="left" w:pos="4252"/>
            </w:tabs>
            <w:jc w:val="center"/>
          </w:pPr>
        </w:p>
      </w:tc>
      <w:tc>
        <w:tcPr>
          <w:tcW w:w="2496" w:type="dxa"/>
          <w:shd w:val="clear" w:color="auto" w:fill="auto"/>
          <w:vAlign w:val="center"/>
        </w:tcPr>
        <w:p w14:paraId="5A0E6D3A" w14:textId="77777777" w:rsidR="00E2006A" w:rsidRDefault="00E2006A">
          <w:pPr>
            <w:tabs>
              <w:tab w:val="left" w:pos="4252"/>
            </w:tabs>
            <w:jc w:val="right"/>
          </w:pPr>
          <w:r>
            <w:rPr>
              <w:noProof/>
            </w:rPr>
            <w:drawing>
              <wp:inline distT="0" distB="0" distL="0" distR="0" wp14:anchorId="474CF46A" wp14:editId="6E495C4C">
                <wp:extent cx="946948" cy="56440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46948" cy="564406"/>
                        </a:xfrm>
                        <a:prstGeom prst="rect">
                          <a:avLst/>
                        </a:prstGeom>
                        <a:ln/>
                      </pic:spPr>
                    </pic:pic>
                  </a:graphicData>
                </a:graphic>
              </wp:inline>
            </w:drawing>
          </w:r>
        </w:p>
      </w:tc>
    </w:tr>
  </w:tbl>
  <w:p w14:paraId="571CC758" w14:textId="77777777" w:rsidR="00E2006A" w:rsidRDefault="00E2006A">
    <w:pPr>
      <w:pBdr>
        <w:top w:val="nil"/>
        <w:left w:val="nil"/>
        <w:bottom w:val="nil"/>
        <w:right w:val="nil"/>
        <w:between w:val="nil"/>
      </w:pBdr>
      <w:tabs>
        <w:tab w:val="right" w:pos="10036"/>
        <w:tab w:val="left" w:pos="4121"/>
      </w:tabs>
      <w:ind w:firstLine="0"/>
      <w:jc w:val="left"/>
      <w:rPr>
        <w:color w:val="000000"/>
        <w:sz w:val="18"/>
        <w:szCs w:val="18"/>
      </w:rPr>
    </w:pPr>
    <w:r>
      <w:rPr>
        <w:color w:val="000000"/>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404A"/>
    <w:multiLevelType w:val="hybridMultilevel"/>
    <w:tmpl w:val="252A191E"/>
    <w:lvl w:ilvl="0" w:tplc="04160015">
      <w:start w:val="1"/>
      <w:numFmt w:val="upperLetter"/>
      <w:lvlText w:val="%1."/>
      <w:lvlJc w:val="left"/>
      <w:pPr>
        <w:ind w:left="1174"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
    <w:nsid w:val="1589707C"/>
    <w:multiLevelType w:val="hybridMultilevel"/>
    <w:tmpl w:val="8F229834"/>
    <w:lvl w:ilvl="0" w:tplc="25EAF604">
      <w:start w:val="1"/>
      <w:numFmt w:val="upperLetter"/>
      <w:lvlText w:val="%1)"/>
      <w:lvlJc w:val="left"/>
      <w:pPr>
        <w:ind w:left="705" w:hanging="360"/>
      </w:pPr>
      <w:rPr>
        <w:rFonts w:hint="default"/>
      </w:rPr>
    </w:lvl>
    <w:lvl w:ilvl="1" w:tplc="04160019">
      <w:start w:val="1"/>
      <w:numFmt w:val="lowerLetter"/>
      <w:lvlText w:val="%2."/>
      <w:lvlJc w:val="left"/>
      <w:pPr>
        <w:ind w:left="1425" w:hanging="360"/>
      </w:pPr>
    </w:lvl>
    <w:lvl w:ilvl="2" w:tplc="0416001B" w:tentative="1">
      <w:start w:val="1"/>
      <w:numFmt w:val="lowerRoman"/>
      <w:lvlText w:val="%3."/>
      <w:lvlJc w:val="right"/>
      <w:pPr>
        <w:ind w:left="2145" w:hanging="180"/>
      </w:pPr>
    </w:lvl>
    <w:lvl w:ilvl="3" w:tplc="0416000F" w:tentative="1">
      <w:start w:val="1"/>
      <w:numFmt w:val="decimal"/>
      <w:lvlText w:val="%4."/>
      <w:lvlJc w:val="left"/>
      <w:pPr>
        <w:ind w:left="2865" w:hanging="360"/>
      </w:pPr>
    </w:lvl>
    <w:lvl w:ilvl="4" w:tplc="04160019" w:tentative="1">
      <w:start w:val="1"/>
      <w:numFmt w:val="lowerLetter"/>
      <w:lvlText w:val="%5."/>
      <w:lvlJc w:val="left"/>
      <w:pPr>
        <w:ind w:left="3585" w:hanging="360"/>
      </w:pPr>
    </w:lvl>
    <w:lvl w:ilvl="5" w:tplc="0416001B" w:tentative="1">
      <w:start w:val="1"/>
      <w:numFmt w:val="lowerRoman"/>
      <w:lvlText w:val="%6."/>
      <w:lvlJc w:val="right"/>
      <w:pPr>
        <w:ind w:left="4305" w:hanging="180"/>
      </w:pPr>
    </w:lvl>
    <w:lvl w:ilvl="6" w:tplc="0416000F" w:tentative="1">
      <w:start w:val="1"/>
      <w:numFmt w:val="decimal"/>
      <w:lvlText w:val="%7."/>
      <w:lvlJc w:val="left"/>
      <w:pPr>
        <w:ind w:left="5025" w:hanging="360"/>
      </w:pPr>
    </w:lvl>
    <w:lvl w:ilvl="7" w:tplc="04160019" w:tentative="1">
      <w:start w:val="1"/>
      <w:numFmt w:val="lowerLetter"/>
      <w:lvlText w:val="%8."/>
      <w:lvlJc w:val="left"/>
      <w:pPr>
        <w:ind w:left="5745" w:hanging="360"/>
      </w:pPr>
    </w:lvl>
    <w:lvl w:ilvl="8" w:tplc="0416001B" w:tentative="1">
      <w:start w:val="1"/>
      <w:numFmt w:val="lowerRoman"/>
      <w:lvlText w:val="%9."/>
      <w:lvlJc w:val="right"/>
      <w:pPr>
        <w:ind w:left="6465" w:hanging="180"/>
      </w:pPr>
    </w:lvl>
  </w:abstractNum>
  <w:abstractNum w:abstractNumId="2">
    <w:nsid w:val="170F4E79"/>
    <w:multiLevelType w:val="hybridMultilevel"/>
    <w:tmpl w:val="9D288BD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3">
    <w:nsid w:val="1D127D64"/>
    <w:multiLevelType w:val="hybridMultilevel"/>
    <w:tmpl w:val="61349FE2"/>
    <w:lvl w:ilvl="0" w:tplc="075835E0">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4">
    <w:nsid w:val="1EA434A6"/>
    <w:multiLevelType w:val="hybridMultilevel"/>
    <w:tmpl w:val="C798CE6C"/>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5">
    <w:nsid w:val="1EEC75D6"/>
    <w:multiLevelType w:val="hybridMultilevel"/>
    <w:tmpl w:val="E9D2A514"/>
    <w:lvl w:ilvl="0" w:tplc="0416000F">
      <w:start w:val="1"/>
      <w:numFmt w:val="decimal"/>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6">
    <w:nsid w:val="20540189"/>
    <w:multiLevelType w:val="hybridMultilevel"/>
    <w:tmpl w:val="5E8A586A"/>
    <w:lvl w:ilvl="0" w:tplc="04160015">
      <w:start w:val="1"/>
      <w:numFmt w:val="upperLetter"/>
      <w:lvlText w:val="%1."/>
      <w:lvlJc w:val="left"/>
      <w:pPr>
        <w:ind w:left="947" w:hanging="360"/>
      </w:p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7">
    <w:nsid w:val="227D3CE2"/>
    <w:multiLevelType w:val="hybridMultilevel"/>
    <w:tmpl w:val="5E8A586A"/>
    <w:lvl w:ilvl="0" w:tplc="FFFFFFFF">
      <w:start w:val="1"/>
      <w:numFmt w:val="upperLetter"/>
      <w:lvlText w:val="%1."/>
      <w:lvlJc w:val="left"/>
      <w:pPr>
        <w:ind w:left="947" w:hanging="360"/>
      </w:pPr>
    </w:lvl>
    <w:lvl w:ilvl="1" w:tplc="FFFFFFFF" w:tentative="1">
      <w:start w:val="1"/>
      <w:numFmt w:val="lowerLetter"/>
      <w:lvlText w:val="%2."/>
      <w:lvlJc w:val="left"/>
      <w:pPr>
        <w:ind w:left="1667" w:hanging="360"/>
      </w:pPr>
    </w:lvl>
    <w:lvl w:ilvl="2" w:tplc="FFFFFFFF" w:tentative="1">
      <w:start w:val="1"/>
      <w:numFmt w:val="lowerRoman"/>
      <w:lvlText w:val="%3."/>
      <w:lvlJc w:val="right"/>
      <w:pPr>
        <w:ind w:left="2387" w:hanging="180"/>
      </w:pPr>
    </w:lvl>
    <w:lvl w:ilvl="3" w:tplc="FFFFFFFF" w:tentative="1">
      <w:start w:val="1"/>
      <w:numFmt w:val="decimal"/>
      <w:lvlText w:val="%4."/>
      <w:lvlJc w:val="left"/>
      <w:pPr>
        <w:ind w:left="3107" w:hanging="360"/>
      </w:pPr>
    </w:lvl>
    <w:lvl w:ilvl="4" w:tplc="FFFFFFFF" w:tentative="1">
      <w:start w:val="1"/>
      <w:numFmt w:val="lowerLetter"/>
      <w:lvlText w:val="%5."/>
      <w:lvlJc w:val="left"/>
      <w:pPr>
        <w:ind w:left="3827" w:hanging="360"/>
      </w:pPr>
    </w:lvl>
    <w:lvl w:ilvl="5" w:tplc="FFFFFFFF" w:tentative="1">
      <w:start w:val="1"/>
      <w:numFmt w:val="lowerRoman"/>
      <w:lvlText w:val="%6."/>
      <w:lvlJc w:val="right"/>
      <w:pPr>
        <w:ind w:left="4547" w:hanging="180"/>
      </w:pPr>
    </w:lvl>
    <w:lvl w:ilvl="6" w:tplc="FFFFFFFF" w:tentative="1">
      <w:start w:val="1"/>
      <w:numFmt w:val="decimal"/>
      <w:lvlText w:val="%7."/>
      <w:lvlJc w:val="left"/>
      <w:pPr>
        <w:ind w:left="5267" w:hanging="360"/>
      </w:pPr>
    </w:lvl>
    <w:lvl w:ilvl="7" w:tplc="FFFFFFFF" w:tentative="1">
      <w:start w:val="1"/>
      <w:numFmt w:val="lowerLetter"/>
      <w:lvlText w:val="%8."/>
      <w:lvlJc w:val="left"/>
      <w:pPr>
        <w:ind w:left="5987" w:hanging="360"/>
      </w:pPr>
    </w:lvl>
    <w:lvl w:ilvl="8" w:tplc="FFFFFFFF" w:tentative="1">
      <w:start w:val="1"/>
      <w:numFmt w:val="lowerRoman"/>
      <w:lvlText w:val="%9."/>
      <w:lvlJc w:val="right"/>
      <w:pPr>
        <w:ind w:left="6707" w:hanging="180"/>
      </w:pPr>
    </w:lvl>
  </w:abstractNum>
  <w:abstractNum w:abstractNumId="8">
    <w:nsid w:val="22AB32CD"/>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9">
    <w:nsid w:val="324D7BCB"/>
    <w:multiLevelType w:val="multilevel"/>
    <w:tmpl w:val="4A5C1D4C"/>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abstractNum w:abstractNumId="10">
    <w:nsid w:val="3A731E02"/>
    <w:multiLevelType w:val="hybridMultilevel"/>
    <w:tmpl w:val="874CF446"/>
    <w:lvl w:ilvl="0" w:tplc="AE5A539A">
      <w:start w:val="1"/>
      <w:numFmt w:val="upperLetter"/>
      <w:lvlText w:val="%1."/>
      <w:lvlJc w:val="left"/>
      <w:pPr>
        <w:ind w:left="947" w:hanging="360"/>
      </w:pPr>
      <w:rPr>
        <w:i w:val="0"/>
        <w:iCs w:val="0"/>
      </w:rPr>
    </w:lvl>
    <w:lvl w:ilvl="1" w:tplc="04160019" w:tentative="1">
      <w:start w:val="1"/>
      <w:numFmt w:val="lowerLetter"/>
      <w:lvlText w:val="%2."/>
      <w:lvlJc w:val="left"/>
      <w:pPr>
        <w:ind w:left="1667" w:hanging="360"/>
      </w:pPr>
    </w:lvl>
    <w:lvl w:ilvl="2" w:tplc="0416001B" w:tentative="1">
      <w:start w:val="1"/>
      <w:numFmt w:val="lowerRoman"/>
      <w:lvlText w:val="%3."/>
      <w:lvlJc w:val="right"/>
      <w:pPr>
        <w:ind w:left="2387" w:hanging="180"/>
      </w:pPr>
    </w:lvl>
    <w:lvl w:ilvl="3" w:tplc="0416000F" w:tentative="1">
      <w:start w:val="1"/>
      <w:numFmt w:val="decimal"/>
      <w:lvlText w:val="%4."/>
      <w:lvlJc w:val="left"/>
      <w:pPr>
        <w:ind w:left="3107" w:hanging="360"/>
      </w:pPr>
    </w:lvl>
    <w:lvl w:ilvl="4" w:tplc="04160019" w:tentative="1">
      <w:start w:val="1"/>
      <w:numFmt w:val="lowerLetter"/>
      <w:lvlText w:val="%5."/>
      <w:lvlJc w:val="left"/>
      <w:pPr>
        <w:ind w:left="3827" w:hanging="360"/>
      </w:pPr>
    </w:lvl>
    <w:lvl w:ilvl="5" w:tplc="0416001B" w:tentative="1">
      <w:start w:val="1"/>
      <w:numFmt w:val="lowerRoman"/>
      <w:lvlText w:val="%6."/>
      <w:lvlJc w:val="right"/>
      <w:pPr>
        <w:ind w:left="4547" w:hanging="180"/>
      </w:pPr>
    </w:lvl>
    <w:lvl w:ilvl="6" w:tplc="0416000F" w:tentative="1">
      <w:start w:val="1"/>
      <w:numFmt w:val="decimal"/>
      <w:lvlText w:val="%7."/>
      <w:lvlJc w:val="left"/>
      <w:pPr>
        <w:ind w:left="5267" w:hanging="360"/>
      </w:pPr>
    </w:lvl>
    <w:lvl w:ilvl="7" w:tplc="04160019" w:tentative="1">
      <w:start w:val="1"/>
      <w:numFmt w:val="lowerLetter"/>
      <w:lvlText w:val="%8."/>
      <w:lvlJc w:val="left"/>
      <w:pPr>
        <w:ind w:left="5987" w:hanging="360"/>
      </w:pPr>
    </w:lvl>
    <w:lvl w:ilvl="8" w:tplc="0416001B" w:tentative="1">
      <w:start w:val="1"/>
      <w:numFmt w:val="lowerRoman"/>
      <w:lvlText w:val="%9."/>
      <w:lvlJc w:val="right"/>
      <w:pPr>
        <w:ind w:left="6707" w:hanging="180"/>
      </w:pPr>
    </w:lvl>
  </w:abstractNum>
  <w:abstractNum w:abstractNumId="11">
    <w:nsid w:val="41563D23"/>
    <w:multiLevelType w:val="hybridMultilevel"/>
    <w:tmpl w:val="B84245A8"/>
    <w:lvl w:ilvl="0" w:tplc="C6B0CDB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D6D0616"/>
    <w:multiLevelType w:val="hybridMultilevel"/>
    <w:tmpl w:val="E022016E"/>
    <w:lvl w:ilvl="0" w:tplc="F7F03A88">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3">
    <w:nsid w:val="511D7E7F"/>
    <w:multiLevelType w:val="hybridMultilevel"/>
    <w:tmpl w:val="A1921128"/>
    <w:lvl w:ilvl="0" w:tplc="7FECDFDC">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4">
    <w:nsid w:val="59334010"/>
    <w:multiLevelType w:val="hybridMultilevel"/>
    <w:tmpl w:val="89809CCC"/>
    <w:lvl w:ilvl="0" w:tplc="ABFEE19A">
      <w:start w:val="1"/>
      <w:numFmt w:val="decimal"/>
      <w:lvlText w:val="%1)"/>
      <w:lvlJc w:val="left"/>
      <w:pPr>
        <w:ind w:left="587" w:hanging="360"/>
      </w:pPr>
      <w:rPr>
        <w:rFonts w:hint="default"/>
      </w:rPr>
    </w:lvl>
    <w:lvl w:ilvl="1" w:tplc="04160019" w:tentative="1">
      <w:start w:val="1"/>
      <w:numFmt w:val="lowerLetter"/>
      <w:lvlText w:val="%2."/>
      <w:lvlJc w:val="left"/>
      <w:pPr>
        <w:ind w:left="1307" w:hanging="360"/>
      </w:pPr>
    </w:lvl>
    <w:lvl w:ilvl="2" w:tplc="0416001B" w:tentative="1">
      <w:start w:val="1"/>
      <w:numFmt w:val="lowerRoman"/>
      <w:lvlText w:val="%3."/>
      <w:lvlJc w:val="right"/>
      <w:pPr>
        <w:ind w:left="2027" w:hanging="180"/>
      </w:pPr>
    </w:lvl>
    <w:lvl w:ilvl="3" w:tplc="0416000F" w:tentative="1">
      <w:start w:val="1"/>
      <w:numFmt w:val="decimal"/>
      <w:lvlText w:val="%4."/>
      <w:lvlJc w:val="left"/>
      <w:pPr>
        <w:ind w:left="2747" w:hanging="360"/>
      </w:pPr>
    </w:lvl>
    <w:lvl w:ilvl="4" w:tplc="04160019" w:tentative="1">
      <w:start w:val="1"/>
      <w:numFmt w:val="lowerLetter"/>
      <w:lvlText w:val="%5."/>
      <w:lvlJc w:val="left"/>
      <w:pPr>
        <w:ind w:left="3467" w:hanging="360"/>
      </w:pPr>
    </w:lvl>
    <w:lvl w:ilvl="5" w:tplc="0416001B" w:tentative="1">
      <w:start w:val="1"/>
      <w:numFmt w:val="lowerRoman"/>
      <w:lvlText w:val="%6."/>
      <w:lvlJc w:val="right"/>
      <w:pPr>
        <w:ind w:left="4187" w:hanging="180"/>
      </w:pPr>
    </w:lvl>
    <w:lvl w:ilvl="6" w:tplc="0416000F" w:tentative="1">
      <w:start w:val="1"/>
      <w:numFmt w:val="decimal"/>
      <w:lvlText w:val="%7."/>
      <w:lvlJc w:val="left"/>
      <w:pPr>
        <w:ind w:left="4907" w:hanging="360"/>
      </w:pPr>
    </w:lvl>
    <w:lvl w:ilvl="7" w:tplc="04160019" w:tentative="1">
      <w:start w:val="1"/>
      <w:numFmt w:val="lowerLetter"/>
      <w:lvlText w:val="%8."/>
      <w:lvlJc w:val="left"/>
      <w:pPr>
        <w:ind w:left="5627" w:hanging="360"/>
      </w:pPr>
    </w:lvl>
    <w:lvl w:ilvl="8" w:tplc="0416001B" w:tentative="1">
      <w:start w:val="1"/>
      <w:numFmt w:val="lowerRoman"/>
      <w:lvlText w:val="%9."/>
      <w:lvlJc w:val="right"/>
      <w:pPr>
        <w:ind w:left="6347" w:hanging="180"/>
      </w:pPr>
    </w:lvl>
  </w:abstractNum>
  <w:abstractNum w:abstractNumId="15">
    <w:nsid w:val="5ED3147E"/>
    <w:multiLevelType w:val="multilevel"/>
    <w:tmpl w:val="92BE0FA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2A579AE"/>
    <w:multiLevelType w:val="multilevel"/>
    <w:tmpl w:val="B16A9D94"/>
    <w:lvl w:ilvl="0">
      <w:start w:val="1"/>
      <w:numFmt w:val="upperRoman"/>
      <w:lvlText w:val="%1."/>
      <w:lvlJc w:val="center"/>
      <w:pPr>
        <w:ind w:left="0" w:firstLine="0"/>
      </w:pPr>
    </w:lvl>
    <w:lvl w:ilvl="1">
      <w:start w:val="1"/>
      <w:numFmt w:val="upperLetter"/>
      <w:lvlText w:val="%2."/>
      <w:lvlJc w:val="left"/>
      <w:pPr>
        <w:ind w:left="340" w:firstLine="0"/>
      </w:pPr>
    </w:lvl>
    <w:lvl w:ilvl="2">
      <w:start w:val="1"/>
      <w:numFmt w:val="lowerRoman"/>
      <w:lvlText w:val="%3)"/>
      <w:lvlJc w:val="left"/>
      <w:pPr>
        <w:ind w:left="1420" w:hanging="360"/>
      </w:pPr>
    </w:lvl>
    <w:lvl w:ilvl="3">
      <w:start w:val="1"/>
      <w:numFmt w:val="decimal"/>
      <w:lvlText w:val="(%4)"/>
      <w:lvlJc w:val="left"/>
      <w:pPr>
        <w:ind w:left="1780" w:hanging="360"/>
      </w:pPr>
    </w:lvl>
    <w:lvl w:ilvl="4">
      <w:start w:val="1"/>
      <w:numFmt w:val="lowerLetter"/>
      <w:lvlText w:val="(%5)"/>
      <w:lvlJc w:val="left"/>
      <w:pPr>
        <w:ind w:left="2140" w:hanging="360"/>
      </w:pPr>
    </w:lvl>
    <w:lvl w:ilvl="5">
      <w:start w:val="1"/>
      <w:numFmt w:val="lowerRoman"/>
      <w:lvlText w:val="(%6)"/>
      <w:lvlJc w:val="left"/>
      <w:pPr>
        <w:ind w:left="2500" w:hanging="360"/>
      </w:pPr>
    </w:lvl>
    <w:lvl w:ilvl="6">
      <w:start w:val="1"/>
      <w:numFmt w:val="decimal"/>
      <w:lvlText w:val="%7."/>
      <w:lvlJc w:val="left"/>
      <w:pPr>
        <w:ind w:left="2860" w:hanging="360"/>
      </w:pPr>
    </w:lvl>
    <w:lvl w:ilvl="7">
      <w:start w:val="1"/>
      <w:numFmt w:val="lowerLetter"/>
      <w:lvlText w:val="%8."/>
      <w:lvlJc w:val="left"/>
      <w:pPr>
        <w:ind w:left="3220" w:hanging="360"/>
      </w:pPr>
    </w:lvl>
    <w:lvl w:ilvl="8">
      <w:start w:val="1"/>
      <w:numFmt w:val="lowerRoman"/>
      <w:lvlText w:val="%9."/>
      <w:lvlJc w:val="left"/>
      <w:pPr>
        <w:ind w:left="3580" w:hanging="360"/>
      </w:pPr>
    </w:lvl>
  </w:abstractNum>
  <w:num w:numId="1">
    <w:abstractNumId w:val="8"/>
  </w:num>
  <w:num w:numId="2">
    <w:abstractNumId w:val="16"/>
  </w:num>
  <w:num w:numId="3">
    <w:abstractNumId w:val="15"/>
  </w:num>
  <w:num w:numId="4">
    <w:abstractNumId w:val="2"/>
  </w:num>
  <w:num w:numId="5">
    <w:abstractNumId w:val="10"/>
  </w:num>
  <w:num w:numId="6">
    <w:abstractNumId w:val="6"/>
  </w:num>
  <w:num w:numId="7">
    <w:abstractNumId w:val="7"/>
  </w:num>
  <w:num w:numId="8">
    <w:abstractNumId w:val="0"/>
  </w:num>
  <w:num w:numId="9">
    <w:abstractNumId w:val="13"/>
  </w:num>
  <w:num w:numId="10">
    <w:abstractNumId w:val="11"/>
  </w:num>
  <w:num w:numId="11">
    <w:abstractNumId w:val="5"/>
  </w:num>
  <w:num w:numId="12">
    <w:abstractNumId w:val="4"/>
  </w:num>
  <w:num w:numId="13">
    <w:abstractNumId w:val="14"/>
  </w:num>
  <w:num w:numId="14">
    <w:abstractNumId w:val="3"/>
  </w:num>
  <w:num w:numId="15">
    <w:abstractNumId w:val="1"/>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FD"/>
    <w:rsid w:val="0000252C"/>
    <w:rsid w:val="0000340C"/>
    <w:rsid w:val="00004DE2"/>
    <w:rsid w:val="000358D8"/>
    <w:rsid w:val="000565AC"/>
    <w:rsid w:val="00096C53"/>
    <w:rsid w:val="000A251C"/>
    <w:rsid w:val="000C7AFD"/>
    <w:rsid w:val="001018CF"/>
    <w:rsid w:val="00101D17"/>
    <w:rsid w:val="00112122"/>
    <w:rsid w:val="00120874"/>
    <w:rsid w:val="00173A2C"/>
    <w:rsid w:val="001765DB"/>
    <w:rsid w:val="001843A0"/>
    <w:rsid w:val="001B75FC"/>
    <w:rsid w:val="001E39E1"/>
    <w:rsid w:val="001F1904"/>
    <w:rsid w:val="001F5BB4"/>
    <w:rsid w:val="001F6BD0"/>
    <w:rsid w:val="00212C65"/>
    <w:rsid w:val="00220EB8"/>
    <w:rsid w:val="00231F3D"/>
    <w:rsid w:val="00240946"/>
    <w:rsid w:val="00254433"/>
    <w:rsid w:val="002607C5"/>
    <w:rsid w:val="00263059"/>
    <w:rsid w:val="002749C4"/>
    <w:rsid w:val="00294B51"/>
    <w:rsid w:val="002A5144"/>
    <w:rsid w:val="002B6A03"/>
    <w:rsid w:val="002B7632"/>
    <w:rsid w:val="002D6169"/>
    <w:rsid w:val="002D7960"/>
    <w:rsid w:val="002E72CF"/>
    <w:rsid w:val="002E7E02"/>
    <w:rsid w:val="002F2AFB"/>
    <w:rsid w:val="00320B98"/>
    <w:rsid w:val="003319FB"/>
    <w:rsid w:val="003475C0"/>
    <w:rsid w:val="00354DB1"/>
    <w:rsid w:val="0039784E"/>
    <w:rsid w:val="003F4F92"/>
    <w:rsid w:val="00407A37"/>
    <w:rsid w:val="00425AE5"/>
    <w:rsid w:val="00436AEA"/>
    <w:rsid w:val="00450685"/>
    <w:rsid w:val="004A7AF7"/>
    <w:rsid w:val="005446FD"/>
    <w:rsid w:val="0054766E"/>
    <w:rsid w:val="005523AA"/>
    <w:rsid w:val="00565537"/>
    <w:rsid w:val="005971A5"/>
    <w:rsid w:val="005B054C"/>
    <w:rsid w:val="005B26A1"/>
    <w:rsid w:val="0061062F"/>
    <w:rsid w:val="00613196"/>
    <w:rsid w:val="006147CB"/>
    <w:rsid w:val="00617045"/>
    <w:rsid w:val="0062359B"/>
    <w:rsid w:val="00645D17"/>
    <w:rsid w:val="0067778D"/>
    <w:rsid w:val="006A4720"/>
    <w:rsid w:val="006A64D8"/>
    <w:rsid w:val="006B0B1A"/>
    <w:rsid w:val="006B6E8D"/>
    <w:rsid w:val="006E6551"/>
    <w:rsid w:val="007128FB"/>
    <w:rsid w:val="00720F8E"/>
    <w:rsid w:val="00763216"/>
    <w:rsid w:val="007818DB"/>
    <w:rsid w:val="007B1793"/>
    <w:rsid w:val="007C5EDA"/>
    <w:rsid w:val="007E0958"/>
    <w:rsid w:val="007E1041"/>
    <w:rsid w:val="007E446F"/>
    <w:rsid w:val="007E65F0"/>
    <w:rsid w:val="007F3E45"/>
    <w:rsid w:val="007F7F4F"/>
    <w:rsid w:val="00801005"/>
    <w:rsid w:val="00845C63"/>
    <w:rsid w:val="00876F36"/>
    <w:rsid w:val="0089011A"/>
    <w:rsid w:val="008903A5"/>
    <w:rsid w:val="00893734"/>
    <w:rsid w:val="00895AEA"/>
    <w:rsid w:val="008A0CD4"/>
    <w:rsid w:val="008E1FDB"/>
    <w:rsid w:val="0091427E"/>
    <w:rsid w:val="00926B36"/>
    <w:rsid w:val="00934C1A"/>
    <w:rsid w:val="00952DE4"/>
    <w:rsid w:val="00965C47"/>
    <w:rsid w:val="00967EE7"/>
    <w:rsid w:val="00971092"/>
    <w:rsid w:val="009805FA"/>
    <w:rsid w:val="00997FE9"/>
    <w:rsid w:val="00A5185D"/>
    <w:rsid w:val="00A62E44"/>
    <w:rsid w:val="00A81226"/>
    <w:rsid w:val="00AA54D7"/>
    <w:rsid w:val="00AC06DA"/>
    <w:rsid w:val="00AE4949"/>
    <w:rsid w:val="00AE4DDA"/>
    <w:rsid w:val="00AF3F5B"/>
    <w:rsid w:val="00AF53A3"/>
    <w:rsid w:val="00B27842"/>
    <w:rsid w:val="00B43489"/>
    <w:rsid w:val="00B52D89"/>
    <w:rsid w:val="00B65B78"/>
    <w:rsid w:val="00BB4788"/>
    <w:rsid w:val="00BD4337"/>
    <w:rsid w:val="00BF761F"/>
    <w:rsid w:val="00C2271D"/>
    <w:rsid w:val="00C70AA7"/>
    <w:rsid w:val="00C7444C"/>
    <w:rsid w:val="00C859F0"/>
    <w:rsid w:val="00C87A4F"/>
    <w:rsid w:val="00CE0F10"/>
    <w:rsid w:val="00CE1E60"/>
    <w:rsid w:val="00CF0056"/>
    <w:rsid w:val="00CF3C4F"/>
    <w:rsid w:val="00D029B3"/>
    <w:rsid w:val="00D06872"/>
    <w:rsid w:val="00D13CDE"/>
    <w:rsid w:val="00D277FC"/>
    <w:rsid w:val="00D400A2"/>
    <w:rsid w:val="00D46E14"/>
    <w:rsid w:val="00D50077"/>
    <w:rsid w:val="00D5202C"/>
    <w:rsid w:val="00D61E2E"/>
    <w:rsid w:val="00D65546"/>
    <w:rsid w:val="00D87762"/>
    <w:rsid w:val="00DC3E2C"/>
    <w:rsid w:val="00DC4E75"/>
    <w:rsid w:val="00DF6FB4"/>
    <w:rsid w:val="00DF70CE"/>
    <w:rsid w:val="00E2006A"/>
    <w:rsid w:val="00E83709"/>
    <w:rsid w:val="00E92EB2"/>
    <w:rsid w:val="00E95206"/>
    <w:rsid w:val="00EA468B"/>
    <w:rsid w:val="00EB36ED"/>
    <w:rsid w:val="00EB4947"/>
    <w:rsid w:val="00ED11BA"/>
    <w:rsid w:val="00EE310B"/>
    <w:rsid w:val="00EF22C3"/>
    <w:rsid w:val="00EF54A2"/>
    <w:rsid w:val="00F05609"/>
    <w:rsid w:val="00F10EE6"/>
    <w:rsid w:val="00F23A72"/>
    <w:rsid w:val="00F71240"/>
    <w:rsid w:val="00F755DB"/>
    <w:rsid w:val="00F83D52"/>
    <w:rsid w:val="00FA0197"/>
    <w:rsid w:val="00FA18CB"/>
    <w:rsid w:val="00FB0DC1"/>
    <w:rsid w:val="00FB28DE"/>
    <w:rsid w:val="00FE06C0"/>
    <w:rsid w:val="00FE17B3"/>
    <w:rsid w:val="00FE1C12"/>
    <w:rsid w:val="00FE39BE"/>
    <w:rsid w:val="00FF67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implesTabela21">
    <w:name w:val="Simples Tabela 21"/>
    <w:basedOn w:val="Tabelanormal"/>
    <w:uiPriority w:val="42"/>
    <w:rsid w:val="00A5185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customStyle="1" w:styleId="MenoPendente1">
    <w:name w:val="Menção Pendente1"/>
    <w:basedOn w:val="Fontepargpadro"/>
    <w:uiPriority w:val="99"/>
    <w:semiHidden/>
    <w:unhideWhenUsed/>
    <w:rsid w:val="00240946"/>
    <w:rPr>
      <w:color w:val="605E5C"/>
      <w:shd w:val="clear" w:color="auto" w:fill="E1DFDD"/>
    </w:rPr>
  </w:style>
  <w:style w:type="paragraph" w:styleId="Textodebalo">
    <w:name w:val="Balloon Text"/>
    <w:basedOn w:val="Normal"/>
    <w:link w:val="TextodebaloChar"/>
    <w:uiPriority w:val="99"/>
    <w:semiHidden/>
    <w:unhideWhenUsed/>
    <w:rsid w:val="00AF53A3"/>
    <w:rPr>
      <w:rFonts w:ascii="Tahoma" w:hAnsi="Tahoma" w:cs="Tahoma"/>
      <w:sz w:val="16"/>
      <w:szCs w:val="16"/>
    </w:rPr>
  </w:style>
  <w:style w:type="character" w:customStyle="1" w:styleId="TextodebaloChar">
    <w:name w:val="Texto de balão Char"/>
    <w:basedOn w:val="Fontepargpadro"/>
    <w:link w:val="Textodebalo"/>
    <w:uiPriority w:val="99"/>
    <w:semiHidden/>
    <w:rsid w:val="00AF53A3"/>
    <w:rPr>
      <w:rFonts w:ascii="Tahoma" w:hAnsi="Tahoma" w:cs="Tahoma"/>
      <w:sz w:val="16"/>
      <w:szCs w:val="16"/>
    </w:rPr>
  </w:style>
  <w:style w:type="character" w:styleId="Refdecomentrio">
    <w:name w:val="annotation reference"/>
    <w:basedOn w:val="Fontepargpadro"/>
    <w:uiPriority w:val="99"/>
    <w:semiHidden/>
    <w:unhideWhenUsed/>
    <w:rsid w:val="00AF53A3"/>
    <w:rPr>
      <w:sz w:val="16"/>
      <w:szCs w:val="16"/>
    </w:rPr>
  </w:style>
  <w:style w:type="paragraph" w:styleId="Textodecomentrio">
    <w:name w:val="annotation text"/>
    <w:basedOn w:val="Normal"/>
    <w:link w:val="TextodecomentrioChar"/>
    <w:uiPriority w:val="99"/>
    <w:unhideWhenUsed/>
    <w:rsid w:val="00AF53A3"/>
  </w:style>
  <w:style w:type="character" w:customStyle="1" w:styleId="TextodecomentrioChar">
    <w:name w:val="Texto de comentário Char"/>
    <w:basedOn w:val="Fontepargpadro"/>
    <w:link w:val="Textodecomentrio"/>
    <w:uiPriority w:val="99"/>
    <w:rsid w:val="00AF53A3"/>
  </w:style>
  <w:style w:type="paragraph" w:styleId="Assuntodocomentrio">
    <w:name w:val="annotation subject"/>
    <w:basedOn w:val="Textodecomentrio"/>
    <w:next w:val="Textodecomentrio"/>
    <w:link w:val="AssuntodocomentrioChar"/>
    <w:uiPriority w:val="99"/>
    <w:semiHidden/>
    <w:unhideWhenUsed/>
    <w:rsid w:val="00AF53A3"/>
    <w:rPr>
      <w:b/>
      <w:bCs/>
    </w:rPr>
  </w:style>
  <w:style w:type="character" w:customStyle="1" w:styleId="AssuntodocomentrioChar">
    <w:name w:val="Assunto do comentário Char"/>
    <w:basedOn w:val="TextodecomentrioChar"/>
    <w:link w:val="Assuntodocomentrio"/>
    <w:uiPriority w:val="99"/>
    <w:semiHidden/>
    <w:rsid w:val="00AF53A3"/>
    <w:rPr>
      <w:b/>
      <w:bCs/>
    </w:rPr>
  </w:style>
  <w:style w:type="paragraph" w:styleId="Reviso">
    <w:name w:val="Revision"/>
    <w:hidden/>
    <w:uiPriority w:val="99"/>
    <w:semiHidden/>
    <w:rsid w:val="00320B98"/>
    <w:pPr>
      <w:tabs>
        <w:tab w:val="clear" w:pos="340"/>
        <w:tab w:val="clear" w:pos="680"/>
      </w:tabs>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tabs>
          <w:tab w:val="left" w:pos="340"/>
          <w:tab w:val="left" w:pos="680"/>
        </w:tabs>
        <w:ind w:firstLine="2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17"/>
  </w:style>
  <w:style w:type="paragraph" w:styleId="Ttulo1">
    <w:name w:val="heading 1"/>
    <w:basedOn w:val="Normal"/>
    <w:next w:val="Normal"/>
    <w:uiPriority w:val="9"/>
    <w:qFormat/>
    <w:pPr>
      <w:keepNext/>
      <w:keepLines/>
      <w:spacing w:before="400" w:after="200"/>
      <w:ind w:firstLine="0"/>
      <w:jc w:val="center"/>
      <w:outlineLvl w:val="0"/>
    </w:pPr>
    <w:rPr>
      <w:smallCaps/>
      <w:sz w:val="16"/>
      <w:szCs w:val="16"/>
    </w:rPr>
  </w:style>
  <w:style w:type="paragraph" w:styleId="Ttulo2">
    <w:name w:val="heading 2"/>
    <w:basedOn w:val="Normal"/>
    <w:next w:val="Normal"/>
    <w:uiPriority w:val="9"/>
    <w:semiHidden/>
    <w:unhideWhenUsed/>
    <w:qFormat/>
    <w:pPr>
      <w:keepNext/>
      <w:keepLines/>
      <w:spacing w:before="300" w:after="150"/>
      <w:ind w:firstLine="0"/>
      <w:jc w:val="left"/>
      <w:outlineLvl w:val="1"/>
    </w:pPr>
    <w:rPr>
      <w:i/>
    </w:rPr>
  </w:style>
  <w:style w:type="paragraph" w:styleId="Ttulo3">
    <w:name w:val="heading 3"/>
    <w:basedOn w:val="Normal"/>
    <w:next w:val="Normal"/>
    <w:uiPriority w:val="9"/>
    <w:semiHidden/>
    <w:unhideWhenUsed/>
    <w:qFormat/>
    <w:pPr>
      <w:keepNext/>
      <w:keepLines/>
      <w:spacing w:before="150"/>
      <w:ind w:firstLine="0"/>
      <w:jc w:val="left"/>
      <w:outlineLvl w:val="2"/>
    </w:pPr>
    <w:rPr>
      <w:i/>
    </w:rPr>
  </w:style>
  <w:style w:type="paragraph" w:styleId="Ttulo4">
    <w:name w:val="heading 4"/>
    <w:basedOn w:val="Normal"/>
    <w:next w:val="Normal"/>
    <w:uiPriority w:val="9"/>
    <w:semiHidden/>
    <w:unhideWhenUsed/>
    <w:qFormat/>
    <w:pPr>
      <w:keepNext/>
      <w:keepLines/>
      <w:spacing w:before="300" w:after="150"/>
      <w:ind w:firstLine="0"/>
      <w:jc w:val="left"/>
      <w:outlineLvl w:val="3"/>
    </w:pPr>
    <w:rPr>
      <w:i/>
    </w:rPr>
  </w:style>
  <w:style w:type="paragraph" w:styleId="Ttulo5">
    <w:name w:val="heading 5"/>
    <w:basedOn w:val="Normal"/>
    <w:next w:val="Normal"/>
    <w:uiPriority w:val="9"/>
    <w:semiHidden/>
    <w:unhideWhenUsed/>
    <w:qFormat/>
    <w:pPr>
      <w:keepNext/>
      <w:keepLines/>
      <w:spacing w:before="150"/>
      <w:ind w:firstLine="0"/>
      <w:jc w:val="left"/>
      <w:outlineLvl w:val="4"/>
    </w:pPr>
    <w:rPr>
      <w:i/>
    </w:rPr>
  </w:style>
  <w:style w:type="paragraph" w:styleId="Ttulo6">
    <w:name w:val="heading 6"/>
    <w:basedOn w:val="Normal"/>
    <w:next w:val="Normal"/>
    <w:uiPriority w:val="9"/>
    <w:semiHidden/>
    <w:unhideWhenUsed/>
    <w:qFormat/>
    <w:pPr>
      <w:keepNext/>
      <w:keepLines/>
      <w:spacing w:before="240" w:after="60"/>
      <w:ind w:firstLine="0"/>
      <w:jc w:val="lef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style>
  <w:style w:type="table" w:customStyle="1" w:styleId="a">
    <w:basedOn w:val="TableNormal"/>
    <w:tblPr>
      <w:tblStyleRowBandSize w:val="1"/>
      <w:tblStyleColBandSize w:val="1"/>
      <w:tblCellMar>
        <w:top w:w="11" w:type="dxa"/>
        <w:left w:w="57" w:type="dxa"/>
        <w:bottom w:w="11" w:type="dxa"/>
        <w:right w:w="57"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paragraph" w:styleId="PargrafodaLista">
    <w:name w:val="List Paragraph"/>
    <w:basedOn w:val="Normal"/>
    <w:uiPriority w:val="34"/>
    <w:qFormat/>
    <w:rsid w:val="00613196"/>
    <w:pPr>
      <w:ind w:left="720"/>
      <w:contextualSpacing/>
    </w:pPr>
  </w:style>
  <w:style w:type="table" w:styleId="Tabelacomgrade">
    <w:name w:val="Table Grid"/>
    <w:basedOn w:val="Tabelanormal"/>
    <w:uiPriority w:val="39"/>
    <w:rsid w:val="001B7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implesTabela21">
    <w:name w:val="Simples Tabela 21"/>
    <w:basedOn w:val="Tabelanormal"/>
    <w:uiPriority w:val="42"/>
    <w:rsid w:val="00A5185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rsid w:val="001018CF"/>
    <w:rPr>
      <w:color w:val="666666"/>
    </w:rPr>
  </w:style>
  <w:style w:type="character" w:styleId="Hyperlink">
    <w:name w:val="Hyperlink"/>
    <w:basedOn w:val="Fontepargpadro"/>
    <w:uiPriority w:val="99"/>
    <w:unhideWhenUsed/>
    <w:rsid w:val="00240946"/>
    <w:rPr>
      <w:color w:val="0000FF" w:themeColor="hyperlink"/>
      <w:u w:val="single"/>
    </w:rPr>
  </w:style>
  <w:style w:type="character" w:customStyle="1" w:styleId="MenoPendente1">
    <w:name w:val="Menção Pendente1"/>
    <w:basedOn w:val="Fontepargpadro"/>
    <w:uiPriority w:val="99"/>
    <w:semiHidden/>
    <w:unhideWhenUsed/>
    <w:rsid w:val="00240946"/>
    <w:rPr>
      <w:color w:val="605E5C"/>
      <w:shd w:val="clear" w:color="auto" w:fill="E1DFDD"/>
    </w:rPr>
  </w:style>
  <w:style w:type="paragraph" w:styleId="Textodebalo">
    <w:name w:val="Balloon Text"/>
    <w:basedOn w:val="Normal"/>
    <w:link w:val="TextodebaloChar"/>
    <w:uiPriority w:val="99"/>
    <w:semiHidden/>
    <w:unhideWhenUsed/>
    <w:rsid w:val="00AF53A3"/>
    <w:rPr>
      <w:rFonts w:ascii="Tahoma" w:hAnsi="Tahoma" w:cs="Tahoma"/>
      <w:sz w:val="16"/>
      <w:szCs w:val="16"/>
    </w:rPr>
  </w:style>
  <w:style w:type="character" w:customStyle="1" w:styleId="TextodebaloChar">
    <w:name w:val="Texto de balão Char"/>
    <w:basedOn w:val="Fontepargpadro"/>
    <w:link w:val="Textodebalo"/>
    <w:uiPriority w:val="99"/>
    <w:semiHidden/>
    <w:rsid w:val="00AF53A3"/>
    <w:rPr>
      <w:rFonts w:ascii="Tahoma" w:hAnsi="Tahoma" w:cs="Tahoma"/>
      <w:sz w:val="16"/>
      <w:szCs w:val="16"/>
    </w:rPr>
  </w:style>
  <w:style w:type="character" w:styleId="Refdecomentrio">
    <w:name w:val="annotation reference"/>
    <w:basedOn w:val="Fontepargpadro"/>
    <w:uiPriority w:val="99"/>
    <w:semiHidden/>
    <w:unhideWhenUsed/>
    <w:rsid w:val="00AF53A3"/>
    <w:rPr>
      <w:sz w:val="16"/>
      <w:szCs w:val="16"/>
    </w:rPr>
  </w:style>
  <w:style w:type="paragraph" w:styleId="Textodecomentrio">
    <w:name w:val="annotation text"/>
    <w:basedOn w:val="Normal"/>
    <w:link w:val="TextodecomentrioChar"/>
    <w:uiPriority w:val="99"/>
    <w:unhideWhenUsed/>
    <w:rsid w:val="00AF53A3"/>
  </w:style>
  <w:style w:type="character" w:customStyle="1" w:styleId="TextodecomentrioChar">
    <w:name w:val="Texto de comentário Char"/>
    <w:basedOn w:val="Fontepargpadro"/>
    <w:link w:val="Textodecomentrio"/>
    <w:uiPriority w:val="99"/>
    <w:rsid w:val="00AF53A3"/>
  </w:style>
  <w:style w:type="paragraph" w:styleId="Assuntodocomentrio">
    <w:name w:val="annotation subject"/>
    <w:basedOn w:val="Textodecomentrio"/>
    <w:next w:val="Textodecomentrio"/>
    <w:link w:val="AssuntodocomentrioChar"/>
    <w:uiPriority w:val="99"/>
    <w:semiHidden/>
    <w:unhideWhenUsed/>
    <w:rsid w:val="00AF53A3"/>
    <w:rPr>
      <w:b/>
      <w:bCs/>
    </w:rPr>
  </w:style>
  <w:style w:type="character" w:customStyle="1" w:styleId="AssuntodocomentrioChar">
    <w:name w:val="Assunto do comentário Char"/>
    <w:basedOn w:val="TextodecomentrioChar"/>
    <w:link w:val="Assuntodocomentrio"/>
    <w:uiPriority w:val="99"/>
    <w:semiHidden/>
    <w:rsid w:val="00AF53A3"/>
    <w:rPr>
      <w:b/>
      <w:bCs/>
    </w:rPr>
  </w:style>
  <w:style w:type="paragraph" w:styleId="Reviso">
    <w:name w:val="Revision"/>
    <w:hidden/>
    <w:uiPriority w:val="99"/>
    <w:semiHidden/>
    <w:rsid w:val="00320B98"/>
    <w:pPr>
      <w:tabs>
        <w:tab w:val="clear" w:pos="340"/>
        <w:tab w:val="clear" w:pos="680"/>
      </w:tabs>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4275">
      <w:bodyDiv w:val="1"/>
      <w:marLeft w:val="0"/>
      <w:marRight w:val="0"/>
      <w:marTop w:val="0"/>
      <w:marBottom w:val="0"/>
      <w:divBdr>
        <w:top w:val="none" w:sz="0" w:space="0" w:color="auto"/>
        <w:left w:val="none" w:sz="0" w:space="0" w:color="auto"/>
        <w:bottom w:val="none" w:sz="0" w:space="0" w:color="auto"/>
        <w:right w:val="none" w:sz="0" w:space="0" w:color="auto"/>
      </w:divBdr>
    </w:div>
    <w:div w:id="147328483">
      <w:bodyDiv w:val="1"/>
      <w:marLeft w:val="0"/>
      <w:marRight w:val="0"/>
      <w:marTop w:val="0"/>
      <w:marBottom w:val="0"/>
      <w:divBdr>
        <w:top w:val="none" w:sz="0" w:space="0" w:color="auto"/>
        <w:left w:val="none" w:sz="0" w:space="0" w:color="auto"/>
        <w:bottom w:val="none" w:sz="0" w:space="0" w:color="auto"/>
        <w:right w:val="none" w:sz="0" w:space="0" w:color="auto"/>
      </w:divBdr>
      <w:divsChild>
        <w:div w:id="730271942">
          <w:marLeft w:val="480"/>
          <w:marRight w:val="0"/>
          <w:marTop w:val="0"/>
          <w:marBottom w:val="0"/>
          <w:divBdr>
            <w:top w:val="none" w:sz="0" w:space="0" w:color="auto"/>
            <w:left w:val="none" w:sz="0" w:space="0" w:color="auto"/>
            <w:bottom w:val="none" w:sz="0" w:space="0" w:color="auto"/>
            <w:right w:val="none" w:sz="0" w:space="0" w:color="auto"/>
          </w:divBdr>
          <w:divsChild>
            <w:div w:id="1036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2250">
      <w:bodyDiv w:val="1"/>
      <w:marLeft w:val="0"/>
      <w:marRight w:val="0"/>
      <w:marTop w:val="0"/>
      <w:marBottom w:val="0"/>
      <w:divBdr>
        <w:top w:val="none" w:sz="0" w:space="0" w:color="auto"/>
        <w:left w:val="none" w:sz="0" w:space="0" w:color="auto"/>
        <w:bottom w:val="none" w:sz="0" w:space="0" w:color="auto"/>
        <w:right w:val="none" w:sz="0" w:space="0" w:color="auto"/>
      </w:divBdr>
      <w:divsChild>
        <w:div w:id="1086152517">
          <w:marLeft w:val="480"/>
          <w:marRight w:val="0"/>
          <w:marTop w:val="0"/>
          <w:marBottom w:val="0"/>
          <w:divBdr>
            <w:top w:val="none" w:sz="0" w:space="0" w:color="auto"/>
            <w:left w:val="none" w:sz="0" w:space="0" w:color="auto"/>
            <w:bottom w:val="none" w:sz="0" w:space="0" w:color="auto"/>
            <w:right w:val="none" w:sz="0" w:space="0" w:color="auto"/>
          </w:divBdr>
          <w:divsChild>
            <w:div w:id="20034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931">
      <w:bodyDiv w:val="1"/>
      <w:marLeft w:val="0"/>
      <w:marRight w:val="0"/>
      <w:marTop w:val="0"/>
      <w:marBottom w:val="0"/>
      <w:divBdr>
        <w:top w:val="none" w:sz="0" w:space="0" w:color="auto"/>
        <w:left w:val="none" w:sz="0" w:space="0" w:color="auto"/>
        <w:bottom w:val="none" w:sz="0" w:space="0" w:color="auto"/>
        <w:right w:val="none" w:sz="0" w:space="0" w:color="auto"/>
      </w:divBdr>
      <w:divsChild>
        <w:div w:id="374545755">
          <w:marLeft w:val="0"/>
          <w:marRight w:val="0"/>
          <w:marTop w:val="0"/>
          <w:marBottom w:val="0"/>
          <w:divBdr>
            <w:top w:val="single" w:sz="2" w:space="0" w:color="D9D9E3"/>
            <w:left w:val="single" w:sz="2" w:space="0" w:color="D9D9E3"/>
            <w:bottom w:val="single" w:sz="2" w:space="0" w:color="D9D9E3"/>
            <w:right w:val="single" w:sz="2" w:space="0" w:color="D9D9E3"/>
          </w:divBdr>
          <w:divsChild>
            <w:div w:id="8990984">
              <w:marLeft w:val="0"/>
              <w:marRight w:val="0"/>
              <w:marTop w:val="0"/>
              <w:marBottom w:val="0"/>
              <w:divBdr>
                <w:top w:val="single" w:sz="2" w:space="0" w:color="D9D9E3"/>
                <w:left w:val="single" w:sz="2" w:space="0" w:color="D9D9E3"/>
                <w:bottom w:val="single" w:sz="2" w:space="0" w:color="D9D9E3"/>
                <w:right w:val="single" w:sz="2" w:space="0" w:color="D9D9E3"/>
              </w:divBdr>
              <w:divsChild>
                <w:div w:id="1803766262">
                  <w:marLeft w:val="0"/>
                  <w:marRight w:val="0"/>
                  <w:marTop w:val="0"/>
                  <w:marBottom w:val="0"/>
                  <w:divBdr>
                    <w:top w:val="single" w:sz="2" w:space="0" w:color="D9D9E3"/>
                    <w:left w:val="single" w:sz="2" w:space="0" w:color="D9D9E3"/>
                    <w:bottom w:val="single" w:sz="2" w:space="0" w:color="D9D9E3"/>
                    <w:right w:val="single" w:sz="2" w:space="0" w:color="D9D9E3"/>
                  </w:divBdr>
                  <w:divsChild>
                    <w:div w:id="970135206">
                      <w:marLeft w:val="0"/>
                      <w:marRight w:val="0"/>
                      <w:marTop w:val="0"/>
                      <w:marBottom w:val="0"/>
                      <w:divBdr>
                        <w:top w:val="single" w:sz="2" w:space="0" w:color="D9D9E3"/>
                        <w:left w:val="single" w:sz="2" w:space="0" w:color="D9D9E3"/>
                        <w:bottom w:val="single" w:sz="2" w:space="0" w:color="D9D9E3"/>
                        <w:right w:val="single" w:sz="2" w:space="0" w:color="D9D9E3"/>
                      </w:divBdr>
                      <w:divsChild>
                        <w:div w:id="816728811">
                          <w:marLeft w:val="0"/>
                          <w:marRight w:val="0"/>
                          <w:marTop w:val="0"/>
                          <w:marBottom w:val="0"/>
                          <w:divBdr>
                            <w:top w:val="single" w:sz="2" w:space="0" w:color="auto"/>
                            <w:left w:val="single" w:sz="2" w:space="0" w:color="auto"/>
                            <w:bottom w:val="single" w:sz="6" w:space="0" w:color="auto"/>
                            <w:right w:val="single" w:sz="2" w:space="0" w:color="auto"/>
                          </w:divBdr>
                          <w:divsChild>
                            <w:div w:id="242952052">
                              <w:marLeft w:val="0"/>
                              <w:marRight w:val="0"/>
                              <w:marTop w:val="100"/>
                              <w:marBottom w:val="100"/>
                              <w:divBdr>
                                <w:top w:val="single" w:sz="2" w:space="0" w:color="D9D9E3"/>
                                <w:left w:val="single" w:sz="2" w:space="0" w:color="D9D9E3"/>
                                <w:bottom w:val="single" w:sz="2" w:space="0" w:color="D9D9E3"/>
                                <w:right w:val="single" w:sz="2" w:space="0" w:color="D9D9E3"/>
                              </w:divBdr>
                              <w:divsChild>
                                <w:div w:id="385643862">
                                  <w:marLeft w:val="0"/>
                                  <w:marRight w:val="0"/>
                                  <w:marTop w:val="0"/>
                                  <w:marBottom w:val="0"/>
                                  <w:divBdr>
                                    <w:top w:val="single" w:sz="2" w:space="0" w:color="D9D9E3"/>
                                    <w:left w:val="single" w:sz="2" w:space="0" w:color="D9D9E3"/>
                                    <w:bottom w:val="single" w:sz="2" w:space="0" w:color="D9D9E3"/>
                                    <w:right w:val="single" w:sz="2" w:space="0" w:color="D9D9E3"/>
                                  </w:divBdr>
                                  <w:divsChild>
                                    <w:div w:id="1859811253">
                                      <w:marLeft w:val="0"/>
                                      <w:marRight w:val="0"/>
                                      <w:marTop w:val="0"/>
                                      <w:marBottom w:val="0"/>
                                      <w:divBdr>
                                        <w:top w:val="single" w:sz="2" w:space="0" w:color="D9D9E3"/>
                                        <w:left w:val="single" w:sz="2" w:space="0" w:color="D9D9E3"/>
                                        <w:bottom w:val="single" w:sz="2" w:space="0" w:color="D9D9E3"/>
                                        <w:right w:val="single" w:sz="2" w:space="0" w:color="D9D9E3"/>
                                      </w:divBdr>
                                      <w:divsChild>
                                        <w:div w:id="239754840">
                                          <w:marLeft w:val="0"/>
                                          <w:marRight w:val="0"/>
                                          <w:marTop w:val="0"/>
                                          <w:marBottom w:val="0"/>
                                          <w:divBdr>
                                            <w:top w:val="single" w:sz="2" w:space="0" w:color="D9D9E3"/>
                                            <w:left w:val="single" w:sz="2" w:space="0" w:color="D9D9E3"/>
                                            <w:bottom w:val="single" w:sz="2" w:space="0" w:color="D9D9E3"/>
                                            <w:right w:val="single" w:sz="2" w:space="0" w:color="D9D9E3"/>
                                          </w:divBdr>
                                          <w:divsChild>
                                            <w:div w:id="2029594894">
                                              <w:marLeft w:val="0"/>
                                              <w:marRight w:val="0"/>
                                              <w:marTop w:val="0"/>
                                              <w:marBottom w:val="0"/>
                                              <w:divBdr>
                                                <w:top w:val="single" w:sz="2" w:space="0" w:color="D9D9E3"/>
                                                <w:left w:val="single" w:sz="2" w:space="0" w:color="D9D9E3"/>
                                                <w:bottom w:val="single" w:sz="2" w:space="0" w:color="D9D9E3"/>
                                                <w:right w:val="single" w:sz="2" w:space="0" w:color="D9D9E3"/>
                                              </w:divBdr>
                                              <w:divsChild>
                                                <w:div w:id="1097599780">
                                                  <w:marLeft w:val="0"/>
                                                  <w:marRight w:val="0"/>
                                                  <w:marTop w:val="0"/>
                                                  <w:marBottom w:val="0"/>
                                                  <w:divBdr>
                                                    <w:top w:val="single" w:sz="2" w:space="0" w:color="D9D9E3"/>
                                                    <w:left w:val="single" w:sz="2" w:space="0" w:color="D9D9E3"/>
                                                    <w:bottom w:val="single" w:sz="2" w:space="0" w:color="D9D9E3"/>
                                                    <w:right w:val="single" w:sz="2" w:space="0" w:color="D9D9E3"/>
                                                  </w:divBdr>
                                                  <w:divsChild>
                                                    <w:div w:id="1093235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2977877">
          <w:marLeft w:val="0"/>
          <w:marRight w:val="0"/>
          <w:marTop w:val="0"/>
          <w:marBottom w:val="0"/>
          <w:divBdr>
            <w:top w:val="none" w:sz="0" w:space="0" w:color="auto"/>
            <w:left w:val="none" w:sz="0" w:space="0" w:color="auto"/>
            <w:bottom w:val="none" w:sz="0" w:space="0" w:color="auto"/>
            <w:right w:val="none" w:sz="0" w:space="0" w:color="auto"/>
          </w:divBdr>
        </w:div>
      </w:divsChild>
    </w:div>
    <w:div w:id="429160350">
      <w:bodyDiv w:val="1"/>
      <w:marLeft w:val="0"/>
      <w:marRight w:val="0"/>
      <w:marTop w:val="0"/>
      <w:marBottom w:val="0"/>
      <w:divBdr>
        <w:top w:val="none" w:sz="0" w:space="0" w:color="auto"/>
        <w:left w:val="none" w:sz="0" w:space="0" w:color="auto"/>
        <w:bottom w:val="none" w:sz="0" w:space="0" w:color="auto"/>
        <w:right w:val="none" w:sz="0" w:space="0" w:color="auto"/>
      </w:divBdr>
    </w:div>
    <w:div w:id="436802226">
      <w:bodyDiv w:val="1"/>
      <w:marLeft w:val="0"/>
      <w:marRight w:val="0"/>
      <w:marTop w:val="0"/>
      <w:marBottom w:val="0"/>
      <w:divBdr>
        <w:top w:val="none" w:sz="0" w:space="0" w:color="auto"/>
        <w:left w:val="none" w:sz="0" w:space="0" w:color="auto"/>
        <w:bottom w:val="none" w:sz="0" w:space="0" w:color="auto"/>
        <w:right w:val="none" w:sz="0" w:space="0" w:color="auto"/>
      </w:divBdr>
    </w:div>
    <w:div w:id="449476584">
      <w:bodyDiv w:val="1"/>
      <w:marLeft w:val="0"/>
      <w:marRight w:val="0"/>
      <w:marTop w:val="0"/>
      <w:marBottom w:val="0"/>
      <w:divBdr>
        <w:top w:val="none" w:sz="0" w:space="0" w:color="auto"/>
        <w:left w:val="none" w:sz="0" w:space="0" w:color="auto"/>
        <w:bottom w:val="none" w:sz="0" w:space="0" w:color="auto"/>
        <w:right w:val="none" w:sz="0" w:space="0" w:color="auto"/>
      </w:divBdr>
      <w:divsChild>
        <w:div w:id="706028707">
          <w:marLeft w:val="480"/>
          <w:marRight w:val="0"/>
          <w:marTop w:val="0"/>
          <w:marBottom w:val="0"/>
          <w:divBdr>
            <w:top w:val="none" w:sz="0" w:space="0" w:color="auto"/>
            <w:left w:val="none" w:sz="0" w:space="0" w:color="auto"/>
            <w:bottom w:val="none" w:sz="0" w:space="0" w:color="auto"/>
            <w:right w:val="none" w:sz="0" w:space="0" w:color="auto"/>
          </w:divBdr>
          <w:divsChild>
            <w:div w:id="96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89356">
      <w:bodyDiv w:val="1"/>
      <w:marLeft w:val="0"/>
      <w:marRight w:val="0"/>
      <w:marTop w:val="0"/>
      <w:marBottom w:val="0"/>
      <w:divBdr>
        <w:top w:val="none" w:sz="0" w:space="0" w:color="auto"/>
        <w:left w:val="none" w:sz="0" w:space="0" w:color="auto"/>
        <w:bottom w:val="none" w:sz="0" w:space="0" w:color="auto"/>
        <w:right w:val="none" w:sz="0" w:space="0" w:color="auto"/>
      </w:divBdr>
      <w:divsChild>
        <w:div w:id="1610579564">
          <w:marLeft w:val="480"/>
          <w:marRight w:val="0"/>
          <w:marTop w:val="0"/>
          <w:marBottom w:val="0"/>
          <w:divBdr>
            <w:top w:val="none" w:sz="0" w:space="0" w:color="auto"/>
            <w:left w:val="none" w:sz="0" w:space="0" w:color="auto"/>
            <w:bottom w:val="none" w:sz="0" w:space="0" w:color="auto"/>
            <w:right w:val="none" w:sz="0" w:space="0" w:color="auto"/>
          </w:divBdr>
          <w:divsChild>
            <w:div w:id="1742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4655">
      <w:bodyDiv w:val="1"/>
      <w:marLeft w:val="0"/>
      <w:marRight w:val="0"/>
      <w:marTop w:val="0"/>
      <w:marBottom w:val="0"/>
      <w:divBdr>
        <w:top w:val="none" w:sz="0" w:space="0" w:color="auto"/>
        <w:left w:val="none" w:sz="0" w:space="0" w:color="auto"/>
        <w:bottom w:val="none" w:sz="0" w:space="0" w:color="auto"/>
        <w:right w:val="none" w:sz="0" w:space="0" w:color="auto"/>
      </w:divBdr>
    </w:div>
    <w:div w:id="560991577">
      <w:bodyDiv w:val="1"/>
      <w:marLeft w:val="0"/>
      <w:marRight w:val="0"/>
      <w:marTop w:val="0"/>
      <w:marBottom w:val="0"/>
      <w:divBdr>
        <w:top w:val="none" w:sz="0" w:space="0" w:color="auto"/>
        <w:left w:val="none" w:sz="0" w:space="0" w:color="auto"/>
        <w:bottom w:val="none" w:sz="0" w:space="0" w:color="auto"/>
        <w:right w:val="none" w:sz="0" w:space="0" w:color="auto"/>
      </w:divBdr>
      <w:divsChild>
        <w:div w:id="1588271240">
          <w:marLeft w:val="0"/>
          <w:marRight w:val="0"/>
          <w:marTop w:val="0"/>
          <w:marBottom w:val="0"/>
          <w:divBdr>
            <w:top w:val="none" w:sz="0" w:space="0" w:color="auto"/>
            <w:left w:val="none" w:sz="0" w:space="0" w:color="auto"/>
            <w:bottom w:val="none" w:sz="0" w:space="0" w:color="auto"/>
            <w:right w:val="none" w:sz="0" w:space="0" w:color="auto"/>
          </w:divBdr>
          <w:divsChild>
            <w:div w:id="1637220933">
              <w:marLeft w:val="0"/>
              <w:marRight w:val="0"/>
              <w:marTop w:val="0"/>
              <w:marBottom w:val="0"/>
              <w:divBdr>
                <w:top w:val="none" w:sz="0" w:space="0" w:color="auto"/>
                <w:left w:val="none" w:sz="0" w:space="0" w:color="auto"/>
                <w:bottom w:val="none" w:sz="0" w:space="0" w:color="auto"/>
                <w:right w:val="none" w:sz="0" w:space="0" w:color="auto"/>
              </w:divBdr>
            </w:div>
            <w:div w:id="663970999">
              <w:marLeft w:val="0"/>
              <w:marRight w:val="0"/>
              <w:marTop w:val="0"/>
              <w:marBottom w:val="0"/>
              <w:divBdr>
                <w:top w:val="none" w:sz="0" w:space="0" w:color="auto"/>
                <w:left w:val="none" w:sz="0" w:space="0" w:color="auto"/>
                <w:bottom w:val="none" w:sz="0" w:space="0" w:color="auto"/>
                <w:right w:val="none" w:sz="0" w:space="0" w:color="auto"/>
              </w:divBdr>
            </w:div>
            <w:div w:id="1872720290">
              <w:marLeft w:val="0"/>
              <w:marRight w:val="0"/>
              <w:marTop w:val="0"/>
              <w:marBottom w:val="0"/>
              <w:divBdr>
                <w:top w:val="none" w:sz="0" w:space="0" w:color="auto"/>
                <w:left w:val="none" w:sz="0" w:space="0" w:color="auto"/>
                <w:bottom w:val="none" w:sz="0" w:space="0" w:color="auto"/>
                <w:right w:val="none" w:sz="0" w:space="0" w:color="auto"/>
              </w:divBdr>
            </w:div>
            <w:div w:id="142698816">
              <w:marLeft w:val="0"/>
              <w:marRight w:val="0"/>
              <w:marTop w:val="0"/>
              <w:marBottom w:val="0"/>
              <w:divBdr>
                <w:top w:val="none" w:sz="0" w:space="0" w:color="auto"/>
                <w:left w:val="none" w:sz="0" w:space="0" w:color="auto"/>
                <w:bottom w:val="none" w:sz="0" w:space="0" w:color="auto"/>
                <w:right w:val="none" w:sz="0" w:space="0" w:color="auto"/>
              </w:divBdr>
            </w:div>
            <w:div w:id="1567495311">
              <w:marLeft w:val="0"/>
              <w:marRight w:val="0"/>
              <w:marTop w:val="0"/>
              <w:marBottom w:val="0"/>
              <w:divBdr>
                <w:top w:val="none" w:sz="0" w:space="0" w:color="auto"/>
                <w:left w:val="none" w:sz="0" w:space="0" w:color="auto"/>
                <w:bottom w:val="none" w:sz="0" w:space="0" w:color="auto"/>
                <w:right w:val="none" w:sz="0" w:space="0" w:color="auto"/>
              </w:divBdr>
            </w:div>
            <w:div w:id="1154831112">
              <w:marLeft w:val="0"/>
              <w:marRight w:val="0"/>
              <w:marTop w:val="0"/>
              <w:marBottom w:val="0"/>
              <w:divBdr>
                <w:top w:val="none" w:sz="0" w:space="0" w:color="auto"/>
                <w:left w:val="none" w:sz="0" w:space="0" w:color="auto"/>
                <w:bottom w:val="none" w:sz="0" w:space="0" w:color="auto"/>
                <w:right w:val="none" w:sz="0" w:space="0" w:color="auto"/>
              </w:divBdr>
            </w:div>
            <w:div w:id="1921786506">
              <w:marLeft w:val="0"/>
              <w:marRight w:val="0"/>
              <w:marTop w:val="0"/>
              <w:marBottom w:val="0"/>
              <w:divBdr>
                <w:top w:val="none" w:sz="0" w:space="0" w:color="auto"/>
                <w:left w:val="none" w:sz="0" w:space="0" w:color="auto"/>
                <w:bottom w:val="none" w:sz="0" w:space="0" w:color="auto"/>
                <w:right w:val="none" w:sz="0" w:space="0" w:color="auto"/>
              </w:divBdr>
            </w:div>
            <w:div w:id="666828967">
              <w:marLeft w:val="0"/>
              <w:marRight w:val="0"/>
              <w:marTop w:val="0"/>
              <w:marBottom w:val="0"/>
              <w:divBdr>
                <w:top w:val="none" w:sz="0" w:space="0" w:color="auto"/>
                <w:left w:val="none" w:sz="0" w:space="0" w:color="auto"/>
                <w:bottom w:val="none" w:sz="0" w:space="0" w:color="auto"/>
                <w:right w:val="none" w:sz="0" w:space="0" w:color="auto"/>
              </w:divBdr>
            </w:div>
            <w:div w:id="35395223">
              <w:marLeft w:val="0"/>
              <w:marRight w:val="0"/>
              <w:marTop w:val="0"/>
              <w:marBottom w:val="0"/>
              <w:divBdr>
                <w:top w:val="none" w:sz="0" w:space="0" w:color="auto"/>
                <w:left w:val="none" w:sz="0" w:space="0" w:color="auto"/>
                <w:bottom w:val="none" w:sz="0" w:space="0" w:color="auto"/>
                <w:right w:val="none" w:sz="0" w:space="0" w:color="auto"/>
              </w:divBdr>
            </w:div>
            <w:div w:id="1084456580">
              <w:marLeft w:val="0"/>
              <w:marRight w:val="0"/>
              <w:marTop w:val="0"/>
              <w:marBottom w:val="0"/>
              <w:divBdr>
                <w:top w:val="none" w:sz="0" w:space="0" w:color="auto"/>
                <w:left w:val="none" w:sz="0" w:space="0" w:color="auto"/>
                <w:bottom w:val="none" w:sz="0" w:space="0" w:color="auto"/>
                <w:right w:val="none" w:sz="0" w:space="0" w:color="auto"/>
              </w:divBdr>
            </w:div>
            <w:div w:id="1173644045">
              <w:marLeft w:val="0"/>
              <w:marRight w:val="0"/>
              <w:marTop w:val="0"/>
              <w:marBottom w:val="0"/>
              <w:divBdr>
                <w:top w:val="none" w:sz="0" w:space="0" w:color="auto"/>
                <w:left w:val="none" w:sz="0" w:space="0" w:color="auto"/>
                <w:bottom w:val="none" w:sz="0" w:space="0" w:color="auto"/>
                <w:right w:val="none" w:sz="0" w:space="0" w:color="auto"/>
              </w:divBdr>
            </w:div>
            <w:div w:id="5056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108">
      <w:bodyDiv w:val="1"/>
      <w:marLeft w:val="0"/>
      <w:marRight w:val="0"/>
      <w:marTop w:val="0"/>
      <w:marBottom w:val="0"/>
      <w:divBdr>
        <w:top w:val="none" w:sz="0" w:space="0" w:color="auto"/>
        <w:left w:val="none" w:sz="0" w:space="0" w:color="auto"/>
        <w:bottom w:val="none" w:sz="0" w:space="0" w:color="auto"/>
        <w:right w:val="none" w:sz="0" w:space="0" w:color="auto"/>
      </w:divBdr>
    </w:div>
    <w:div w:id="979923039">
      <w:bodyDiv w:val="1"/>
      <w:marLeft w:val="0"/>
      <w:marRight w:val="0"/>
      <w:marTop w:val="0"/>
      <w:marBottom w:val="0"/>
      <w:divBdr>
        <w:top w:val="none" w:sz="0" w:space="0" w:color="auto"/>
        <w:left w:val="none" w:sz="0" w:space="0" w:color="auto"/>
        <w:bottom w:val="none" w:sz="0" w:space="0" w:color="auto"/>
        <w:right w:val="none" w:sz="0" w:space="0" w:color="auto"/>
      </w:divBdr>
    </w:div>
    <w:div w:id="1451706622">
      <w:bodyDiv w:val="1"/>
      <w:marLeft w:val="0"/>
      <w:marRight w:val="0"/>
      <w:marTop w:val="0"/>
      <w:marBottom w:val="0"/>
      <w:divBdr>
        <w:top w:val="none" w:sz="0" w:space="0" w:color="auto"/>
        <w:left w:val="none" w:sz="0" w:space="0" w:color="auto"/>
        <w:bottom w:val="none" w:sz="0" w:space="0" w:color="auto"/>
        <w:right w:val="none" w:sz="0" w:space="0" w:color="auto"/>
      </w:divBdr>
      <w:divsChild>
        <w:div w:id="2067727883">
          <w:marLeft w:val="48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5556">
      <w:bodyDiv w:val="1"/>
      <w:marLeft w:val="0"/>
      <w:marRight w:val="0"/>
      <w:marTop w:val="0"/>
      <w:marBottom w:val="0"/>
      <w:divBdr>
        <w:top w:val="none" w:sz="0" w:space="0" w:color="auto"/>
        <w:left w:val="none" w:sz="0" w:space="0" w:color="auto"/>
        <w:bottom w:val="none" w:sz="0" w:space="0" w:color="auto"/>
        <w:right w:val="none" w:sz="0" w:space="0" w:color="auto"/>
      </w:divBdr>
      <w:divsChild>
        <w:div w:id="1691419477">
          <w:marLeft w:val="480"/>
          <w:marRight w:val="0"/>
          <w:marTop w:val="0"/>
          <w:marBottom w:val="0"/>
          <w:divBdr>
            <w:top w:val="none" w:sz="0" w:space="0" w:color="auto"/>
            <w:left w:val="none" w:sz="0" w:space="0" w:color="auto"/>
            <w:bottom w:val="none" w:sz="0" w:space="0" w:color="auto"/>
            <w:right w:val="none" w:sz="0" w:space="0" w:color="auto"/>
          </w:divBdr>
          <w:divsChild>
            <w:div w:id="62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5447">
      <w:bodyDiv w:val="1"/>
      <w:marLeft w:val="0"/>
      <w:marRight w:val="0"/>
      <w:marTop w:val="0"/>
      <w:marBottom w:val="0"/>
      <w:divBdr>
        <w:top w:val="none" w:sz="0" w:space="0" w:color="auto"/>
        <w:left w:val="none" w:sz="0" w:space="0" w:color="auto"/>
        <w:bottom w:val="none" w:sz="0" w:space="0" w:color="auto"/>
        <w:right w:val="none" w:sz="0" w:space="0" w:color="auto"/>
      </w:divBdr>
      <w:divsChild>
        <w:div w:id="504710144">
          <w:marLeft w:val="480"/>
          <w:marRight w:val="0"/>
          <w:marTop w:val="0"/>
          <w:marBottom w:val="0"/>
          <w:divBdr>
            <w:top w:val="none" w:sz="0" w:space="0" w:color="auto"/>
            <w:left w:val="none" w:sz="0" w:space="0" w:color="auto"/>
            <w:bottom w:val="none" w:sz="0" w:space="0" w:color="auto"/>
            <w:right w:val="none" w:sz="0" w:space="0" w:color="auto"/>
          </w:divBdr>
          <w:divsChild>
            <w:div w:id="16179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334">
      <w:bodyDiv w:val="1"/>
      <w:marLeft w:val="0"/>
      <w:marRight w:val="0"/>
      <w:marTop w:val="0"/>
      <w:marBottom w:val="0"/>
      <w:divBdr>
        <w:top w:val="none" w:sz="0" w:space="0" w:color="auto"/>
        <w:left w:val="none" w:sz="0" w:space="0" w:color="auto"/>
        <w:bottom w:val="none" w:sz="0" w:space="0" w:color="auto"/>
        <w:right w:val="none" w:sz="0" w:space="0" w:color="auto"/>
      </w:divBdr>
    </w:div>
    <w:div w:id="1782341815">
      <w:bodyDiv w:val="1"/>
      <w:marLeft w:val="0"/>
      <w:marRight w:val="0"/>
      <w:marTop w:val="0"/>
      <w:marBottom w:val="0"/>
      <w:divBdr>
        <w:top w:val="none" w:sz="0" w:space="0" w:color="auto"/>
        <w:left w:val="none" w:sz="0" w:space="0" w:color="auto"/>
        <w:bottom w:val="none" w:sz="0" w:space="0" w:color="auto"/>
        <w:right w:val="none" w:sz="0" w:space="0" w:color="auto"/>
      </w:divBdr>
      <w:divsChild>
        <w:div w:id="1556161154">
          <w:marLeft w:val="480"/>
          <w:marRight w:val="0"/>
          <w:marTop w:val="0"/>
          <w:marBottom w:val="0"/>
          <w:divBdr>
            <w:top w:val="none" w:sz="0" w:space="0" w:color="auto"/>
            <w:left w:val="none" w:sz="0" w:space="0" w:color="auto"/>
            <w:bottom w:val="none" w:sz="0" w:space="0" w:color="auto"/>
            <w:right w:val="none" w:sz="0" w:space="0" w:color="auto"/>
          </w:divBdr>
          <w:divsChild>
            <w:div w:id="11124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401">
      <w:bodyDiv w:val="1"/>
      <w:marLeft w:val="0"/>
      <w:marRight w:val="0"/>
      <w:marTop w:val="0"/>
      <w:marBottom w:val="0"/>
      <w:divBdr>
        <w:top w:val="none" w:sz="0" w:space="0" w:color="auto"/>
        <w:left w:val="none" w:sz="0" w:space="0" w:color="auto"/>
        <w:bottom w:val="none" w:sz="0" w:space="0" w:color="auto"/>
        <w:right w:val="none" w:sz="0" w:space="0" w:color="auto"/>
      </w:divBdr>
    </w:div>
    <w:div w:id="21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608804856">
          <w:marLeft w:val="480"/>
          <w:marRight w:val="0"/>
          <w:marTop w:val="0"/>
          <w:marBottom w:val="0"/>
          <w:divBdr>
            <w:top w:val="none" w:sz="0" w:space="0" w:color="auto"/>
            <w:left w:val="none" w:sz="0" w:space="0" w:color="auto"/>
            <w:bottom w:val="none" w:sz="0" w:space="0" w:color="auto"/>
            <w:right w:val="none" w:sz="0" w:space="0" w:color="auto"/>
          </w:divBdr>
          <w:divsChild>
            <w:div w:id="185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207">
      <w:bodyDiv w:val="1"/>
      <w:marLeft w:val="0"/>
      <w:marRight w:val="0"/>
      <w:marTop w:val="0"/>
      <w:marBottom w:val="0"/>
      <w:divBdr>
        <w:top w:val="none" w:sz="0" w:space="0" w:color="auto"/>
        <w:left w:val="none" w:sz="0" w:space="0" w:color="auto"/>
        <w:bottom w:val="none" w:sz="0" w:space="0" w:color="auto"/>
        <w:right w:val="none" w:sz="0" w:space="0" w:color="auto"/>
      </w:divBdr>
      <w:divsChild>
        <w:div w:id="880437655">
          <w:marLeft w:val="480"/>
          <w:marRight w:val="0"/>
          <w:marTop w:val="0"/>
          <w:marBottom w:val="0"/>
          <w:divBdr>
            <w:top w:val="none" w:sz="0" w:space="0" w:color="auto"/>
            <w:left w:val="none" w:sz="0" w:space="0" w:color="auto"/>
            <w:bottom w:val="none" w:sz="0" w:space="0" w:color="auto"/>
            <w:right w:val="none" w:sz="0" w:space="0" w:color="auto"/>
          </w:divBdr>
          <w:divsChild>
            <w:div w:id="1409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BD9D0-886D-4782-8E8C-7EE00BD9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9</Pages>
  <Words>5500</Words>
  <Characters>29700</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Casali</dc:creator>
  <cp:lastModifiedBy>Adenauer</cp:lastModifiedBy>
  <cp:revision>7</cp:revision>
  <dcterms:created xsi:type="dcterms:W3CDTF">2023-11-19T23:20:00Z</dcterms:created>
  <dcterms:modified xsi:type="dcterms:W3CDTF">2023-11-21T15:30:00Z</dcterms:modified>
</cp:coreProperties>
</file>