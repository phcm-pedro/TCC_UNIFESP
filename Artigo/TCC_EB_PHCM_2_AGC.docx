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2190C" w14:textId="69CFA48D" w:rsidR="000C7AFD" w:rsidRDefault="00D13CDE">
      <w:pPr>
        <w:keepLines/>
        <w:pBdr>
          <w:top w:val="nil"/>
          <w:left w:val="nil"/>
          <w:bottom w:val="nil"/>
          <w:right w:val="nil"/>
          <w:between w:val="nil"/>
        </w:pBdr>
        <w:spacing w:after="160"/>
        <w:ind w:firstLine="0"/>
        <w:jc w:val="center"/>
        <w:rPr>
          <w:b/>
          <w:color w:val="000000"/>
          <w:sz w:val="28"/>
          <w:szCs w:val="28"/>
        </w:rPr>
      </w:pPr>
      <w:r w:rsidRPr="00D13CDE">
        <w:rPr>
          <w:b/>
          <w:color w:val="000000"/>
          <w:sz w:val="28"/>
          <w:szCs w:val="28"/>
        </w:rPr>
        <w:t>Comparação de algoritmos de árvore de decisão para a identificação de risco cardiovascular: Abordagem baseada em dados coletados por pesquisas transversais</w:t>
      </w:r>
    </w:p>
    <w:p w14:paraId="5D57E89A" w14:textId="77777777" w:rsidR="000C7AFD" w:rsidRDefault="000C7AFD">
      <w:pPr>
        <w:pBdr>
          <w:top w:val="nil"/>
          <w:left w:val="nil"/>
          <w:bottom w:val="nil"/>
          <w:right w:val="nil"/>
          <w:between w:val="nil"/>
        </w:pBdr>
        <w:ind w:firstLine="0"/>
        <w:jc w:val="center"/>
        <w:rPr>
          <w:color w:val="000000"/>
          <w:sz w:val="24"/>
          <w:szCs w:val="24"/>
        </w:rPr>
      </w:pPr>
    </w:p>
    <w:p w14:paraId="108356E8" w14:textId="3A5E4DA9" w:rsidR="000C7AFD" w:rsidRPr="00613196" w:rsidRDefault="00613196">
      <w:pPr>
        <w:pBdr>
          <w:top w:val="nil"/>
          <w:left w:val="nil"/>
          <w:bottom w:val="nil"/>
          <w:right w:val="nil"/>
          <w:between w:val="nil"/>
        </w:pBdr>
        <w:spacing w:after="200"/>
        <w:ind w:firstLine="0"/>
        <w:jc w:val="center"/>
        <w:rPr>
          <w:color w:val="000000"/>
          <w:sz w:val="24"/>
          <w:szCs w:val="24"/>
          <w:vertAlign w:val="superscript"/>
        </w:rPr>
      </w:pPr>
      <w:r>
        <w:rPr>
          <w:color w:val="000000"/>
          <w:sz w:val="24"/>
          <w:szCs w:val="24"/>
        </w:rPr>
        <w:t>Pedro Henrique Crisp Modesto</w:t>
      </w:r>
      <w:r>
        <w:rPr>
          <w:color w:val="000000"/>
          <w:sz w:val="24"/>
          <w:szCs w:val="24"/>
          <w:vertAlign w:val="superscript"/>
        </w:rPr>
        <w:t>1</w:t>
      </w:r>
      <w:r>
        <w:rPr>
          <w:color w:val="000000"/>
          <w:sz w:val="24"/>
          <w:szCs w:val="24"/>
        </w:rPr>
        <w:t>, Adenauer Girardi Casali</w:t>
      </w:r>
      <w:r>
        <w:rPr>
          <w:color w:val="000000"/>
          <w:sz w:val="24"/>
          <w:szCs w:val="24"/>
          <w:vertAlign w:val="superscript"/>
        </w:rPr>
        <w:t>2</w:t>
      </w:r>
    </w:p>
    <w:p w14:paraId="19A9B888" w14:textId="77777777" w:rsidR="000C7AFD" w:rsidRDefault="00AF53A3">
      <w:pPr>
        <w:widowControl w:val="0"/>
        <w:pBdr>
          <w:top w:val="nil"/>
          <w:left w:val="nil"/>
          <w:bottom w:val="nil"/>
          <w:right w:val="nil"/>
          <w:between w:val="nil"/>
        </w:pBdr>
        <w:ind w:firstLine="0"/>
        <w:jc w:val="center"/>
        <w:rPr>
          <w:color w:val="000000"/>
          <w:sz w:val="18"/>
          <w:szCs w:val="18"/>
        </w:rPr>
      </w:pPr>
      <w:r>
        <w:rPr>
          <w:color w:val="000000"/>
          <w:sz w:val="18"/>
          <w:szCs w:val="18"/>
          <w:vertAlign w:val="superscript"/>
        </w:rPr>
        <w:t xml:space="preserve">1 </w:t>
      </w:r>
      <w:r>
        <w:rPr>
          <w:color w:val="000000"/>
          <w:sz w:val="18"/>
          <w:szCs w:val="18"/>
        </w:rPr>
        <w:t>Instituto de Ciência e Tecnologia da Unifesp / Engenharia Biomédica</w:t>
      </w:r>
    </w:p>
    <w:p w14:paraId="1D2FCA27" w14:textId="77777777" w:rsidR="000C7AFD" w:rsidRDefault="000C7AFD">
      <w:pPr>
        <w:widowControl w:val="0"/>
        <w:pBdr>
          <w:top w:val="nil"/>
          <w:left w:val="nil"/>
          <w:bottom w:val="nil"/>
          <w:right w:val="nil"/>
          <w:between w:val="nil"/>
        </w:pBdr>
        <w:ind w:firstLine="0"/>
        <w:jc w:val="center"/>
        <w:rPr>
          <w:color w:val="000000"/>
          <w:sz w:val="18"/>
          <w:szCs w:val="18"/>
        </w:rPr>
      </w:pPr>
    </w:p>
    <w:p w14:paraId="4D6AEFE4" w14:textId="77777777" w:rsidR="000C7AFD" w:rsidRDefault="000C7AFD">
      <w:pPr>
        <w:ind w:firstLine="0"/>
      </w:pPr>
    </w:p>
    <w:p w14:paraId="1A81E0BC" w14:textId="77777777" w:rsidR="000C7AFD" w:rsidRDefault="000C7AFD">
      <w:pPr>
        <w:sectPr w:rsidR="000C7AFD">
          <w:headerReference w:type="default" r:id="rId7"/>
          <w:footerReference w:type="default" r:id="rId8"/>
          <w:headerReference w:type="first" r:id="rId9"/>
          <w:footerReference w:type="first" r:id="rId10"/>
          <w:pgSz w:w="11907" w:h="15819"/>
          <w:pgMar w:top="1418" w:right="794" w:bottom="2268" w:left="1077" w:header="142" w:footer="851" w:gutter="0"/>
          <w:pgNumType w:start="1"/>
          <w:cols w:space="720"/>
          <w:titlePg/>
        </w:sectPr>
      </w:pPr>
    </w:p>
    <w:p w14:paraId="03975D26" w14:textId="7CEB37E7" w:rsidR="000C7AFD" w:rsidRDefault="00AF53A3">
      <w:pPr>
        <w:widowControl w:val="0"/>
        <w:pBdr>
          <w:top w:val="nil"/>
          <w:left w:val="nil"/>
          <w:bottom w:val="nil"/>
          <w:right w:val="nil"/>
          <w:between w:val="nil"/>
        </w:pBdr>
        <w:rPr>
          <w:b/>
          <w:color w:val="000000"/>
          <w:sz w:val="18"/>
          <w:szCs w:val="18"/>
        </w:rPr>
      </w:pPr>
      <w:r>
        <w:rPr>
          <w:i/>
          <w:color w:val="000000"/>
          <w:sz w:val="18"/>
          <w:szCs w:val="18"/>
        </w:rPr>
        <w:t xml:space="preserve">Resumo </w:t>
      </w:r>
      <w:r>
        <w:rPr>
          <w:b/>
          <w:color w:val="000000"/>
          <w:sz w:val="18"/>
          <w:szCs w:val="18"/>
        </w:rPr>
        <w:t xml:space="preserve">— </w:t>
      </w:r>
      <w:commentRangeStart w:id="0"/>
      <w:r w:rsidR="00407A37" w:rsidRPr="00407A37">
        <w:rPr>
          <w:b/>
          <w:color w:val="000000"/>
          <w:sz w:val="18"/>
          <w:szCs w:val="18"/>
        </w:rPr>
        <w:t>Doenças cardiovasculares são as principais causas de morte no Brasil e no mundo, e o infarto do miocárdio (IM) e a doença arterial coronariana (DAC) estão entre as condições mais custosas aos cofres públicos do Sistema Único de Saúde (SUS). A prevenção de tais condições depende de exames como a angiografia, que possuem alto custo e são de limitado acesso a pessoas de baixa renda. É neste contexto que diversos trabalhos têm buscado empregar estratégias de aprendizado de máquina para aprimorar o reconhecimento automatizado de pacientes em risco de IM e DAC. Algoritmos baseados em árvores tem se mostrado bastante eficientes para a classificação do risco do paciente, logo, este projeto tem como objetivo testar diferentes algoritmos baseados em árvores com diferentes metodologias de treinamento do modelo para avaliar o melhor empregado.</w:t>
      </w:r>
      <w:commentRangeEnd w:id="0"/>
      <w:r>
        <w:rPr>
          <w:rStyle w:val="Refdecomentrio"/>
        </w:rPr>
        <w:commentReference w:id="0"/>
      </w:r>
    </w:p>
    <w:p w14:paraId="60DD2DE7" w14:textId="77777777" w:rsidR="000C7AFD" w:rsidRDefault="000C7AFD">
      <w:pPr>
        <w:widowControl w:val="0"/>
        <w:pBdr>
          <w:top w:val="nil"/>
          <w:left w:val="nil"/>
          <w:bottom w:val="nil"/>
          <w:right w:val="nil"/>
          <w:between w:val="nil"/>
        </w:pBdr>
        <w:rPr>
          <w:b/>
          <w:color w:val="000000"/>
          <w:sz w:val="18"/>
          <w:szCs w:val="18"/>
        </w:rPr>
      </w:pPr>
    </w:p>
    <w:p w14:paraId="2036F27A" w14:textId="77777777" w:rsidR="000C7AFD" w:rsidRDefault="000C7AFD">
      <w:pPr>
        <w:widowControl w:val="0"/>
        <w:pBdr>
          <w:top w:val="nil"/>
          <w:left w:val="nil"/>
          <w:bottom w:val="nil"/>
          <w:right w:val="nil"/>
          <w:between w:val="nil"/>
        </w:pBdr>
        <w:rPr>
          <w:i/>
          <w:color w:val="000000"/>
          <w:sz w:val="18"/>
          <w:szCs w:val="18"/>
        </w:rPr>
      </w:pPr>
    </w:p>
    <w:p w14:paraId="7700F9F3" w14:textId="58742C16" w:rsidR="000C7AFD" w:rsidRPr="00AF53A3" w:rsidRDefault="00AF53A3">
      <w:pPr>
        <w:widowControl w:val="0"/>
        <w:pBdr>
          <w:top w:val="nil"/>
          <w:left w:val="nil"/>
          <w:bottom w:val="nil"/>
          <w:right w:val="nil"/>
          <w:between w:val="nil"/>
        </w:pBdr>
        <w:spacing w:after="200"/>
        <w:rPr>
          <w:b/>
          <w:color w:val="000000"/>
          <w:sz w:val="18"/>
          <w:szCs w:val="18"/>
          <w:lang w:val="en-US"/>
        </w:rPr>
      </w:pPr>
      <w:r w:rsidRPr="00AF53A3">
        <w:rPr>
          <w:i/>
          <w:color w:val="000000"/>
          <w:sz w:val="18"/>
          <w:szCs w:val="18"/>
          <w:lang w:val="en-US"/>
        </w:rPr>
        <w:t xml:space="preserve">Abstract </w:t>
      </w:r>
      <w:r w:rsidRPr="00AF53A3">
        <w:rPr>
          <w:b/>
          <w:color w:val="000000"/>
          <w:sz w:val="18"/>
          <w:szCs w:val="18"/>
          <w:lang w:val="en-US"/>
        </w:rPr>
        <w:t xml:space="preserve">— </w:t>
      </w:r>
      <w:proofErr w:type="gramStart"/>
      <w:r w:rsidR="00407A37" w:rsidRPr="00AF53A3">
        <w:rPr>
          <w:b/>
          <w:color w:val="000000"/>
          <w:sz w:val="18"/>
          <w:szCs w:val="18"/>
          <w:lang w:val="en-US"/>
        </w:rPr>
        <w:t>Cardiovascular diseases</w:t>
      </w:r>
      <w:proofErr w:type="gramEnd"/>
      <w:r w:rsidR="00407A37" w:rsidRPr="00AF53A3">
        <w:rPr>
          <w:b/>
          <w:color w:val="000000"/>
          <w:sz w:val="18"/>
          <w:szCs w:val="18"/>
          <w:lang w:val="en-US"/>
        </w:rPr>
        <w:t xml:space="preserve"> are the leading causes of death in Brazil and worldwide. Myocardial infarction (MI) and coronary artery disease (CAD) are among the </w:t>
      </w:r>
      <w:proofErr w:type="gramStart"/>
      <w:r w:rsidR="00407A37" w:rsidRPr="00AF53A3">
        <w:rPr>
          <w:b/>
          <w:color w:val="000000"/>
          <w:sz w:val="18"/>
          <w:szCs w:val="18"/>
          <w:lang w:val="en-US"/>
        </w:rPr>
        <w:t>most costly</w:t>
      </w:r>
      <w:proofErr w:type="gramEnd"/>
      <w:r w:rsidR="00407A37" w:rsidRPr="00AF53A3">
        <w:rPr>
          <w:b/>
          <w:color w:val="000000"/>
          <w:sz w:val="18"/>
          <w:szCs w:val="18"/>
          <w:lang w:val="en-US"/>
        </w:rPr>
        <w:t xml:space="preserve"> conditions for the public healthcare system (SUS). Preventing these conditions relies on examinations such as angiography, which are expensive and often inaccessible to individuals with low income. In this context, several studies have sought to employ machine learning strategies to enhance the automated recognition of patients at risk of MI and CAD. Tree-based algorithms have proven to be highly effective </w:t>
      </w:r>
      <w:proofErr w:type="gramStart"/>
      <w:r w:rsidR="00407A37" w:rsidRPr="00AF53A3">
        <w:rPr>
          <w:b/>
          <w:color w:val="000000"/>
          <w:sz w:val="18"/>
          <w:szCs w:val="18"/>
          <w:lang w:val="en-US"/>
        </w:rPr>
        <w:t>in patient</w:t>
      </w:r>
      <w:proofErr w:type="gramEnd"/>
      <w:r w:rsidR="00407A37" w:rsidRPr="00AF53A3">
        <w:rPr>
          <w:b/>
          <w:color w:val="000000"/>
          <w:sz w:val="18"/>
          <w:szCs w:val="18"/>
          <w:lang w:val="en-US"/>
        </w:rPr>
        <w:t xml:space="preserve"> risk classification. Therefore, this project aims to test different tree-based algorithms with various model training methodologies to assess the most effective approach.</w:t>
      </w:r>
    </w:p>
    <w:p w14:paraId="3E61DAB6" w14:textId="7A05E5CB" w:rsidR="000C7AFD" w:rsidRPr="00407A37" w:rsidRDefault="00AF53A3" w:rsidP="00407A37">
      <w:pPr>
        <w:pBdr>
          <w:top w:val="nil"/>
          <w:left w:val="nil"/>
          <w:bottom w:val="nil"/>
          <w:right w:val="nil"/>
          <w:between w:val="nil"/>
        </w:pBdr>
        <w:spacing w:after="400"/>
        <w:rPr>
          <w:b/>
          <w:color w:val="000000"/>
          <w:sz w:val="18"/>
          <w:szCs w:val="18"/>
        </w:rPr>
      </w:pPr>
      <w:r>
        <w:rPr>
          <w:i/>
          <w:color w:val="000000"/>
          <w:sz w:val="18"/>
          <w:szCs w:val="18"/>
        </w:rPr>
        <w:t>Keywords</w:t>
      </w:r>
      <w:r>
        <w:rPr>
          <w:b/>
          <w:color w:val="000000"/>
          <w:sz w:val="18"/>
          <w:szCs w:val="18"/>
        </w:rPr>
        <w:t xml:space="preserve">— </w:t>
      </w:r>
      <w:r w:rsidR="0039784E">
        <w:rPr>
          <w:b/>
          <w:color w:val="000000"/>
          <w:sz w:val="18"/>
          <w:szCs w:val="18"/>
        </w:rPr>
        <w:t>Classificação</w:t>
      </w:r>
      <w:r w:rsidR="00407A37">
        <w:rPr>
          <w:b/>
          <w:color w:val="000000"/>
          <w:sz w:val="18"/>
          <w:szCs w:val="18"/>
        </w:rPr>
        <w:t xml:space="preserve">, </w:t>
      </w:r>
      <w:r w:rsidR="0039784E">
        <w:rPr>
          <w:b/>
          <w:color w:val="000000"/>
          <w:sz w:val="18"/>
          <w:szCs w:val="18"/>
        </w:rPr>
        <w:t>Aprendizado de Máquina</w:t>
      </w:r>
      <w:r w:rsidR="00407A37">
        <w:rPr>
          <w:b/>
          <w:color w:val="000000"/>
          <w:sz w:val="18"/>
          <w:szCs w:val="18"/>
        </w:rPr>
        <w:t xml:space="preserve">, </w:t>
      </w:r>
      <w:r w:rsidR="0039784E">
        <w:rPr>
          <w:b/>
          <w:color w:val="000000"/>
          <w:sz w:val="18"/>
          <w:szCs w:val="18"/>
        </w:rPr>
        <w:t>Doenças Cardíacas</w:t>
      </w:r>
    </w:p>
    <w:p w14:paraId="246CC9BC" w14:textId="7553089A" w:rsidR="000C7AFD" w:rsidRPr="00FE17B3" w:rsidRDefault="00FE17B3">
      <w:pPr>
        <w:pStyle w:val="Ttulo1"/>
        <w:numPr>
          <w:ilvl w:val="0"/>
          <w:numId w:val="1"/>
        </w:numPr>
        <w:rPr>
          <w:sz w:val="20"/>
          <w:szCs w:val="20"/>
        </w:rPr>
      </w:pPr>
      <w:r w:rsidRPr="00FE17B3">
        <w:rPr>
          <w:sz w:val="20"/>
          <w:szCs w:val="20"/>
        </w:rPr>
        <w:t>INTRODUÇÃO</w:t>
      </w:r>
      <w:r w:rsidR="005971A5" w:rsidRPr="00FE17B3">
        <w:rPr>
          <w:sz w:val="20"/>
          <w:szCs w:val="20"/>
        </w:rPr>
        <w:t xml:space="preserve"> </w:t>
      </w:r>
    </w:p>
    <w:p w14:paraId="7DD129E0" w14:textId="5C4A92EF" w:rsidR="00263059" w:rsidRDefault="005971A5" w:rsidP="00FB0DC1">
      <w:r w:rsidRPr="005971A5">
        <w:t xml:space="preserve">Doenças cardiovasculares são as principais causas de morte no Brasil e no mundo. </w:t>
      </w:r>
      <w:r w:rsidR="00720F8E">
        <w:t>Estudos apontam que</w:t>
      </w:r>
      <w:r w:rsidRPr="005971A5">
        <w:t xml:space="preserve"> pelo menos 400 mil brasileiros morrem todos os anos em decorrência de problemas cardíacos [1]. </w:t>
      </w:r>
      <w:r w:rsidR="0091427E">
        <w:t xml:space="preserve">Dentre as doenças cardiovasculares mais conhecidas pela sociedade estão a </w:t>
      </w:r>
      <w:r w:rsidRPr="005971A5">
        <w:t>doença arterial coronariana</w:t>
      </w:r>
      <w:r w:rsidR="00FB0DC1">
        <w:t xml:space="preserve"> (DAC)</w:t>
      </w:r>
      <w:r w:rsidRPr="005971A5">
        <w:t>,</w:t>
      </w:r>
      <w:r w:rsidR="00AF53A3">
        <w:t xml:space="preserve"> o</w:t>
      </w:r>
      <w:r w:rsidRPr="005971A5">
        <w:t xml:space="preserve"> acidente vascular cerebral</w:t>
      </w:r>
      <w:r w:rsidR="00FB0DC1">
        <w:t xml:space="preserve"> (AVC)</w:t>
      </w:r>
      <w:r w:rsidRPr="005971A5">
        <w:t xml:space="preserve"> e </w:t>
      </w:r>
      <w:r w:rsidR="00AF53A3">
        <w:t xml:space="preserve">o </w:t>
      </w:r>
      <w:r w:rsidRPr="005971A5">
        <w:t>infarto</w:t>
      </w:r>
      <w:r w:rsidR="00FB0DC1">
        <w:t xml:space="preserve"> do miocárdio (IM)</w:t>
      </w:r>
      <w:r w:rsidRPr="005971A5">
        <w:t xml:space="preserve">. Embora haja diversos estudos </w:t>
      </w:r>
      <w:r w:rsidR="00AF53A3">
        <w:t xml:space="preserve">mostrando significativa </w:t>
      </w:r>
      <w:r w:rsidRPr="005971A5">
        <w:t xml:space="preserve">associação </w:t>
      </w:r>
      <w:r w:rsidR="0091427E">
        <w:t xml:space="preserve">dessas doenças </w:t>
      </w:r>
      <w:r w:rsidRPr="005971A5">
        <w:t xml:space="preserve">com fatores genéticos, hábitos alimentares, raça e </w:t>
      </w:r>
      <w:r w:rsidRPr="005971A5">
        <w:t>outros fatores de risco,</w:t>
      </w:r>
      <w:r w:rsidR="00AF53A3" w:rsidRPr="00580D49">
        <w:t xml:space="preserve"> </w:t>
      </w:r>
      <w:r w:rsidR="00AF53A3" w:rsidRPr="005971A5">
        <w:t>devido à ampla quantidade de diagnósticos diferenciais</w:t>
      </w:r>
      <w:r w:rsidRPr="005971A5">
        <w:t xml:space="preserve"> nem sempre é fácil detectar clinicamente pacientes com maior risco [2]. Além disso, estima-se que um em cada cinco ataques cardíacos seja assintomático, ou seja, </w:t>
      </w:r>
      <w:r w:rsidR="00AF53A3">
        <w:t xml:space="preserve">ocorra sem que </w:t>
      </w:r>
      <w:r w:rsidRPr="005971A5">
        <w:t xml:space="preserve">a pessoa </w:t>
      </w:r>
      <w:r w:rsidR="00AF53A3">
        <w:t>esteja</w:t>
      </w:r>
      <w:r w:rsidRPr="005971A5">
        <w:t xml:space="preserve"> ciente do</w:t>
      </w:r>
      <w:r w:rsidR="00AF53A3">
        <w:t xml:space="preserve"> seu potencial risco</w:t>
      </w:r>
      <w:r w:rsidRPr="005971A5">
        <w:t xml:space="preserve"> até que o dano </w:t>
      </w:r>
      <w:r w:rsidR="00AF53A3">
        <w:t xml:space="preserve">venha a ser </w:t>
      </w:r>
      <w:r w:rsidRPr="005971A5">
        <w:t xml:space="preserve">causado [3]. Esses casos frequentemente resultam em complicações de longo prazo ou até mesmo na morte do indivíduo. No ano de 2015, </w:t>
      </w:r>
      <w:r w:rsidR="007818DB">
        <w:t xml:space="preserve">IM </w:t>
      </w:r>
      <w:r w:rsidR="007818DB" w:rsidRPr="005971A5">
        <w:t>foi</w:t>
      </w:r>
      <w:r w:rsidRPr="005971A5">
        <w:t xml:space="preserve"> a doença que mais custou aos cofres públicos do Sistema Único de Saúde (SUS), cerca de 22,2 bilhões de reais</w:t>
      </w:r>
      <w:r w:rsidR="0091427E">
        <w:t xml:space="preserve"> [4]. A</w:t>
      </w:r>
      <w:r w:rsidRPr="005971A5">
        <w:t>tualmente</w:t>
      </w:r>
      <w:r w:rsidR="0091427E">
        <w:t>, a</w:t>
      </w:r>
      <w:r w:rsidRPr="005971A5">
        <w:t xml:space="preserve"> angiografia</w:t>
      </w:r>
      <w:r w:rsidR="0091427E">
        <w:t xml:space="preserve"> é o exame </w:t>
      </w:r>
      <w:r w:rsidRPr="005971A5">
        <w:t>mais preciso para prever doença arterial cardíaca,</w:t>
      </w:r>
      <w:r w:rsidR="0091427E">
        <w:t xml:space="preserve"> porém</w:t>
      </w:r>
      <w:r w:rsidRPr="005971A5">
        <w:t xml:space="preserve"> o alto custo</w:t>
      </w:r>
      <w:r w:rsidR="00AF53A3">
        <w:t xml:space="preserve"> deste exame</w:t>
      </w:r>
      <w:r w:rsidRPr="005971A5">
        <w:t xml:space="preserve"> impede o </w:t>
      </w:r>
      <w:r w:rsidR="00AF53A3">
        <w:t xml:space="preserve">seu </w:t>
      </w:r>
      <w:r w:rsidRPr="005971A5">
        <w:t xml:space="preserve">acesso </w:t>
      </w:r>
      <w:r w:rsidR="00AF53A3">
        <w:t>à</w:t>
      </w:r>
      <w:r w:rsidRPr="005971A5">
        <w:t xml:space="preserve"> </w:t>
      </w:r>
      <w:r w:rsidR="0091427E">
        <w:t>população mais pobre</w:t>
      </w:r>
      <w:r w:rsidR="00AF53A3">
        <w:t>.</w:t>
      </w:r>
      <w:r w:rsidRPr="005971A5">
        <w:t xml:space="preserve"> </w:t>
      </w:r>
      <w:r w:rsidR="00AF53A3">
        <w:t>Neste contexto, técnicas de</w:t>
      </w:r>
      <w:r w:rsidR="00AF53A3" w:rsidRPr="005971A5">
        <w:t xml:space="preserve"> aprendizado de máquina </w:t>
      </w:r>
      <w:r w:rsidR="00AF53A3">
        <w:t>têm sido empregadas para o desenvolvimento de</w:t>
      </w:r>
      <w:r w:rsidRPr="005971A5">
        <w:t xml:space="preserve"> métodos mais econômicos e acessíveis </w:t>
      </w:r>
      <w:r w:rsidR="00004DE2">
        <w:t>de identificação de</w:t>
      </w:r>
      <w:r w:rsidR="00004DE2" w:rsidRPr="005971A5">
        <w:t xml:space="preserve"> pacientes com maior risco de </w:t>
      </w:r>
      <w:r w:rsidR="00004DE2">
        <w:t>eventos cardíacos</w:t>
      </w:r>
      <w:r w:rsidR="00004DE2" w:rsidRPr="005971A5">
        <w:t xml:space="preserve"> </w:t>
      </w:r>
      <w:r w:rsidRPr="005971A5">
        <w:t>[4,5].</w:t>
      </w:r>
      <w:r>
        <w:t xml:space="preserve"> </w:t>
      </w:r>
    </w:p>
    <w:p w14:paraId="63187431" w14:textId="4765C641" w:rsidR="005523AA" w:rsidRDefault="0091427E" w:rsidP="00F83D52">
      <w:r>
        <w:t xml:space="preserve">É possível encontrar na </w:t>
      </w:r>
      <w:r w:rsidR="00263059">
        <w:t xml:space="preserve">literatura diversos estudos </w:t>
      </w:r>
      <w:r w:rsidR="00FB0DC1">
        <w:t xml:space="preserve">que utilizam </w:t>
      </w:r>
      <w:r w:rsidR="00263059">
        <w:t>diferente técnicas e modelagens de dados</w:t>
      </w:r>
      <w:r w:rsidR="00FB0DC1">
        <w:t xml:space="preserve"> </w:t>
      </w:r>
      <w:r w:rsidR="00720F8E">
        <w:t>clínicos para</w:t>
      </w:r>
      <w:r w:rsidR="00263059">
        <w:t xml:space="preserve"> classificar o risco de</w:t>
      </w:r>
      <w:r w:rsidR="00004DE2">
        <w:t xml:space="preserve"> se-</w:t>
      </w:r>
      <w:r w:rsidR="00263059">
        <w:t xml:space="preserve"> desenvolver IM ou DAC</w:t>
      </w:r>
      <w:r w:rsidR="002749C4">
        <w:t xml:space="preserve">. </w:t>
      </w:r>
      <w:r w:rsidR="00004DE2">
        <w:t>Em particular, o</w:t>
      </w:r>
      <w:r w:rsidR="002749C4">
        <w:t>s algoritmos de aprendizado de máquina baseado</w:t>
      </w:r>
      <w:r w:rsidR="00004DE2">
        <w:t>s</w:t>
      </w:r>
      <w:r w:rsidR="002749C4">
        <w:t xml:space="preserve"> em árvores têm </w:t>
      </w:r>
      <w:r w:rsidR="00004DE2">
        <w:t xml:space="preserve">se </w:t>
      </w:r>
      <w:r w:rsidR="002749C4">
        <w:t xml:space="preserve">mostrado eficientes na </w:t>
      </w:r>
      <w:r w:rsidR="002749C4" w:rsidRPr="00F83D52">
        <w:t xml:space="preserve">identificação de pacientes </w:t>
      </w:r>
      <w:r w:rsidR="00004DE2" w:rsidRPr="00F83D52">
        <w:t xml:space="preserve">em </w:t>
      </w:r>
      <w:r w:rsidR="002749C4" w:rsidRPr="00F83D52">
        <w:t>risco</w:t>
      </w:r>
      <w:r w:rsidR="00F83D52" w:rsidRPr="00F83D52">
        <w:t xml:space="preserve">. </w:t>
      </w:r>
      <w:r w:rsidR="001E39E1" w:rsidRPr="00F83D52">
        <w:t>Princy</w:t>
      </w:r>
      <w:r w:rsidR="00967EE7" w:rsidRPr="00F83D52">
        <w:t xml:space="preserve"> et al.</w:t>
      </w:r>
      <w:r w:rsidR="001E39E1" w:rsidRPr="00F83D52">
        <w:t xml:space="preserve"> </w:t>
      </w:r>
      <w:r w:rsidR="00FB0DC1" w:rsidRPr="00F83D52">
        <w:t>(</w:t>
      </w:r>
      <w:r w:rsidR="001E39E1" w:rsidRPr="00F83D52">
        <w:t>2020</w:t>
      </w:r>
      <w:r w:rsidR="00FB0DC1" w:rsidRPr="00F83D52">
        <w:t>),</w:t>
      </w:r>
      <w:r w:rsidR="002749C4" w:rsidRPr="00F83D52">
        <w:t xml:space="preserve"> </w:t>
      </w:r>
      <w:r w:rsidR="00004DE2" w:rsidRPr="00F83D52">
        <w:t xml:space="preserve">utilizou </w:t>
      </w:r>
      <w:r w:rsidR="0062359B" w:rsidRPr="00F83D52">
        <w:t>dados antropométricos, clínicos e de exames laboratoriais</w:t>
      </w:r>
      <w:r w:rsidR="00004DE2" w:rsidRPr="00F83D52">
        <w:t xml:space="preserve"> para testar </w:t>
      </w:r>
      <w:r w:rsidR="00967EE7" w:rsidRPr="00F83D52">
        <w:t>diferentes algoritmos de aprendizado</w:t>
      </w:r>
      <w:r w:rsidR="00967EE7">
        <w:t xml:space="preserve"> de máquina </w:t>
      </w:r>
      <w:r w:rsidR="00004DE2">
        <w:t>e</w:t>
      </w:r>
      <w:r w:rsidR="00967EE7">
        <w:t xml:space="preserve"> classificar o risco de o paciente desenvolver doenças cardíacas</w:t>
      </w:r>
      <w:r w:rsidR="00004DE2">
        <w:t xml:space="preserve">. Neste trabalho, </w:t>
      </w:r>
      <w:r w:rsidR="00967EE7">
        <w:t xml:space="preserve">o modelo </w:t>
      </w:r>
      <w:r w:rsidR="00967EE7" w:rsidRPr="00F83D52">
        <w:t xml:space="preserve">que apresentou a melhor performance foi </w:t>
      </w:r>
      <w:r w:rsidR="00F83D52">
        <w:t xml:space="preserve">o </w:t>
      </w:r>
      <w:r w:rsidR="00F83D52" w:rsidRPr="00F83D52">
        <w:rPr>
          <w:i/>
          <w:iCs/>
        </w:rPr>
        <w:t>Decision Tree</w:t>
      </w:r>
      <w:r w:rsidR="00004DE2" w:rsidRPr="00F83D52">
        <w:t xml:space="preserve">, atingindo </w:t>
      </w:r>
      <w:r w:rsidR="00967EE7" w:rsidRPr="00F83D52">
        <w:t>uma acurácia de 73%</w:t>
      </w:r>
      <w:r w:rsidR="00EA468B" w:rsidRPr="00F83D52">
        <w:t xml:space="preserve"> [2].</w:t>
      </w:r>
      <w:r w:rsidR="00F83D52" w:rsidRPr="00F83D52">
        <w:t xml:space="preserve"> </w:t>
      </w:r>
      <w:r w:rsidR="00004DE2" w:rsidRPr="00F83D52">
        <w:t>Já</w:t>
      </w:r>
      <w:r w:rsidR="00967EE7" w:rsidRPr="00F83D52">
        <w:t xml:space="preserve"> </w:t>
      </w:r>
      <w:r w:rsidR="005523AA" w:rsidRPr="00F83D52">
        <w:t xml:space="preserve">Ishaq </w:t>
      </w:r>
      <w:r w:rsidR="00967EE7" w:rsidRPr="00F83D52">
        <w:t>et al.</w:t>
      </w:r>
      <w:r w:rsidR="00FB0DC1" w:rsidRPr="00F83D52">
        <w:t xml:space="preserve"> (</w:t>
      </w:r>
      <w:r w:rsidR="00967EE7" w:rsidRPr="00F83D52">
        <w:t>202</w:t>
      </w:r>
      <w:r w:rsidR="005523AA" w:rsidRPr="00F83D52">
        <w:t>1</w:t>
      </w:r>
      <w:r w:rsidR="00FB0DC1" w:rsidRPr="00F83D52">
        <w:t>)</w:t>
      </w:r>
      <w:r w:rsidR="00967EE7" w:rsidRPr="00F83D52">
        <w:t>,</w:t>
      </w:r>
      <w:r w:rsidR="0062359B" w:rsidRPr="00F83D52">
        <w:t xml:space="preserve"> </w:t>
      </w:r>
      <w:r w:rsidR="00967EE7" w:rsidRPr="00F83D52">
        <w:t xml:space="preserve">utilizou diferentes modelos </w:t>
      </w:r>
      <w:r w:rsidR="00004DE2" w:rsidRPr="00F83D52">
        <w:t xml:space="preserve">em dados de exames laboratoriais, reportando </w:t>
      </w:r>
      <w:r w:rsidR="00967EE7" w:rsidRPr="00F83D52">
        <w:t>o algoritmo</w:t>
      </w:r>
      <w:r w:rsidR="007C5EDA" w:rsidRPr="00F83D52">
        <w:t xml:space="preserve"> base</w:t>
      </w:r>
      <w:r w:rsidR="00F83D52" w:rsidRPr="00F83D52">
        <w:t>a</w:t>
      </w:r>
      <w:r w:rsidR="007C5EDA" w:rsidRPr="00F83D52">
        <w:t>do em árvore</w:t>
      </w:r>
      <w:r w:rsidR="00967EE7" w:rsidRPr="00F83D52">
        <w:t xml:space="preserve"> </w:t>
      </w:r>
      <w:r w:rsidR="00967EE7" w:rsidRPr="00F83D52">
        <w:rPr>
          <w:i/>
          <w:iCs/>
        </w:rPr>
        <w:t xml:space="preserve">Extra Tree Classifier </w:t>
      </w:r>
      <w:r w:rsidR="00004DE2" w:rsidRPr="00F83D52">
        <w:t xml:space="preserve">como tendo atingido </w:t>
      </w:r>
      <w:r w:rsidR="005523AA" w:rsidRPr="00F83D52">
        <w:t xml:space="preserve">uma acurácia de 92,6%, </w:t>
      </w:r>
      <w:r w:rsidR="00004DE2" w:rsidRPr="00F83D52">
        <w:t xml:space="preserve">com </w:t>
      </w:r>
      <w:r w:rsidR="005523AA" w:rsidRPr="00F83D52">
        <w:t>93% de precisão e 93% de F1-Score</w:t>
      </w:r>
      <w:r w:rsidR="00EA468B" w:rsidRPr="00F83D52">
        <w:t xml:space="preserve"> [5]</w:t>
      </w:r>
      <w:r w:rsidR="005523AA" w:rsidRPr="00F83D52">
        <w:t xml:space="preserve">. </w:t>
      </w:r>
      <w:r w:rsidR="00004DE2" w:rsidRPr="00F83D52">
        <w:t xml:space="preserve">Por fim, </w:t>
      </w:r>
      <w:r w:rsidR="005523AA" w:rsidRPr="00F83D52">
        <w:t>Muntasir Nishat</w:t>
      </w:r>
      <w:r w:rsidR="00EA468B" w:rsidRPr="00F83D52">
        <w:t xml:space="preserve"> et al.</w:t>
      </w:r>
      <w:r w:rsidR="005523AA" w:rsidRPr="00F83D52">
        <w:t xml:space="preserve"> </w:t>
      </w:r>
      <w:r w:rsidR="00FB0DC1" w:rsidRPr="00F83D52">
        <w:t>(</w:t>
      </w:r>
      <w:r w:rsidR="005523AA" w:rsidRPr="00F83D52">
        <w:t>2022</w:t>
      </w:r>
      <w:r w:rsidR="00FB0DC1" w:rsidRPr="00F83D52">
        <w:t>)</w:t>
      </w:r>
      <w:r w:rsidR="00004DE2" w:rsidRPr="00F83D52">
        <w:t xml:space="preserve"> também</w:t>
      </w:r>
      <w:r w:rsidR="005523AA" w:rsidRPr="00F83D52">
        <w:t xml:space="preserve"> obteve uma performance </w:t>
      </w:r>
      <w:r w:rsidR="00EA468B" w:rsidRPr="00F83D52">
        <w:t>de 90% de acurácia</w:t>
      </w:r>
      <w:r w:rsidR="00004DE2" w:rsidRPr="00F83D52">
        <w:t>, desta vez</w:t>
      </w:r>
      <w:r w:rsidR="00EA468B" w:rsidRPr="00F83D52">
        <w:t xml:space="preserve"> utilizando o modelo </w:t>
      </w:r>
      <w:r w:rsidR="00EA468B" w:rsidRPr="00F83D52">
        <w:rPr>
          <w:i/>
          <w:iCs/>
        </w:rPr>
        <w:t>Random Forest</w:t>
      </w:r>
      <w:r w:rsidR="00004DE2" w:rsidRPr="00F83D52">
        <w:rPr>
          <w:i/>
          <w:iCs/>
        </w:rPr>
        <w:t xml:space="preserve">, </w:t>
      </w:r>
      <w:r w:rsidR="00004DE2" w:rsidRPr="00F83D52">
        <w:t>em</w:t>
      </w:r>
      <w:r w:rsidR="002607C5" w:rsidRPr="00F83D52">
        <w:t xml:space="preserve"> dados de exames laboratoriais e estado clínico dos pacientes</w:t>
      </w:r>
      <w:r w:rsidR="00EA468B">
        <w:t xml:space="preserve"> [6].</w:t>
      </w:r>
    </w:p>
    <w:p w14:paraId="560BF22A" w14:textId="6DD6ACD4" w:rsidR="0062359B" w:rsidRDefault="00004DE2">
      <w:r>
        <w:t>Todas estas referências anteriores empregaram exames laboratoriais na identificação do risco de IM ou DAC. Neste trabalho</w:t>
      </w:r>
      <w:r w:rsidR="00294B51">
        <w:t xml:space="preserve"> </w:t>
      </w:r>
      <w:r>
        <w:t>pretendemos testar o potencial de</w:t>
      </w:r>
      <w:r w:rsidR="00294B51">
        <w:t xml:space="preserve"> tais algoritmos </w:t>
      </w:r>
      <w:r>
        <w:t xml:space="preserve">para prever risco </w:t>
      </w:r>
      <w:r w:rsidR="00294B51">
        <w:t xml:space="preserve">de eventos cardíacos </w:t>
      </w:r>
      <w:r>
        <w:t xml:space="preserve">a partir de dados clínicos </w:t>
      </w:r>
      <w:r w:rsidR="00294B51">
        <w:t xml:space="preserve">de fácil acesso, </w:t>
      </w:r>
      <w:r w:rsidR="007C5EDA">
        <w:t xml:space="preserve">que descrevem </w:t>
      </w:r>
      <w:r>
        <w:t xml:space="preserve">hábitos e </w:t>
      </w:r>
      <w:r w:rsidR="007C5EDA">
        <w:t xml:space="preserve">a </w:t>
      </w:r>
      <w:r>
        <w:t xml:space="preserve">saúde </w:t>
      </w:r>
      <w:r>
        <w:lastRenderedPageBreak/>
        <w:t xml:space="preserve">geral dos pacientes </w:t>
      </w:r>
      <w:r w:rsidR="00294B51">
        <w:t xml:space="preserve">e </w:t>
      </w:r>
      <w:r>
        <w:t xml:space="preserve">que podem ser obtidos por </w:t>
      </w:r>
      <w:r w:rsidR="00294B51">
        <w:t xml:space="preserve">chamadas telefônicas. Para tal, usaremos um banco de dados do Centro de Prevenção e Controle de Doença dos Estados Unidos (CPCD) e confrontaremos </w:t>
      </w:r>
      <w:r w:rsidR="00565537" w:rsidRPr="00565537">
        <w:t xml:space="preserve">algoritmos </w:t>
      </w:r>
      <w:r w:rsidR="00294B51">
        <w:t>baseados em árvores</w:t>
      </w:r>
      <w:r w:rsidR="00565537" w:rsidRPr="00565537">
        <w:t xml:space="preserve"> convencionais, como </w:t>
      </w:r>
      <w:r w:rsidR="00565537" w:rsidRPr="00FB0DC1">
        <w:rPr>
          <w:i/>
          <w:iCs/>
        </w:rPr>
        <w:t>Random Forest</w:t>
      </w:r>
      <w:r w:rsidR="00565537" w:rsidRPr="00565537">
        <w:t xml:space="preserve"> e </w:t>
      </w:r>
      <w:r w:rsidR="00565537" w:rsidRPr="00FB0DC1">
        <w:rPr>
          <w:i/>
          <w:iCs/>
        </w:rPr>
        <w:t>Decision Tree</w:t>
      </w:r>
      <w:r w:rsidR="00294B51">
        <w:rPr>
          <w:i/>
          <w:iCs/>
        </w:rPr>
        <w:t>,</w:t>
      </w:r>
      <w:r w:rsidR="00294B51">
        <w:t xml:space="preserve"> com o XGBoosting, um </w:t>
      </w:r>
      <w:r w:rsidR="00565537" w:rsidRPr="00565537">
        <w:t>algoritmo mais recente</w:t>
      </w:r>
      <w:del w:id="1" w:author="Adenauer" w:date="2023-11-14T17:39:00Z">
        <w:r w:rsidR="00565537" w:rsidRPr="00565537" w:rsidDel="00294B51">
          <w:delText>s</w:delText>
        </w:r>
      </w:del>
      <w:r w:rsidR="00294B51">
        <w:t xml:space="preserve"> e ainda não testado em tal tipo de problema, em que as</w:t>
      </w:r>
      <w:r w:rsidR="0062359B" w:rsidRPr="00997FE9">
        <w:rPr>
          <w:highlight w:val="yellow"/>
        </w:rPr>
        <w:t xml:space="preserve"> </w:t>
      </w:r>
      <w:r w:rsidR="0062359B" w:rsidRPr="00F83D52">
        <w:t xml:space="preserve">árvores são </w:t>
      </w:r>
      <w:r w:rsidR="00294B51" w:rsidRPr="00F83D52">
        <w:t xml:space="preserve">construídas </w:t>
      </w:r>
      <w:r w:rsidR="0062359B" w:rsidRPr="00F83D52">
        <w:t xml:space="preserve">de uma maneira </w:t>
      </w:r>
      <w:r w:rsidR="004A7AF7" w:rsidRPr="00F83D52">
        <w:t>sequencial</w:t>
      </w:r>
      <w:r w:rsidR="0062359B" w:rsidRPr="00F83D52">
        <w:t xml:space="preserve"> </w:t>
      </w:r>
      <w:r w:rsidR="00F23A72" w:rsidRPr="00F83D52">
        <w:t>para gradualmente</w:t>
      </w:r>
      <w:r w:rsidR="0062359B" w:rsidRPr="00F83D52">
        <w:t xml:space="preserve"> </w:t>
      </w:r>
      <w:r w:rsidR="00294B51" w:rsidRPr="00F83D52">
        <w:t xml:space="preserve">minimizar erros de forma </w:t>
      </w:r>
      <w:r w:rsidR="0062359B" w:rsidRPr="00F83D52">
        <w:t>eficiente [12]</w:t>
      </w:r>
      <w:r w:rsidR="00565537" w:rsidRPr="00F83D52">
        <w:t>.</w:t>
      </w:r>
    </w:p>
    <w:p w14:paraId="335422CA" w14:textId="5E7A782D" w:rsidR="002607C5" w:rsidRDefault="00294B51">
      <w:r w:rsidRPr="00F23A72">
        <w:t xml:space="preserve">Por fim, através de uma análise dos marcadores empregados nos modelos aqui testados, pretendemos usar estas estratégias de aprendizado de máquina </w:t>
      </w:r>
      <w:r w:rsidR="00845C63" w:rsidRPr="00F23A72">
        <w:t xml:space="preserve">não só para classificação dos padrões, mas também </w:t>
      </w:r>
      <w:r w:rsidRPr="00F23A72">
        <w:t>para identifica</w:t>
      </w:r>
      <w:r w:rsidR="007C5EDA" w:rsidRPr="00F23A72">
        <w:t>ção de</w:t>
      </w:r>
      <w:r w:rsidRPr="00F23A72">
        <w:t xml:space="preserve"> quais são os principais fatores de risco para IM e DAC no banco de dados</w:t>
      </w:r>
      <w:r w:rsidR="00845C63" w:rsidRPr="00F23A72">
        <w:t xml:space="preserve"> utilizado</w:t>
      </w:r>
      <w:r w:rsidRPr="00F23A72">
        <w:t>, de forma a tornar o resultado deste processo interpretável para o seu uso clínico</w:t>
      </w:r>
      <w:r w:rsidR="00F23A72" w:rsidRPr="00F23A72">
        <w:t>.</w:t>
      </w:r>
    </w:p>
    <w:p w14:paraId="6F42392D" w14:textId="5F95EEB7" w:rsidR="005523AA" w:rsidRDefault="005523AA"/>
    <w:p w14:paraId="6ADDF23F" w14:textId="3907C6D8" w:rsidR="000C7AFD" w:rsidRPr="00FE17B3" w:rsidRDefault="00FE17B3">
      <w:pPr>
        <w:pStyle w:val="Ttulo1"/>
        <w:numPr>
          <w:ilvl w:val="0"/>
          <w:numId w:val="1"/>
        </w:numPr>
        <w:rPr>
          <w:sz w:val="20"/>
          <w:szCs w:val="20"/>
        </w:rPr>
      </w:pPr>
      <w:r>
        <w:rPr>
          <w:sz w:val="20"/>
          <w:szCs w:val="20"/>
        </w:rPr>
        <w:t>MATERIAL E MÉTODOS</w:t>
      </w:r>
    </w:p>
    <w:p w14:paraId="416800DD" w14:textId="5C63E586" w:rsidR="009805FA" w:rsidRDefault="007C5EDA" w:rsidP="00F23A72">
      <w:r>
        <w:t>Utilizamos</w:t>
      </w:r>
      <w:r w:rsidR="00613196">
        <w:t xml:space="preserve"> uma base de dados pública com 18 características clínicas extraídas em mais de 300 mil indivíduos em um estudo transversal realizado pelo Centro de Prevenção e Controle de Doença dos Estados Unidos</w:t>
      </w:r>
      <w:r w:rsidR="0061062F">
        <w:t xml:space="preserve"> (CPCD)</w:t>
      </w:r>
      <w:r w:rsidR="00997FE9">
        <w:t xml:space="preserve">, onde 8,6% dos pacientes afirmaram </w:t>
      </w:r>
      <w:r w:rsidR="00D87762">
        <w:t xml:space="preserve">já </w:t>
      </w:r>
      <w:r w:rsidR="00997FE9">
        <w:t xml:space="preserve">ter </w:t>
      </w:r>
      <w:r w:rsidR="00D87762">
        <w:t>sid</w:t>
      </w:r>
      <w:r w:rsidR="00997FE9">
        <w:t>o diagn</w:t>
      </w:r>
      <w:r w:rsidR="00D87762">
        <w:t>osticada com DAC ou IM</w:t>
      </w:r>
      <w:r w:rsidR="001B75FC">
        <w:t xml:space="preserve">. </w:t>
      </w:r>
    </w:p>
    <w:p w14:paraId="085FF880" w14:textId="7BA4EC7E" w:rsidR="00A81226" w:rsidRDefault="001B75FC" w:rsidP="00A81226">
      <w:r>
        <w:t>A</w:t>
      </w:r>
      <w:r w:rsidR="00613196">
        <w:t>nualmente</w:t>
      </w:r>
      <w:r>
        <w:t>, o centro</w:t>
      </w:r>
      <w:r w:rsidR="00613196">
        <w:t xml:space="preserve"> coleta dados por telefone </w:t>
      </w:r>
      <w:r>
        <w:t xml:space="preserve">sobre o estado </w:t>
      </w:r>
      <w:r w:rsidR="00613196">
        <w:t>de saúde d</w:t>
      </w:r>
      <w:r>
        <w:t>a população</w:t>
      </w:r>
      <w:r w:rsidR="00613196">
        <w:t xml:space="preserve"> norte-american</w:t>
      </w:r>
      <w:r>
        <w:t>a</w:t>
      </w:r>
      <w:r w:rsidR="001F5BB4">
        <w:t>.</w:t>
      </w:r>
      <w:r>
        <w:t xml:space="preserve"> Essa base de dados se encontra disponível no site Kaggle e já previamente tratada com a remoção de argumentos nulos</w:t>
      </w:r>
      <w:r w:rsidR="001F6BD0">
        <w:t xml:space="preserve"> </w:t>
      </w:r>
      <w:r>
        <w:t>[</w:t>
      </w:r>
      <w:r w:rsidR="001F6BD0">
        <w:t>7</w:t>
      </w:r>
      <w:r>
        <w:t>]</w:t>
      </w:r>
      <w:r w:rsidR="001F6BD0">
        <w:t>.</w:t>
      </w:r>
    </w:p>
    <w:p w14:paraId="110D8245" w14:textId="4DF60457" w:rsidR="001F6BD0" w:rsidDel="007C5EDA" w:rsidRDefault="001B75FC" w:rsidP="009805FA">
      <w:pPr>
        <w:rPr>
          <w:del w:id="2" w:author="Adenauer" w:date="2023-11-15T10:03:00Z"/>
        </w:rPr>
      </w:pPr>
      <w:r>
        <w:t>As características que estão disponíveis no banco de dados são:</w:t>
      </w:r>
    </w:p>
    <w:p w14:paraId="1C913664" w14:textId="77777777" w:rsidR="009805FA" w:rsidRDefault="009805FA" w:rsidP="00FA18CB">
      <w:pPr>
        <w:ind w:firstLine="0"/>
      </w:pPr>
    </w:p>
    <w:p w14:paraId="0200B0DE" w14:textId="77777777" w:rsidR="009805FA" w:rsidRDefault="009805FA" w:rsidP="009805FA"/>
    <w:p w14:paraId="64A35777" w14:textId="2885A5C7" w:rsidR="00EB4947" w:rsidRPr="00EB4947" w:rsidRDefault="00EB4947" w:rsidP="00EB4947">
      <w:pPr>
        <w:jc w:val="center"/>
      </w:pPr>
      <w:r>
        <w:rPr>
          <w:color w:val="000000"/>
          <w:sz w:val="16"/>
          <w:szCs w:val="16"/>
        </w:rPr>
        <w:t>Tabela 1: Características disponíveis na base de dados</w:t>
      </w:r>
    </w:p>
    <w:tbl>
      <w:tblPr>
        <w:tblStyle w:val="SimplesTabela21"/>
        <w:tblW w:w="0" w:type="auto"/>
        <w:tblLook w:val="04A0" w:firstRow="1" w:lastRow="0" w:firstColumn="1" w:lastColumn="0" w:noHBand="0" w:noVBand="1"/>
      </w:tblPr>
      <w:tblGrid>
        <w:gridCol w:w="1310"/>
        <w:gridCol w:w="2693"/>
        <w:gridCol w:w="847"/>
      </w:tblGrid>
      <w:tr w:rsidR="00173A2C" w14:paraId="74B0006F" w14:textId="77777777" w:rsidTr="00A51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3600F5CC" w14:textId="2C559B80" w:rsidR="00173A2C" w:rsidRPr="00A5185D" w:rsidRDefault="00173A2C" w:rsidP="00613196">
            <w:pPr>
              <w:ind w:firstLine="0"/>
              <w:rPr>
                <w:sz w:val="16"/>
                <w:szCs w:val="16"/>
              </w:rPr>
            </w:pPr>
            <w:r w:rsidRPr="00A5185D">
              <w:rPr>
                <w:sz w:val="16"/>
                <w:szCs w:val="16"/>
              </w:rPr>
              <w:t>Característica</w:t>
            </w:r>
          </w:p>
        </w:tc>
        <w:tc>
          <w:tcPr>
            <w:tcW w:w="2693" w:type="dxa"/>
          </w:tcPr>
          <w:p w14:paraId="5DE259C4" w14:textId="3894B170" w:rsidR="00173A2C" w:rsidRPr="00A5185D" w:rsidRDefault="00173A2C" w:rsidP="00613196">
            <w:pPr>
              <w:ind w:firstLine="0"/>
              <w:cnfStyle w:val="100000000000" w:firstRow="1" w:lastRow="0" w:firstColumn="0" w:lastColumn="0" w:oddVBand="0" w:evenVBand="0" w:oddHBand="0" w:evenHBand="0" w:firstRowFirstColumn="0" w:firstRowLastColumn="0" w:lastRowFirstColumn="0" w:lastRowLastColumn="0"/>
              <w:rPr>
                <w:sz w:val="16"/>
                <w:szCs w:val="16"/>
              </w:rPr>
            </w:pPr>
            <w:r w:rsidRPr="00A5185D">
              <w:rPr>
                <w:sz w:val="16"/>
                <w:szCs w:val="16"/>
              </w:rPr>
              <w:t>Descrição</w:t>
            </w:r>
          </w:p>
        </w:tc>
        <w:tc>
          <w:tcPr>
            <w:tcW w:w="847" w:type="dxa"/>
          </w:tcPr>
          <w:p w14:paraId="4F9A990E" w14:textId="5D911034" w:rsidR="00173A2C" w:rsidRPr="00A5185D" w:rsidRDefault="00173A2C" w:rsidP="00613196">
            <w:pPr>
              <w:ind w:firstLine="0"/>
              <w:cnfStyle w:val="100000000000" w:firstRow="1" w:lastRow="0" w:firstColumn="0" w:lastColumn="0" w:oddVBand="0" w:evenVBand="0" w:oddHBand="0" w:evenHBand="0" w:firstRowFirstColumn="0" w:firstRowLastColumn="0" w:lastRowFirstColumn="0" w:lastRowLastColumn="0"/>
              <w:rPr>
                <w:sz w:val="16"/>
                <w:szCs w:val="16"/>
              </w:rPr>
            </w:pPr>
            <w:r w:rsidRPr="00A5185D">
              <w:rPr>
                <w:sz w:val="16"/>
                <w:szCs w:val="16"/>
              </w:rPr>
              <w:t>Tipo</w:t>
            </w:r>
          </w:p>
        </w:tc>
      </w:tr>
      <w:tr w:rsidR="00173A2C" w14:paraId="793FD547" w14:textId="77777777" w:rsidTr="00436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1F0DA7A0" w14:textId="60947DC6" w:rsidR="00173A2C" w:rsidRPr="00A5185D" w:rsidRDefault="00173A2C" w:rsidP="00436AEA">
            <w:pPr>
              <w:ind w:firstLine="0"/>
              <w:jc w:val="center"/>
              <w:rPr>
                <w:b w:val="0"/>
                <w:bCs w:val="0"/>
                <w:sz w:val="16"/>
                <w:szCs w:val="16"/>
              </w:rPr>
            </w:pPr>
            <w:r w:rsidRPr="00A5185D">
              <w:rPr>
                <w:b w:val="0"/>
                <w:bCs w:val="0"/>
                <w:sz w:val="16"/>
                <w:szCs w:val="16"/>
              </w:rPr>
              <w:t>HeartDisease</w:t>
            </w:r>
          </w:p>
        </w:tc>
        <w:tc>
          <w:tcPr>
            <w:tcW w:w="2693" w:type="dxa"/>
          </w:tcPr>
          <w:p w14:paraId="69E45DFE" w14:textId="2DCCD90F" w:rsidR="00173A2C" w:rsidRPr="00A5185D" w:rsidRDefault="00173A2C" w:rsidP="008903A5">
            <w:pPr>
              <w:ind w:firstLine="0"/>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Flag de identificação de pacientes que tiveram infarto</w:t>
            </w:r>
            <w:r w:rsidR="0089011A">
              <w:rPr>
                <w:sz w:val="16"/>
                <w:szCs w:val="16"/>
              </w:rPr>
              <w:t xml:space="preserve"> do </w:t>
            </w:r>
            <w:r w:rsidR="00FB0DC1">
              <w:rPr>
                <w:sz w:val="16"/>
                <w:szCs w:val="16"/>
              </w:rPr>
              <w:t>miocárdio</w:t>
            </w:r>
            <w:r w:rsidRPr="00A5185D">
              <w:rPr>
                <w:sz w:val="16"/>
                <w:szCs w:val="16"/>
              </w:rPr>
              <w:t xml:space="preserve"> ou doença arterial coronariana</w:t>
            </w:r>
          </w:p>
        </w:tc>
        <w:tc>
          <w:tcPr>
            <w:tcW w:w="847" w:type="dxa"/>
            <w:vAlign w:val="center"/>
          </w:tcPr>
          <w:p w14:paraId="78F6D44D" w14:textId="7FEF7225" w:rsidR="00173A2C" w:rsidRPr="00A5185D" w:rsidRDefault="008903A5" w:rsidP="00436AE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Booleana</w:t>
            </w:r>
          </w:p>
        </w:tc>
      </w:tr>
      <w:tr w:rsidR="00173A2C" w14:paraId="477951B3" w14:textId="77777777" w:rsidTr="00436AEA">
        <w:tc>
          <w:tcPr>
            <w:cnfStyle w:val="001000000000" w:firstRow="0" w:lastRow="0" w:firstColumn="1" w:lastColumn="0" w:oddVBand="0" w:evenVBand="0" w:oddHBand="0" w:evenHBand="0" w:firstRowFirstColumn="0" w:firstRowLastColumn="0" w:lastRowFirstColumn="0" w:lastRowLastColumn="0"/>
            <w:tcW w:w="704" w:type="dxa"/>
            <w:vAlign w:val="center"/>
          </w:tcPr>
          <w:p w14:paraId="20E60CDD" w14:textId="1AE01CED" w:rsidR="00173A2C" w:rsidRPr="00A5185D" w:rsidRDefault="00173A2C" w:rsidP="00436AEA">
            <w:pPr>
              <w:ind w:firstLine="0"/>
              <w:jc w:val="center"/>
              <w:rPr>
                <w:b w:val="0"/>
                <w:bCs w:val="0"/>
                <w:sz w:val="16"/>
                <w:szCs w:val="16"/>
              </w:rPr>
            </w:pPr>
            <w:r w:rsidRPr="00A5185D">
              <w:rPr>
                <w:b w:val="0"/>
                <w:bCs w:val="0"/>
                <w:sz w:val="16"/>
                <w:szCs w:val="16"/>
              </w:rPr>
              <w:t>BMI</w:t>
            </w:r>
          </w:p>
        </w:tc>
        <w:tc>
          <w:tcPr>
            <w:tcW w:w="2693" w:type="dxa"/>
          </w:tcPr>
          <w:p w14:paraId="34884EBB" w14:textId="5EA154EE" w:rsidR="00173A2C" w:rsidRPr="00A5185D" w:rsidRDefault="00173A2C" w:rsidP="008903A5">
            <w:pPr>
              <w:ind w:firstLine="0"/>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Índice de Massa Muscular</w:t>
            </w:r>
          </w:p>
        </w:tc>
        <w:tc>
          <w:tcPr>
            <w:tcW w:w="847" w:type="dxa"/>
            <w:vAlign w:val="center"/>
          </w:tcPr>
          <w:p w14:paraId="6C412A9B" w14:textId="406DFFC9" w:rsidR="00173A2C" w:rsidRPr="00A5185D" w:rsidRDefault="00173A2C" w:rsidP="00436AE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Numérica</w:t>
            </w:r>
          </w:p>
        </w:tc>
      </w:tr>
      <w:tr w:rsidR="00173A2C" w14:paraId="0C2E0DC2" w14:textId="77777777" w:rsidTr="00436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14402A21" w14:textId="4D267ADC" w:rsidR="00173A2C" w:rsidRPr="00A5185D" w:rsidRDefault="00173A2C" w:rsidP="00436AEA">
            <w:pPr>
              <w:ind w:firstLine="0"/>
              <w:jc w:val="center"/>
              <w:rPr>
                <w:b w:val="0"/>
                <w:bCs w:val="0"/>
                <w:sz w:val="16"/>
                <w:szCs w:val="16"/>
              </w:rPr>
            </w:pPr>
            <w:r w:rsidRPr="00A5185D">
              <w:rPr>
                <w:b w:val="0"/>
                <w:bCs w:val="0"/>
                <w:sz w:val="16"/>
                <w:szCs w:val="16"/>
              </w:rPr>
              <w:t>Smoking</w:t>
            </w:r>
          </w:p>
        </w:tc>
        <w:tc>
          <w:tcPr>
            <w:tcW w:w="2693" w:type="dxa"/>
          </w:tcPr>
          <w:p w14:paraId="7C9CEF41" w14:textId="37D26BB5" w:rsidR="00173A2C" w:rsidRPr="00A5185D" w:rsidRDefault="00173A2C" w:rsidP="008903A5">
            <w:pPr>
              <w:ind w:firstLine="0"/>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Flag de identificação de fumantes</w:t>
            </w:r>
          </w:p>
        </w:tc>
        <w:tc>
          <w:tcPr>
            <w:tcW w:w="847" w:type="dxa"/>
            <w:vAlign w:val="center"/>
          </w:tcPr>
          <w:p w14:paraId="2B938474" w14:textId="1F3BA6B3" w:rsidR="00173A2C" w:rsidRPr="00A5185D" w:rsidRDefault="008903A5" w:rsidP="00436AE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Booleana</w:t>
            </w:r>
          </w:p>
        </w:tc>
      </w:tr>
      <w:tr w:rsidR="00173A2C" w14:paraId="6D4D797E" w14:textId="77777777" w:rsidTr="00436AEA">
        <w:tc>
          <w:tcPr>
            <w:cnfStyle w:val="001000000000" w:firstRow="0" w:lastRow="0" w:firstColumn="1" w:lastColumn="0" w:oddVBand="0" w:evenVBand="0" w:oddHBand="0" w:evenHBand="0" w:firstRowFirstColumn="0" w:firstRowLastColumn="0" w:lastRowFirstColumn="0" w:lastRowLastColumn="0"/>
            <w:tcW w:w="704" w:type="dxa"/>
            <w:vAlign w:val="center"/>
          </w:tcPr>
          <w:p w14:paraId="5DD27A01" w14:textId="1785E6B4" w:rsidR="00173A2C" w:rsidRPr="00A5185D" w:rsidRDefault="00173A2C" w:rsidP="00436AEA">
            <w:pPr>
              <w:ind w:firstLine="0"/>
              <w:jc w:val="center"/>
              <w:rPr>
                <w:b w:val="0"/>
                <w:bCs w:val="0"/>
                <w:sz w:val="16"/>
                <w:szCs w:val="16"/>
              </w:rPr>
            </w:pPr>
            <w:r w:rsidRPr="00A5185D">
              <w:rPr>
                <w:b w:val="0"/>
                <w:bCs w:val="0"/>
                <w:sz w:val="16"/>
                <w:szCs w:val="16"/>
              </w:rPr>
              <w:t>AlcoholDrinking</w:t>
            </w:r>
          </w:p>
        </w:tc>
        <w:tc>
          <w:tcPr>
            <w:tcW w:w="2693" w:type="dxa"/>
          </w:tcPr>
          <w:p w14:paraId="6E9F70D8" w14:textId="036A59D8" w:rsidR="00173A2C" w:rsidRPr="00A5185D" w:rsidRDefault="00173A2C" w:rsidP="008903A5">
            <w:pPr>
              <w:ind w:firstLine="0"/>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Flag de identificação de alcoólatras</w:t>
            </w:r>
          </w:p>
        </w:tc>
        <w:tc>
          <w:tcPr>
            <w:tcW w:w="847" w:type="dxa"/>
            <w:vAlign w:val="center"/>
          </w:tcPr>
          <w:p w14:paraId="75B911AA" w14:textId="509E058A" w:rsidR="00173A2C" w:rsidRPr="00A5185D" w:rsidRDefault="008903A5" w:rsidP="00436AE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Booleana</w:t>
            </w:r>
          </w:p>
        </w:tc>
      </w:tr>
      <w:tr w:rsidR="00173A2C" w14:paraId="0431DDA7" w14:textId="77777777" w:rsidTr="00436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503AB6D5" w14:textId="3A463A67" w:rsidR="00173A2C" w:rsidRPr="00A5185D" w:rsidRDefault="00173A2C" w:rsidP="00436AEA">
            <w:pPr>
              <w:ind w:firstLine="0"/>
              <w:jc w:val="center"/>
              <w:rPr>
                <w:b w:val="0"/>
                <w:bCs w:val="0"/>
                <w:sz w:val="16"/>
                <w:szCs w:val="16"/>
              </w:rPr>
            </w:pPr>
            <w:r w:rsidRPr="00A5185D">
              <w:rPr>
                <w:b w:val="0"/>
                <w:bCs w:val="0"/>
                <w:sz w:val="16"/>
                <w:szCs w:val="16"/>
              </w:rPr>
              <w:t>Stroke</w:t>
            </w:r>
          </w:p>
        </w:tc>
        <w:tc>
          <w:tcPr>
            <w:tcW w:w="2693" w:type="dxa"/>
          </w:tcPr>
          <w:p w14:paraId="7784DE1F" w14:textId="2C942679" w:rsidR="00173A2C" w:rsidRPr="00A5185D" w:rsidRDefault="00173A2C" w:rsidP="008903A5">
            <w:pPr>
              <w:ind w:firstLine="0"/>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Flag de identificação de pacientes que já tiveram derrame cerebral</w:t>
            </w:r>
          </w:p>
        </w:tc>
        <w:tc>
          <w:tcPr>
            <w:tcW w:w="847" w:type="dxa"/>
            <w:vAlign w:val="center"/>
          </w:tcPr>
          <w:p w14:paraId="3F4A35CF" w14:textId="53BE10F8" w:rsidR="00173A2C" w:rsidRPr="00A5185D" w:rsidRDefault="008903A5" w:rsidP="00436AE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Booleana</w:t>
            </w:r>
          </w:p>
        </w:tc>
      </w:tr>
      <w:tr w:rsidR="00173A2C" w14:paraId="7C4960B2" w14:textId="77777777" w:rsidTr="00436AEA">
        <w:tc>
          <w:tcPr>
            <w:cnfStyle w:val="001000000000" w:firstRow="0" w:lastRow="0" w:firstColumn="1" w:lastColumn="0" w:oddVBand="0" w:evenVBand="0" w:oddHBand="0" w:evenHBand="0" w:firstRowFirstColumn="0" w:firstRowLastColumn="0" w:lastRowFirstColumn="0" w:lastRowLastColumn="0"/>
            <w:tcW w:w="704" w:type="dxa"/>
            <w:vAlign w:val="center"/>
          </w:tcPr>
          <w:p w14:paraId="0810F61C" w14:textId="6805FC1F" w:rsidR="00173A2C" w:rsidRPr="00A5185D" w:rsidRDefault="008903A5" w:rsidP="00436AEA">
            <w:pPr>
              <w:ind w:firstLine="0"/>
              <w:jc w:val="center"/>
              <w:rPr>
                <w:b w:val="0"/>
                <w:bCs w:val="0"/>
                <w:sz w:val="16"/>
                <w:szCs w:val="16"/>
              </w:rPr>
            </w:pPr>
            <w:r w:rsidRPr="00A5185D">
              <w:rPr>
                <w:b w:val="0"/>
                <w:bCs w:val="0"/>
                <w:sz w:val="16"/>
                <w:szCs w:val="16"/>
              </w:rPr>
              <w:t>PhysicalHealth</w:t>
            </w:r>
          </w:p>
        </w:tc>
        <w:tc>
          <w:tcPr>
            <w:tcW w:w="2693" w:type="dxa"/>
          </w:tcPr>
          <w:p w14:paraId="0DBE4A9F" w14:textId="203D1040" w:rsidR="00173A2C" w:rsidRPr="00A5185D" w:rsidRDefault="008903A5" w:rsidP="008903A5">
            <w:pPr>
              <w:ind w:firstLine="0"/>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Quantidade de dias que os pacientes tiveram problemas físicos no último mês</w:t>
            </w:r>
          </w:p>
        </w:tc>
        <w:tc>
          <w:tcPr>
            <w:tcW w:w="847" w:type="dxa"/>
            <w:vAlign w:val="center"/>
          </w:tcPr>
          <w:p w14:paraId="58415CF3" w14:textId="01AB95E8" w:rsidR="00173A2C" w:rsidRPr="00A5185D" w:rsidRDefault="008903A5" w:rsidP="00436AE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Numérica</w:t>
            </w:r>
          </w:p>
        </w:tc>
      </w:tr>
      <w:tr w:rsidR="00173A2C" w14:paraId="143CDB06" w14:textId="77777777" w:rsidTr="00436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260F908A" w14:textId="169F6517" w:rsidR="00173A2C" w:rsidRPr="00A5185D" w:rsidRDefault="008903A5" w:rsidP="00436AEA">
            <w:pPr>
              <w:ind w:firstLine="0"/>
              <w:jc w:val="center"/>
              <w:rPr>
                <w:b w:val="0"/>
                <w:bCs w:val="0"/>
                <w:sz w:val="16"/>
                <w:szCs w:val="16"/>
              </w:rPr>
            </w:pPr>
            <w:r w:rsidRPr="00A5185D">
              <w:rPr>
                <w:b w:val="0"/>
                <w:bCs w:val="0"/>
                <w:sz w:val="16"/>
                <w:szCs w:val="16"/>
              </w:rPr>
              <w:t>MentalHealth</w:t>
            </w:r>
          </w:p>
        </w:tc>
        <w:tc>
          <w:tcPr>
            <w:tcW w:w="2693" w:type="dxa"/>
          </w:tcPr>
          <w:p w14:paraId="3E28CBFC" w14:textId="10CFCBD9" w:rsidR="00173A2C" w:rsidRPr="00A5185D" w:rsidRDefault="008903A5" w:rsidP="008903A5">
            <w:pPr>
              <w:ind w:firstLine="0"/>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Quantidade de dias que os pacientes tiveram problemas emocionais no último mês</w:t>
            </w:r>
          </w:p>
        </w:tc>
        <w:tc>
          <w:tcPr>
            <w:tcW w:w="847" w:type="dxa"/>
            <w:vAlign w:val="center"/>
          </w:tcPr>
          <w:p w14:paraId="3E2651D2" w14:textId="1D89E96D" w:rsidR="00173A2C" w:rsidRPr="00A5185D" w:rsidRDefault="008903A5" w:rsidP="00436AE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Numérica</w:t>
            </w:r>
          </w:p>
        </w:tc>
      </w:tr>
      <w:tr w:rsidR="00173A2C" w14:paraId="5B02E426" w14:textId="77777777" w:rsidTr="00436AEA">
        <w:tc>
          <w:tcPr>
            <w:cnfStyle w:val="001000000000" w:firstRow="0" w:lastRow="0" w:firstColumn="1" w:lastColumn="0" w:oddVBand="0" w:evenVBand="0" w:oddHBand="0" w:evenHBand="0" w:firstRowFirstColumn="0" w:firstRowLastColumn="0" w:lastRowFirstColumn="0" w:lastRowLastColumn="0"/>
            <w:tcW w:w="704" w:type="dxa"/>
            <w:vAlign w:val="center"/>
          </w:tcPr>
          <w:p w14:paraId="7DAB34F1" w14:textId="21E4C3A5" w:rsidR="00173A2C" w:rsidRPr="00A5185D" w:rsidRDefault="008903A5" w:rsidP="00436AEA">
            <w:pPr>
              <w:ind w:firstLine="0"/>
              <w:jc w:val="center"/>
              <w:rPr>
                <w:b w:val="0"/>
                <w:bCs w:val="0"/>
                <w:sz w:val="16"/>
                <w:szCs w:val="16"/>
              </w:rPr>
            </w:pPr>
            <w:r w:rsidRPr="00A5185D">
              <w:rPr>
                <w:b w:val="0"/>
                <w:bCs w:val="0"/>
                <w:sz w:val="16"/>
                <w:szCs w:val="16"/>
              </w:rPr>
              <w:t>DiffWalking</w:t>
            </w:r>
          </w:p>
        </w:tc>
        <w:tc>
          <w:tcPr>
            <w:tcW w:w="2693" w:type="dxa"/>
          </w:tcPr>
          <w:p w14:paraId="2C1AF17F" w14:textId="524BD048" w:rsidR="00173A2C" w:rsidRPr="00A5185D" w:rsidRDefault="008903A5" w:rsidP="008903A5">
            <w:pPr>
              <w:ind w:firstLine="0"/>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Flag de identificação de pacientes que possuem dificuldade de andar e/ou problemas ao subir escadas</w:t>
            </w:r>
          </w:p>
        </w:tc>
        <w:tc>
          <w:tcPr>
            <w:tcW w:w="847" w:type="dxa"/>
            <w:vAlign w:val="center"/>
          </w:tcPr>
          <w:p w14:paraId="20AF5700" w14:textId="68C71604" w:rsidR="00173A2C" w:rsidRPr="00A5185D" w:rsidRDefault="008903A5" w:rsidP="00436AE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Booleana</w:t>
            </w:r>
          </w:p>
        </w:tc>
      </w:tr>
      <w:tr w:rsidR="00173A2C" w14:paraId="5797358B" w14:textId="77777777" w:rsidTr="00436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18F7759A" w14:textId="068B002B" w:rsidR="00173A2C" w:rsidRPr="00A5185D" w:rsidRDefault="008903A5" w:rsidP="00436AEA">
            <w:pPr>
              <w:ind w:firstLine="0"/>
              <w:jc w:val="center"/>
              <w:rPr>
                <w:b w:val="0"/>
                <w:bCs w:val="0"/>
                <w:sz w:val="16"/>
                <w:szCs w:val="16"/>
              </w:rPr>
            </w:pPr>
            <w:r w:rsidRPr="00A5185D">
              <w:rPr>
                <w:b w:val="0"/>
                <w:bCs w:val="0"/>
                <w:sz w:val="16"/>
                <w:szCs w:val="16"/>
              </w:rPr>
              <w:t>Sex</w:t>
            </w:r>
          </w:p>
        </w:tc>
        <w:tc>
          <w:tcPr>
            <w:tcW w:w="2693" w:type="dxa"/>
          </w:tcPr>
          <w:p w14:paraId="6867542F" w14:textId="00A1AD12" w:rsidR="00173A2C" w:rsidRPr="00A5185D" w:rsidRDefault="008903A5" w:rsidP="008903A5">
            <w:pPr>
              <w:ind w:firstLine="0"/>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Gênero</w:t>
            </w:r>
          </w:p>
        </w:tc>
        <w:tc>
          <w:tcPr>
            <w:tcW w:w="847" w:type="dxa"/>
            <w:vAlign w:val="center"/>
          </w:tcPr>
          <w:p w14:paraId="5F15749A" w14:textId="14D502A8" w:rsidR="00173A2C" w:rsidRPr="00A5185D" w:rsidRDefault="008903A5" w:rsidP="00436AE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Texto</w:t>
            </w:r>
          </w:p>
        </w:tc>
      </w:tr>
      <w:tr w:rsidR="00173A2C" w14:paraId="6E9F5EAD" w14:textId="77777777" w:rsidTr="00436AEA">
        <w:tc>
          <w:tcPr>
            <w:cnfStyle w:val="001000000000" w:firstRow="0" w:lastRow="0" w:firstColumn="1" w:lastColumn="0" w:oddVBand="0" w:evenVBand="0" w:oddHBand="0" w:evenHBand="0" w:firstRowFirstColumn="0" w:firstRowLastColumn="0" w:lastRowFirstColumn="0" w:lastRowLastColumn="0"/>
            <w:tcW w:w="704" w:type="dxa"/>
            <w:vAlign w:val="center"/>
          </w:tcPr>
          <w:p w14:paraId="5EEDF7CD" w14:textId="3343CACF" w:rsidR="00173A2C" w:rsidRPr="00A5185D" w:rsidRDefault="008903A5" w:rsidP="00436AEA">
            <w:pPr>
              <w:ind w:firstLine="0"/>
              <w:jc w:val="center"/>
              <w:rPr>
                <w:b w:val="0"/>
                <w:bCs w:val="0"/>
                <w:sz w:val="16"/>
                <w:szCs w:val="16"/>
              </w:rPr>
            </w:pPr>
            <w:r w:rsidRPr="00A5185D">
              <w:rPr>
                <w:b w:val="0"/>
                <w:bCs w:val="0"/>
                <w:sz w:val="16"/>
                <w:szCs w:val="16"/>
              </w:rPr>
              <w:t>AgeCategory</w:t>
            </w:r>
          </w:p>
        </w:tc>
        <w:tc>
          <w:tcPr>
            <w:tcW w:w="2693" w:type="dxa"/>
          </w:tcPr>
          <w:p w14:paraId="6A48594C" w14:textId="3B5A9750" w:rsidR="00173A2C" w:rsidRPr="00A5185D" w:rsidRDefault="008903A5" w:rsidP="008903A5">
            <w:pPr>
              <w:ind w:firstLine="0"/>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Faixa etária</w:t>
            </w:r>
          </w:p>
        </w:tc>
        <w:tc>
          <w:tcPr>
            <w:tcW w:w="847" w:type="dxa"/>
            <w:vAlign w:val="center"/>
          </w:tcPr>
          <w:p w14:paraId="7496B30A" w14:textId="038BFBAB" w:rsidR="00173A2C" w:rsidRPr="00A5185D" w:rsidRDefault="008903A5" w:rsidP="00436AE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Texto</w:t>
            </w:r>
          </w:p>
        </w:tc>
      </w:tr>
      <w:tr w:rsidR="00173A2C" w14:paraId="484B3030" w14:textId="77777777" w:rsidTr="00436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730017EB" w14:textId="04ECE9AE" w:rsidR="00173A2C" w:rsidRPr="00A5185D" w:rsidRDefault="008903A5" w:rsidP="00436AEA">
            <w:pPr>
              <w:ind w:firstLine="0"/>
              <w:jc w:val="center"/>
              <w:rPr>
                <w:b w:val="0"/>
                <w:bCs w:val="0"/>
                <w:sz w:val="16"/>
                <w:szCs w:val="16"/>
              </w:rPr>
            </w:pPr>
            <w:r w:rsidRPr="00A5185D">
              <w:rPr>
                <w:b w:val="0"/>
                <w:bCs w:val="0"/>
                <w:sz w:val="16"/>
                <w:szCs w:val="16"/>
              </w:rPr>
              <w:t>Race</w:t>
            </w:r>
          </w:p>
        </w:tc>
        <w:tc>
          <w:tcPr>
            <w:tcW w:w="2693" w:type="dxa"/>
          </w:tcPr>
          <w:p w14:paraId="65A282FD" w14:textId="3D248D0D" w:rsidR="00173A2C" w:rsidRPr="00A5185D" w:rsidRDefault="008903A5" w:rsidP="008903A5">
            <w:pPr>
              <w:ind w:firstLine="0"/>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Etnia</w:t>
            </w:r>
          </w:p>
        </w:tc>
        <w:tc>
          <w:tcPr>
            <w:tcW w:w="847" w:type="dxa"/>
            <w:vAlign w:val="center"/>
          </w:tcPr>
          <w:p w14:paraId="2687FE0D" w14:textId="2444B90F" w:rsidR="00173A2C" w:rsidRPr="00A5185D" w:rsidRDefault="008903A5" w:rsidP="00436AE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Texto</w:t>
            </w:r>
          </w:p>
        </w:tc>
      </w:tr>
      <w:tr w:rsidR="00173A2C" w14:paraId="46AAB197" w14:textId="77777777" w:rsidTr="00436AEA">
        <w:tc>
          <w:tcPr>
            <w:cnfStyle w:val="001000000000" w:firstRow="0" w:lastRow="0" w:firstColumn="1" w:lastColumn="0" w:oddVBand="0" w:evenVBand="0" w:oddHBand="0" w:evenHBand="0" w:firstRowFirstColumn="0" w:firstRowLastColumn="0" w:lastRowFirstColumn="0" w:lastRowLastColumn="0"/>
            <w:tcW w:w="704" w:type="dxa"/>
            <w:vAlign w:val="center"/>
          </w:tcPr>
          <w:p w14:paraId="0784712A" w14:textId="219DDE29" w:rsidR="00173A2C" w:rsidRPr="00A5185D" w:rsidRDefault="008903A5" w:rsidP="00436AEA">
            <w:pPr>
              <w:ind w:firstLine="0"/>
              <w:jc w:val="center"/>
              <w:rPr>
                <w:b w:val="0"/>
                <w:bCs w:val="0"/>
                <w:sz w:val="16"/>
                <w:szCs w:val="16"/>
              </w:rPr>
            </w:pPr>
            <w:r w:rsidRPr="00A5185D">
              <w:rPr>
                <w:b w:val="0"/>
                <w:bCs w:val="0"/>
                <w:sz w:val="16"/>
                <w:szCs w:val="16"/>
              </w:rPr>
              <w:t>Diabetic</w:t>
            </w:r>
          </w:p>
        </w:tc>
        <w:tc>
          <w:tcPr>
            <w:tcW w:w="2693" w:type="dxa"/>
          </w:tcPr>
          <w:p w14:paraId="7EF615EC" w14:textId="6DA0878A" w:rsidR="00173A2C" w:rsidRPr="00A5185D" w:rsidRDefault="008903A5" w:rsidP="008903A5">
            <w:pPr>
              <w:ind w:firstLine="0"/>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Identificação de pacientes diabéticos e pr</w:t>
            </w:r>
            <w:r w:rsidR="00A5185D">
              <w:rPr>
                <w:sz w:val="16"/>
                <w:szCs w:val="16"/>
              </w:rPr>
              <w:t>é-</w:t>
            </w:r>
            <w:r w:rsidRPr="00A5185D">
              <w:rPr>
                <w:sz w:val="16"/>
                <w:szCs w:val="16"/>
              </w:rPr>
              <w:t>diabéticos</w:t>
            </w:r>
          </w:p>
        </w:tc>
        <w:tc>
          <w:tcPr>
            <w:tcW w:w="847" w:type="dxa"/>
            <w:vAlign w:val="center"/>
          </w:tcPr>
          <w:p w14:paraId="41B3EB61" w14:textId="171F246F" w:rsidR="00173A2C" w:rsidRPr="00A5185D" w:rsidRDefault="008903A5" w:rsidP="00436AE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Texto</w:t>
            </w:r>
          </w:p>
        </w:tc>
      </w:tr>
      <w:tr w:rsidR="00173A2C" w14:paraId="208E5A79" w14:textId="77777777" w:rsidTr="00436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1D6BC526" w14:textId="0624BAF0" w:rsidR="00173A2C" w:rsidRPr="00A5185D" w:rsidRDefault="008903A5" w:rsidP="00436AEA">
            <w:pPr>
              <w:ind w:firstLine="0"/>
              <w:jc w:val="center"/>
              <w:rPr>
                <w:b w:val="0"/>
                <w:bCs w:val="0"/>
                <w:sz w:val="16"/>
                <w:szCs w:val="16"/>
              </w:rPr>
            </w:pPr>
            <w:r w:rsidRPr="00A5185D">
              <w:rPr>
                <w:b w:val="0"/>
                <w:bCs w:val="0"/>
                <w:sz w:val="16"/>
                <w:szCs w:val="16"/>
              </w:rPr>
              <w:t>PhysicalActivity</w:t>
            </w:r>
          </w:p>
        </w:tc>
        <w:tc>
          <w:tcPr>
            <w:tcW w:w="2693" w:type="dxa"/>
          </w:tcPr>
          <w:p w14:paraId="4A770DBC" w14:textId="19F25689" w:rsidR="00173A2C" w:rsidRPr="00A5185D" w:rsidRDefault="008903A5" w:rsidP="008903A5">
            <w:pPr>
              <w:ind w:firstLine="0"/>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Flag de identificação de pacientes que praticam atividade física</w:t>
            </w:r>
          </w:p>
        </w:tc>
        <w:tc>
          <w:tcPr>
            <w:tcW w:w="847" w:type="dxa"/>
            <w:vAlign w:val="center"/>
          </w:tcPr>
          <w:p w14:paraId="5456B159" w14:textId="2E5C5A7F" w:rsidR="00173A2C" w:rsidRPr="00A5185D" w:rsidRDefault="008903A5" w:rsidP="00436AE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Booleana</w:t>
            </w:r>
          </w:p>
        </w:tc>
      </w:tr>
      <w:tr w:rsidR="00173A2C" w14:paraId="43455E6D" w14:textId="77777777" w:rsidTr="00436AEA">
        <w:tc>
          <w:tcPr>
            <w:cnfStyle w:val="001000000000" w:firstRow="0" w:lastRow="0" w:firstColumn="1" w:lastColumn="0" w:oddVBand="0" w:evenVBand="0" w:oddHBand="0" w:evenHBand="0" w:firstRowFirstColumn="0" w:firstRowLastColumn="0" w:lastRowFirstColumn="0" w:lastRowLastColumn="0"/>
            <w:tcW w:w="704" w:type="dxa"/>
            <w:vAlign w:val="center"/>
          </w:tcPr>
          <w:p w14:paraId="1031A9FA" w14:textId="676D47D8" w:rsidR="00173A2C" w:rsidRPr="00A5185D" w:rsidRDefault="00A5185D" w:rsidP="00436AEA">
            <w:pPr>
              <w:ind w:firstLine="0"/>
              <w:jc w:val="center"/>
              <w:rPr>
                <w:b w:val="0"/>
                <w:bCs w:val="0"/>
                <w:sz w:val="16"/>
                <w:szCs w:val="16"/>
              </w:rPr>
            </w:pPr>
            <w:r w:rsidRPr="00A5185D">
              <w:rPr>
                <w:b w:val="0"/>
                <w:bCs w:val="0"/>
                <w:sz w:val="16"/>
                <w:szCs w:val="16"/>
              </w:rPr>
              <w:t>GenHealth</w:t>
            </w:r>
          </w:p>
        </w:tc>
        <w:tc>
          <w:tcPr>
            <w:tcW w:w="2693" w:type="dxa"/>
          </w:tcPr>
          <w:p w14:paraId="5C52A360" w14:textId="499EAAC2" w:rsidR="00173A2C" w:rsidRPr="00A5185D" w:rsidRDefault="00A5185D" w:rsidP="008903A5">
            <w:pPr>
              <w:ind w:firstLine="0"/>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Avaliação do paciente com seu estado de saúde</w:t>
            </w:r>
          </w:p>
        </w:tc>
        <w:tc>
          <w:tcPr>
            <w:tcW w:w="847" w:type="dxa"/>
            <w:vAlign w:val="center"/>
          </w:tcPr>
          <w:p w14:paraId="6952859F" w14:textId="3B612DA2" w:rsidR="00173A2C" w:rsidRPr="00A5185D" w:rsidRDefault="00A5185D" w:rsidP="00436AE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Texto</w:t>
            </w:r>
          </w:p>
        </w:tc>
      </w:tr>
      <w:tr w:rsidR="00173A2C" w14:paraId="2D8E74E9" w14:textId="77777777" w:rsidTr="00436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574456A2" w14:textId="64682167" w:rsidR="00173A2C" w:rsidRPr="00A5185D" w:rsidRDefault="00A5185D" w:rsidP="00436AEA">
            <w:pPr>
              <w:ind w:firstLine="0"/>
              <w:jc w:val="center"/>
              <w:rPr>
                <w:b w:val="0"/>
                <w:bCs w:val="0"/>
                <w:sz w:val="16"/>
                <w:szCs w:val="16"/>
              </w:rPr>
            </w:pPr>
            <w:r w:rsidRPr="00A5185D">
              <w:rPr>
                <w:b w:val="0"/>
                <w:bCs w:val="0"/>
                <w:sz w:val="16"/>
                <w:szCs w:val="16"/>
              </w:rPr>
              <w:t>SleepTime</w:t>
            </w:r>
          </w:p>
        </w:tc>
        <w:tc>
          <w:tcPr>
            <w:tcW w:w="2693" w:type="dxa"/>
          </w:tcPr>
          <w:p w14:paraId="73BC794A" w14:textId="258FF805" w:rsidR="00173A2C" w:rsidRPr="00A5185D" w:rsidRDefault="00A5185D" w:rsidP="008903A5">
            <w:pPr>
              <w:ind w:firstLine="0"/>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Média diária de horas dormidas</w:t>
            </w:r>
          </w:p>
        </w:tc>
        <w:tc>
          <w:tcPr>
            <w:tcW w:w="847" w:type="dxa"/>
            <w:vAlign w:val="center"/>
          </w:tcPr>
          <w:p w14:paraId="2085F010" w14:textId="04A6C931" w:rsidR="00173A2C" w:rsidRPr="00A5185D" w:rsidRDefault="00A5185D" w:rsidP="00436AE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Numérica</w:t>
            </w:r>
          </w:p>
        </w:tc>
      </w:tr>
      <w:tr w:rsidR="00173A2C" w14:paraId="45D81420" w14:textId="77777777" w:rsidTr="00436AEA">
        <w:tc>
          <w:tcPr>
            <w:cnfStyle w:val="001000000000" w:firstRow="0" w:lastRow="0" w:firstColumn="1" w:lastColumn="0" w:oddVBand="0" w:evenVBand="0" w:oddHBand="0" w:evenHBand="0" w:firstRowFirstColumn="0" w:firstRowLastColumn="0" w:lastRowFirstColumn="0" w:lastRowLastColumn="0"/>
            <w:tcW w:w="704" w:type="dxa"/>
            <w:vAlign w:val="center"/>
          </w:tcPr>
          <w:p w14:paraId="4D27E616" w14:textId="4DBCFF8E" w:rsidR="00173A2C" w:rsidRPr="00A5185D" w:rsidRDefault="00A5185D" w:rsidP="00436AEA">
            <w:pPr>
              <w:ind w:firstLine="0"/>
              <w:jc w:val="center"/>
              <w:rPr>
                <w:b w:val="0"/>
                <w:bCs w:val="0"/>
                <w:sz w:val="16"/>
                <w:szCs w:val="16"/>
              </w:rPr>
            </w:pPr>
            <w:r w:rsidRPr="00A5185D">
              <w:rPr>
                <w:b w:val="0"/>
                <w:bCs w:val="0"/>
                <w:sz w:val="16"/>
                <w:szCs w:val="16"/>
              </w:rPr>
              <w:t>Asthma</w:t>
            </w:r>
          </w:p>
        </w:tc>
        <w:tc>
          <w:tcPr>
            <w:tcW w:w="2693" w:type="dxa"/>
          </w:tcPr>
          <w:p w14:paraId="0EB2B2DC" w14:textId="0057BDAE" w:rsidR="00173A2C" w:rsidRPr="00A5185D" w:rsidRDefault="00A5185D" w:rsidP="008903A5">
            <w:pPr>
              <w:ind w:firstLine="0"/>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Flag de identificação de pacientes que possuem asma</w:t>
            </w:r>
          </w:p>
        </w:tc>
        <w:tc>
          <w:tcPr>
            <w:tcW w:w="847" w:type="dxa"/>
            <w:vAlign w:val="center"/>
          </w:tcPr>
          <w:p w14:paraId="788465BB" w14:textId="1F8E45EF" w:rsidR="00173A2C" w:rsidRPr="00A5185D" w:rsidRDefault="00A5185D" w:rsidP="00436AE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Booleana</w:t>
            </w:r>
          </w:p>
        </w:tc>
      </w:tr>
      <w:tr w:rsidR="00173A2C" w14:paraId="077EEA03" w14:textId="77777777" w:rsidTr="00436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0D88E2CC" w14:textId="1628C07B" w:rsidR="00173A2C" w:rsidRPr="00A5185D" w:rsidRDefault="00A5185D" w:rsidP="00436AEA">
            <w:pPr>
              <w:ind w:firstLine="0"/>
              <w:jc w:val="center"/>
              <w:rPr>
                <w:b w:val="0"/>
                <w:bCs w:val="0"/>
                <w:sz w:val="16"/>
                <w:szCs w:val="16"/>
              </w:rPr>
            </w:pPr>
            <w:r w:rsidRPr="00A5185D">
              <w:rPr>
                <w:b w:val="0"/>
                <w:bCs w:val="0"/>
                <w:sz w:val="16"/>
                <w:szCs w:val="16"/>
              </w:rPr>
              <w:t>KidneyDisease</w:t>
            </w:r>
          </w:p>
        </w:tc>
        <w:tc>
          <w:tcPr>
            <w:tcW w:w="2693" w:type="dxa"/>
          </w:tcPr>
          <w:p w14:paraId="57717769" w14:textId="581BC18D" w:rsidR="00173A2C" w:rsidRPr="00A5185D" w:rsidRDefault="00A5185D" w:rsidP="008903A5">
            <w:pPr>
              <w:ind w:firstLine="0"/>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Flag de identificação de pacientes que possuem doença renal</w:t>
            </w:r>
          </w:p>
        </w:tc>
        <w:tc>
          <w:tcPr>
            <w:tcW w:w="847" w:type="dxa"/>
            <w:vAlign w:val="center"/>
          </w:tcPr>
          <w:p w14:paraId="36FEE60A" w14:textId="62CEF57E" w:rsidR="00173A2C" w:rsidRPr="00A5185D" w:rsidRDefault="00A5185D" w:rsidP="00436AE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Booleana</w:t>
            </w:r>
          </w:p>
        </w:tc>
      </w:tr>
      <w:tr w:rsidR="00173A2C" w14:paraId="4ACB9435" w14:textId="77777777" w:rsidTr="00436AEA">
        <w:tc>
          <w:tcPr>
            <w:cnfStyle w:val="001000000000" w:firstRow="0" w:lastRow="0" w:firstColumn="1" w:lastColumn="0" w:oddVBand="0" w:evenVBand="0" w:oddHBand="0" w:evenHBand="0" w:firstRowFirstColumn="0" w:firstRowLastColumn="0" w:lastRowFirstColumn="0" w:lastRowLastColumn="0"/>
            <w:tcW w:w="704" w:type="dxa"/>
            <w:vAlign w:val="center"/>
          </w:tcPr>
          <w:p w14:paraId="2AE439A7" w14:textId="011E60E7" w:rsidR="00173A2C" w:rsidRPr="00A5185D" w:rsidRDefault="00A5185D" w:rsidP="00436AEA">
            <w:pPr>
              <w:ind w:firstLine="0"/>
              <w:jc w:val="center"/>
              <w:rPr>
                <w:b w:val="0"/>
                <w:bCs w:val="0"/>
                <w:sz w:val="16"/>
                <w:szCs w:val="16"/>
              </w:rPr>
            </w:pPr>
            <w:r w:rsidRPr="00A5185D">
              <w:rPr>
                <w:b w:val="0"/>
                <w:bCs w:val="0"/>
                <w:sz w:val="16"/>
                <w:szCs w:val="16"/>
              </w:rPr>
              <w:t>SkinCancer</w:t>
            </w:r>
          </w:p>
        </w:tc>
        <w:tc>
          <w:tcPr>
            <w:tcW w:w="2693" w:type="dxa"/>
          </w:tcPr>
          <w:p w14:paraId="108476DD" w14:textId="297D589A" w:rsidR="00173A2C" w:rsidRPr="00A5185D" w:rsidRDefault="00A5185D" w:rsidP="008903A5">
            <w:pPr>
              <w:ind w:firstLine="0"/>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Flag de identificação de pacientes que possuem ou tiveram câncer de pele</w:t>
            </w:r>
          </w:p>
        </w:tc>
        <w:tc>
          <w:tcPr>
            <w:tcW w:w="847" w:type="dxa"/>
            <w:vAlign w:val="center"/>
          </w:tcPr>
          <w:p w14:paraId="44D0C2CB" w14:textId="4ED293DB" w:rsidR="00173A2C" w:rsidRPr="00A5185D" w:rsidRDefault="00A5185D" w:rsidP="00436AE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Booleana</w:t>
            </w:r>
          </w:p>
        </w:tc>
      </w:tr>
    </w:tbl>
    <w:p w14:paraId="38054D28" w14:textId="77777777" w:rsidR="00845C63" w:rsidRDefault="00845C63" w:rsidP="00F23A72">
      <w:pPr>
        <w:ind w:firstLine="0"/>
      </w:pPr>
    </w:p>
    <w:p w14:paraId="3E6DC59B" w14:textId="012BAE6C" w:rsidR="00845C63" w:rsidRDefault="00845C63" w:rsidP="00613196">
      <w:r>
        <w:t>Abaixo exibimos a distribuição da população na característica alvo, correspondente à existência de doença cardiovascular diagnosticada:</w:t>
      </w:r>
    </w:p>
    <w:p w14:paraId="1442AF7E" w14:textId="77777777" w:rsidR="00845C63" w:rsidRDefault="00845C63" w:rsidP="00613196"/>
    <w:p w14:paraId="57D0E7D5" w14:textId="043A50B4" w:rsidR="00845C63" w:rsidRDefault="00FA18CB" w:rsidP="00845C63">
      <w:pPr>
        <w:jc w:val="center"/>
      </w:pPr>
      <w:r w:rsidRPr="00FA18CB">
        <w:rPr>
          <w:noProof/>
        </w:rPr>
        <w:t xml:space="preserve"> </w:t>
      </w:r>
      <w:r w:rsidRPr="00FA18CB">
        <w:drawing>
          <wp:inline distT="0" distB="0" distL="0" distR="0" wp14:anchorId="3C37A963" wp14:editId="31727D88">
            <wp:extent cx="1924050" cy="2032686"/>
            <wp:effectExtent l="0" t="0" r="0" b="5715"/>
            <wp:docPr id="9184878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48784" name=""/>
                    <pic:cNvPicPr/>
                  </pic:nvPicPr>
                  <pic:blipFill>
                    <a:blip r:embed="rId14"/>
                    <a:stretch>
                      <a:fillRect/>
                    </a:stretch>
                  </pic:blipFill>
                  <pic:spPr>
                    <a:xfrm>
                      <a:off x="0" y="0"/>
                      <a:ext cx="1931909" cy="2040988"/>
                    </a:xfrm>
                    <a:prstGeom prst="rect">
                      <a:avLst/>
                    </a:prstGeom>
                  </pic:spPr>
                </pic:pic>
              </a:graphicData>
            </a:graphic>
          </wp:inline>
        </w:drawing>
      </w:r>
    </w:p>
    <w:p w14:paraId="045AC221" w14:textId="77777777" w:rsidR="00845C63" w:rsidRDefault="00845C63" w:rsidP="00845C63">
      <w:pPr>
        <w:jc w:val="center"/>
        <w:rPr>
          <w:sz w:val="16"/>
          <w:szCs w:val="16"/>
        </w:rPr>
      </w:pPr>
      <w:r w:rsidRPr="00D87762">
        <w:rPr>
          <w:sz w:val="16"/>
          <w:szCs w:val="16"/>
        </w:rPr>
        <w:t xml:space="preserve">Figura </w:t>
      </w:r>
      <w:r>
        <w:rPr>
          <w:sz w:val="16"/>
          <w:szCs w:val="16"/>
        </w:rPr>
        <w:t>1</w:t>
      </w:r>
      <w:r w:rsidRPr="00D87762">
        <w:rPr>
          <w:sz w:val="16"/>
          <w:szCs w:val="16"/>
        </w:rPr>
        <w:t xml:space="preserve">: </w:t>
      </w:r>
      <w:r>
        <w:rPr>
          <w:sz w:val="16"/>
          <w:szCs w:val="16"/>
        </w:rPr>
        <w:t>Distribuição da população em relação a variável alvo</w:t>
      </w:r>
    </w:p>
    <w:p w14:paraId="4D3A91C6" w14:textId="77777777" w:rsidR="00845C63" w:rsidRDefault="00845C63" w:rsidP="00613196"/>
    <w:p w14:paraId="5AF72EF2" w14:textId="77777777" w:rsidR="00845C63" w:rsidRDefault="00845C63" w:rsidP="00613196"/>
    <w:p w14:paraId="44223684" w14:textId="2A7E3BB7" w:rsidR="00613196" w:rsidRDefault="00B43489" w:rsidP="00613196">
      <w:r w:rsidRPr="00B43489">
        <w:t xml:space="preserve">Após a extração dos dados, </w:t>
      </w:r>
      <w:r w:rsidR="007C5EDA">
        <w:t>executamos</w:t>
      </w:r>
      <w:r w:rsidRPr="00B43489">
        <w:t xml:space="preserve"> uma etapa de pré-processamento para transformar as variáveis booleanas e categóricas de texto em formatos numéricos, </w:t>
      </w:r>
      <w:r>
        <w:t xml:space="preserve">com o objetivo </w:t>
      </w:r>
      <w:r w:rsidRPr="00B43489">
        <w:t>de facilitar a aplicação de técnicas de aprendizado de máquina supervisionado</w:t>
      </w:r>
      <w:r w:rsidR="00D5202C">
        <w:t>.</w:t>
      </w:r>
    </w:p>
    <w:p w14:paraId="68EC98BE" w14:textId="73C20D74" w:rsidR="00F05609" w:rsidRDefault="00AF3F5B" w:rsidP="00F05609">
      <w:r w:rsidRPr="00AF3F5B">
        <w:t xml:space="preserve">A partir dos dados pré-processados, foi realizada uma análise com o objetivo de identificar a frequência e </w:t>
      </w:r>
      <w:r w:rsidR="00F23A72">
        <w:t xml:space="preserve">a identificação de </w:t>
      </w:r>
      <w:r w:rsidR="00F23A72" w:rsidRPr="00F23A72">
        <w:rPr>
          <w:i/>
          <w:iCs/>
        </w:rPr>
        <w:t>outliers</w:t>
      </w:r>
      <w:r w:rsidRPr="00AF3F5B">
        <w:t xml:space="preserve">. </w:t>
      </w:r>
      <w:r w:rsidR="00F05609">
        <w:t xml:space="preserve">Nesta etapa, observando-se a distribuição de valores de </w:t>
      </w:r>
      <w:r w:rsidR="00F05609">
        <w:rPr>
          <w:i/>
          <w:iCs/>
        </w:rPr>
        <w:t>BMI</w:t>
      </w:r>
      <w:r w:rsidR="00F05609">
        <w:t xml:space="preserve"> e </w:t>
      </w:r>
      <w:r w:rsidR="00F05609">
        <w:rPr>
          <w:i/>
          <w:iCs/>
        </w:rPr>
        <w:t>SleepTime</w:t>
      </w:r>
      <w:r w:rsidR="00F05609">
        <w:t>, foi notado a presença de valores que divergem significativamente de padrões esperados para adulto</w:t>
      </w:r>
      <w:r w:rsidR="00F23A72">
        <w:t>s</w:t>
      </w:r>
      <w:r w:rsidR="00F05609">
        <w:t>. Foram removidos, portanto, todos os padrões que reportavam:</w:t>
      </w:r>
    </w:p>
    <w:p w14:paraId="05BF41AB" w14:textId="77777777" w:rsidR="00F05609" w:rsidRDefault="00F05609" w:rsidP="00F23A72">
      <w:pPr>
        <w:pStyle w:val="PargrafodaLista"/>
        <w:numPr>
          <w:ilvl w:val="0"/>
          <w:numId w:val="9"/>
        </w:numPr>
      </w:pPr>
      <w:r>
        <w:t>Índices de massa corporal inferior a 14 kg/m</w:t>
      </w:r>
      <w:r>
        <w:rPr>
          <w:vertAlign w:val="superscript"/>
        </w:rPr>
        <w:t>2</w:t>
      </w:r>
      <w:r>
        <w:t xml:space="preserve"> ou superior a 60</w:t>
      </w:r>
      <w:r w:rsidRPr="00952DE4">
        <w:t xml:space="preserve"> </w:t>
      </w:r>
      <w:r>
        <w:t>kg/m</w:t>
      </w:r>
      <w:r>
        <w:rPr>
          <w:vertAlign w:val="superscript"/>
        </w:rPr>
        <w:t>2</w:t>
      </w:r>
      <w:r>
        <w:t>;</w:t>
      </w:r>
    </w:p>
    <w:p w14:paraId="55BF6A0A" w14:textId="5CA2F999" w:rsidR="00CF3C4F" w:rsidRDefault="00F05609" w:rsidP="00F23A72">
      <w:pPr>
        <w:pStyle w:val="PargrafodaLista"/>
        <w:numPr>
          <w:ilvl w:val="0"/>
          <w:numId w:val="9"/>
        </w:numPr>
      </w:pPr>
      <w:r>
        <w:t>Média de horas dormidas por dia inferior a 4 horas ou superior a 14 horas.</w:t>
      </w:r>
    </w:p>
    <w:p w14:paraId="486BCE71" w14:textId="6353B269" w:rsidR="006B6E8D" w:rsidRDefault="00CF3C4F" w:rsidP="00FE06C0">
      <w:r>
        <w:lastRenderedPageBreak/>
        <w:t xml:space="preserve">A análise quantitativa das relações entre </w:t>
      </w:r>
      <w:r w:rsidR="007C5EDA">
        <w:t xml:space="preserve">a característica alvo e as demais </w:t>
      </w:r>
      <w:r>
        <w:t xml:space="preserve">características foi realizada quantificando-se as probabilidades condicionais das características, dada a variável alvo. </w:t>
      </w:r>
    </w:p>
    <w:p w14:paraId="21AA5DA4" w14:textId="77777777" w:rsidR="00FE06C0" w:rsidRPr="00FE06C0" w:rsidRDefault="00FE06C0" w:rsidP="00FE06C0"/>
    <w:p w14:paraId="54F5FDE3" w14:textId="7143DFBE" w:rsidR="00A81226" w:rsidRDefault="00A81226" w:rsidP="00A81226">
      <w:r w:rsidRPr="00A81226">
        <w:t>Para avaliar se as probabilidades determinadas pel</w:t>
      </w:r>
      <w:r w:rsidR="00FA18CB">
        <w:t xml:space="preserve">a análise condicional </w:t>
      </w:r>
      <w:r w:rsidRPr="00A81226">
        <w:t>eram estatisticamente significativas, o teste qui-quadrado (X²) foi empregado. O teste X² é amplamente utilizado para examinar hipóteses entre variáveis independentes e as frequências observadas e esperadas entre grupos</w:t>
      </w:r>
      <w:r>
        <w:t xml:space="preserve"> [</w:t>
      </w:r>
      <w:r w:rsidR="001F6BD0">
        <w:t>9</w:t>
      </w:r>
      <w:r>
        <w:t>]</w:t>
      </w:r>
      <w:r w:rsidRPr="00A81226">
        <w:t>. Assim, ele possibilita a avaliação de características binárias presentes nos conjuntos de dados</w:t>
      </w:r>
      <w:r>
        <w:t>.</w:t>
      </w:r>
    </w:p>
    <w:p w14:paraId="7F5EDD4D" w14:textId="06795278" w:rsidR="006B6E8D" w:rsidRDefault="002F2AFB" w:rsidP="00971092">
      <w:r w:rsidRPr="00971092">
        <w:rPr>
          <w:highlight w:val="yellow"/>
        </w:rPr>
        <w:t xml:space="preserve">A partir da distribuição das classes na Figura 1, é possível identificar </w:t>
      </w:r>
      <w:r w:rsidR="00CF3C4F">
        <w:rPr>
          <w:highlight w:val="yellow"/>
        </w:rPr>
        <w:t xml:space="preserve">um grande desbalanceamento de classes, já </w:t>
      </w:r>
      <w:r w:rsidRPr="00971092">
        <w:rPr>
          <w:highlight w:val="yellow"/>
        </w:rPr>
        <w:t xml:space="preserve">que majoritariamente os pacientes </w:t>
      </w:r>
      <w:r w:rsidR="00FF675B" w:rsidRPr="00971092">
        <w:rPr>
          <w:highlight w:val="yellow"/>
        </w:rPr>
        <w:t>não tiveram diagnóstico de doenças cardíacas</w:t>
      </w:r>
      <w:r w:rsidR="00CF3C4F">
        <w:rPr>
          <w:highlight w:val="yellow"/>
        </w:rPr>
        <w:t>. Este desbalanço de classes deve ser levado em consideração</w:t>
      </w:r>
      <w:r w:rsidR="00FF675B" w:rsidRPr="00971092">
        <w:rPr>
          <w:highlight w:val="yellow"/>
        </w:rPr>
        <w:t xml:space="preserve"> durante o treinamento de uma técnica de aprendizado de máquina</w:t>
      </w:r>
      <w:r w:rsidR="00CF3C4F">
        <w:rPr>
          <w:highlight w:val="yellow"/>
        </w:rPr>
        <w:t>, já que</w:t>
      </w:r>
      <w:r w:rsidR="00FF675B" w:rsidRPr="00971092">
        <w:rPr>
          <w:highlight w:val="yellow"/>
        </w:rPr>
        <w:t xml:space="preserve"> </w:t>
      </w:r>
      <w:r w:rsidR="00971092" w:rsidRPr="00971092">
        <w:rPr>
          <w:highlight w:val="yellow"/>
        </w:rPr>
        <w:t xml:space="preserve">a </w:t>
      </w:r>
      <w:r w:rsidR="00FF675B" w:rsidRPr="00971092">
        <w:rPr>
          <w:highlight w:val="yellow"/>
        </w:rPr>
        <w:t xml:space="preserve">falta de exemplos da classe minoritária faz com que o algoritmo </w:t>
      </w:r>
      <w:r w:rsidR="00CF3C4F">
        <w:rPr>
          <w:highlight w:val="yellow"/>
        </w:rPr>
        <w:t>possa naturalmente se enviesar em direção à classe majoritária</w:t>
      </w:r>
      <w:r w:rsidR="00971092">
        <w:rPr>
          <w:highlight w:val="yellow"/>
        </w:rPr>
        <w:t xml:space="preserve"> [19]</w:t>
      </w:r>
      <w:r w:rsidR="00971092" w:rsidRPr="00971092">
        <w:rPr>
          <w:highlight w:val="yellow"/>
        </w:rPr>
        <w:t xml:space="preserve">. </w:t>
      </w:r>
      <w:r w:rsidR="00CF3C4F">
        <w:rPr>
          <w:highlight w:val="yellow"/>
        </w:rPr>
        <w:t>Para tratar este problema</w:t>
      </w:r>
      <w:r w:rsidR="00971092" w:rsidRPr="00971092">
        <w:rPr>
          <w:highlight w:val="yellow"/>
        </w:rPr>
        <w:t>,</w:t>
      </w:r>
      <w:r w:rsidR="00971092">
        <w:t xml:space="preserve"> </w:t>
      </w:r>
      <w:r w:rsidR="00CF3C4F">
        <w:t>os</w:t>
      </w:r>
      <w:r w:rsidR="005971A5" w:rsidRPr="005971A5">
        <w:t xml:space="preserve"> algoritmos de árvores</w:t>
      </w:r>
      <w:r w:rsidR="00CF3C4F">
        <w:t xml:space="preserve"> for</w:t>
      </w:r>
      <w:r w:rsidR="00E95206">
        <w:t>am</w:t>
      </w:r>
      <w:r w:rsidR="00CF3C4F">
        <w:t xml:space="preserve"> empregados</w:t>
      </w:r>
      <w:r w:rsidR="001F5BB4">
        <w:t xml:space="preserve"> </w:t>
      </w:r>
      <w:r w:rsidR="005971A5" w:rsidRPr="005971A5">
        <w:t xml:space="preserve">em conjunto </w:t>
      </w:r>
      <w:r w:rsidR="00CF3C4F">
        <w:t>a</w:t>
      </w:r>
      <w:r w:rsidR="00CF3C4F" w:rsidRPr="005971A5">
        <w:t xml:space="preserve"> </w:t>
      </w:r>
      <w:r w:rsidR="005971A5" w:rsidRPr="005971A5">
        <w:t>três metodologias de balanceamento de classe</w:t>
      </w:r>
      <w:r w:rsidR="00763216">
        <w:t>s</w:t>
      </w:r>
      <w:r w:rsidR="00CF3C4F">
        <w:t xml:space="preserve">: sobreamostragem, sub-amostragem e combinação de ambas. </w:t>
      </w:r>
      <w:r w:rsidR="005971A5" w:rsidRPr="005971A5">
        <w:t>O conjunto de dados foi dividido, utilizando uma proporção de 75% para o treinamento após o balanceamento, deixando 25% para a fase de teste. Os algoritmos foram submetidos a um procedimento de validação cruzada 5-fold e avaliados no conjunto de teste</w:t>
      </w:r>
      <w:r w:rsidR="006A4720">
        <w:t xml:space="preserve">, junto com as características mais importantes no </w:t>
      </w:r>
      <w:r w:rsidR="000565AC">
        <w:t>modelo.</w:t>
      </w:r>
    </w:p>
    <w:p w14:paraId="7D21172F" w14:textId="77777777" w:rsidR="00565537" w:rsidRDefault="00565537" w:rsidP="00A81226"/>
    <w:p w14:paraId="22BD48D1" w14:textId="47478CFE" w:rsidR="005971A5" w:rsidRPr="00A81226" w:rsidRDefault="005971A5" w:rsidP="00A81226">
      <w:pPr>
        <w:pStyle w:val="PargrafodaLista"/>
        <w:numPr>
          <w:ilvl w:val="0"/>
          <w:numId w:val="5"/>
        </w:numPr>
        <w:rPr>
          <w:b/>
          <w:bCs/>
        </w:rPr>
      </w:pPr>
      <w:r w:rsidRPr="00A81226">
        <w:rPr>
          <w:b/>
          <w:bCs/>
        </w:rPr>
        <w:t>Algoritmos de Aprendizado de Máquina</w:t>
      </w:r>
      <w:ins w:id="3" w:author="Adenauer" w:date="2023-11-14T18:06:00Z">
        <w:r w:rsidR="00CF3C4F">
          <w:rPr>
            <w:b/>
            <w:bCs/>
          </w:rPr>
          <w:t xml:space="preserve"> Empregados</w:t>
        </w:r>
      </w:ins>
      <w:r w:rsidRPr="00A81226">
        <w:rPr>
          <w:b/>
          <w:bCs/>
        </w:rPr>
        <w:t>:</w:t>
      </w:r>
    </w:p>
    <w:p w14:paraId="57F1E966" w14:textId="49D4BFB6" w:rsidR="005971A5" w:rsidRDefault="00A81226" w:rsidP="005971A5">
      <w:r w:rsidRPr="00A81226">
        <w:rPr>
          <w:b/>
          <w:bCs/>
          <w:i/>
          <w:iCs/>
        </w:rPr>
        <w:t>Decision Tree</w:t>
      </w:r>
      <w:r w:rsidR="00FA0197">
        <w:rPr>
          <w:b/>
          <w:bCs/>
          <w:i/>
          <w:iCs/>
        </w:rPr>
        <w:t xml:space="preserve"> (DT)</w:t>
      </w:r>
      <w:r w:rsidR="005971A5" w:rsidRPr="00A81226">
        <w:rPr>
          <w:b/>
          <w:bCs/>
          <w:i/>
          <w:iCs/>
        </w:rPr>
        <w:t>:</w:t>
      </w:r>
      <w:r w:rsidR="005971A5" w:rsidRPr="005971A5">
        <w:rPr>
          <w:b/>
          <w:bCs/>
        </w:rPr>
        <w:t xml:space="preserve"> </w:t>
      </w:r>
      <w:r w:rsidR="00565537" w:rsidRPr="00565537">
        <w:t>Trata-se de um algoritmo recursivo que se baseia em ramos e nós, onde ramos são os caminhos das decisões tomadas e nós as subdivisões do conjunto de dados. As regras de cada nó são definidas de acordo com uma definição de peso de cada característica</w:t>
      </w:r>
      <w:ins w:id="4" w:author="Adenauer" w:date="2023-11-14T18:07:00Z">
        <w:r w:rsidR="00CF3C4F">
          <w:t>, que por sua vez é</w:t>
        </w:r>
      </w:ins>
      <w:r w:rsidR="00565537" w:rsidRPr="00565537">
        <w:t xml:space="preserve"> calculado </w:t>
      </w:r>
      <w:del w:id="5" w:author="Adenauer" w:date="2023-11-14T18:07:00Z">
        <w:r w:rsidR="00565537" w:rsidRPr="00565537" w:rsidDel="00CF3C4F">
          <w:delText xml:space="preserve">por </w:delText>
        </w:r>
      </w:del>
      <w:ins w:id="6" w:author="Adenauer" w:date="2023-11-14T18:07:00Z">
        <w:r w:rsidR="00CF3C4F" w:rsidRPr="00565537">
          <w:t>p</w:t>
        </w:r>
        <w:r w:rsidR="00CF3C4F">
          <w:t>elo</w:t>
        </w:r>
        <w:r w:rsidR="00CF3C4F" w:rsidRPr="00565537">
          <w:t xml:space="preserve"> </w:t>
        </w:r>
      </w:ins>
      <w:r w:rsidR="00565537" w:rsidRPr="00565537">
        <w:t>índice de Gini ou entropia, formando uma estrutura de árvore em que cada padrão passa pelos nós e ramos até a definição de qual classe ele pertence [1</w:t>
      </w:r>
      <w:r w:rsidR="001F6BD0">
        <w:t>0</w:t>
      </w:r>
      <w:r w:rsidR="00565537" w:rsidRPr="00565537">
        <w:t>].</w:t>
      </w:r>
    </w:p>
    <w:p w14:paraId="7B9B7F40" w14:textId="6CA9D1F7" w:rsidR="00565537" w:rsidRDefault="00A81226" w:rsidP="005971A5">
      <w:r w:rsidRPr="00A81226">
        <w:rPr>
          <w:b/>
          <w:bCs/>
          <w:i/>
          <w:iCs/>
        </w:rPr>
        <w:t>Random Forest</w:t>
      </w:r>
      <w:r w:rsidR="00FA0197">
        <w:rPr>
          <w:b/>
          <w:bCs/>
          <w:i/>
          <w:iCs/>
        </w:rPr>
        <w:t xml:space="preserve"> (RF)</w:t>
      </w:r>
      <w:r w:rsidR="00565537" w:rsidRPr="00A81226">
        <w:rPr>
          <w:i/>
          <w:iCs/>
        </w:rPr>
        <w:t>:</w:t>
      </w:r>
      <w:r w:rsidR="00565537">
        <w:t xml:space="preserve"> </w:t>
      </w:r>
      <w:r w:rsidR="00565537" w:rsidRPr="00565537">
        <w:t>Consiste em um conjunto de árvores aleatórias</w:t>
      </w:r>
      <w:r w:rsidR="004A7AF7">
        <w:t xml:space="preserve"> paralelas</w:t>
      </w:r>
      <w:r w:rsidR="00565537" w:rsidRPr="00565537">
        <w:t>, onde o classificador utiliza as características de maneira aleatória para criar N árvores</w:t>
      </w:r>
      <w:del w:id="7" w:author="Adenauer" w:date="2023-11-14T18:07:00Z">
        <w:r w:rsidR="00565537" w:rsidRPr="00565537" w:rsidDel="00CF3C4F">
          <w:delText xml:space="preserve">, </w:delText>
        </w:r>
      </w:del>
      <w:ins w:id="8" w:author="Adenauer" w:date="2023-11-14T18:07:00Z">
        <w:r w:rsidR="00CF3C4F">
          <w:t>. O</w:t>
        </w:r>
      </w:ins>
      <w:del w:id="9" w:author="Adenauer" w:date="2023-11-14T18:07:00Z">
        <w:r w:rsidR="00565537" w:rsidRPr="00565537" w:rsidDel="00CF3C4F">
          <w:delText>logo, o</w:delText>
        </w:r>
      </w:del>
      <w:r w:rsidR="00565537" w:rsidRPr="00565537">
        <w:t xml:space="preserve"> modelo mescla diferentes árvores aleatórias independentes, em que a classificação é definida de acordo com procedimento de votação, onde </w:t>
      </w:r>
      <w:ins w:id="10" w:author="Adenauer" w:date="2023-11-15T10:16:00Z">
        <w:r w:rsidR="002E72CF">
          <w:t xml:space="preserve">é </w:t>
        </w:r>
      </w:ins>
      <w:r w:rsidR="00565537" w:rsidRPr="00565537">
        <w:t>seleciona</w:t>
      </w:r>
      <w:ins w:id="11" w:author="Adenauer" w:date="2023-11-15T10:16:00Z">
        <w:r w:rsidR="002E72CF">
          <w:t>da</w:t>
        </w:r>
      </w:ins>
      <w:r w:rsidR="00565537" w:rsidRPr="00565537">
        <w:t xml:space="preserve"> a classe que obteve maior número de votos entre as árvores [1</w:t>
      </w:r>
      <w:r w:rsidR="001F6BD0">
        <w:t>1</w:t>
      </w:r>
      <w:r w:rsidR="00565537" w:rsidRPr="00565537">
        <w:t>].</w:t>
      </w:r>
    </w:p>
    <w:p w14:paraId="719A37FD" w14:textId="6AE2297E" w:rsidR="00A81226" w:rsidRDefault="00565537" w:rsidP="00A81226">
      <w:r w:rsidRPr="00A81226">
        <w:rPr>
          <w:b/>
          <w:bCs/>
          <w:i/>
          <w:iCs/>
        </w:rPr>
        <w:t>XGBoosting</w:t>
      </w:r>
      <w:r w:rsidR="00FA0197">
        <w:rPr>
          <w:b/>
          <w:bCs/>
          <w:i/>
          <w:iCs/>
        </w:rPr>
        <w:t xml:space="preserve"> (XGB)</w:t>
      </w:r>
      <w:r w:rsidRPr="00A81226">
        <w:rPr>
          <w:b/>
          <w:bCs/>
          <w:i/>
          <w:iCs/>
        </w:rPr>
        <w:t>:</w:t>
      </w:r>
      <w:r w:rsidRPr="00565537">
        <w:t xml:space="preserve"> </w:t>
      </w:r>
      <w:r w:rsidRPr="006147CB">
        <w:rPr>
          <w:highlight w:val="yellow"/>
        </w:rPr>
        <w:t xml:space="preserve">Algoritmo baseado em árvores de decisão e em aumento de gradiente aprimorados. </w:t>
      </w:r>
      <w:r w:rsidR="00801005" w:rsidRPr="006147CB">
        <w:rPr>
          <w:highlight w:val="yellow"/>
        </w:rPr>
        <w:t>Assim como o RF, este algoritmo também trabalha no desenvolvimento de diferentes árvores</w:t>
      </w:r>
      <w:r w:rsidR="004A7AF7" w:rsidRPr="006147CB">
        <w:rPr>
          <w:highlight w:val="yellow"/>
        </w:rPr>
        <w:t xml:space="preserve"> onde cada uma contribui para o modelo geral</w:t>
      </w:r>
      <w:r w:rsidR="00CF3C4F">
        <w:rPr>
          <w:highlight w:val="yellow"/>
        </w:rPr>
        <w:t>. Porém, aqui</w:t>
      </w:r>
      <w:r w:rsidR="004A7AF7" w:rsidRPr="006147CB">
        <w:rPr>
          <w:highlight w:val="yellow"/>
        </w:rPr>
        <w:t xml:space="preserve"> as árvores são desenvolvidas durante o treinamento de maneira sequencial, </w:t>
      </w:r>
      <w:r w:rsidR="00CF3C4F">
        <w:rPr>
          <w:highlight w:val="yellow"/>
        </w:rPr>
        <w:t xml:space="preserve">tal que </w:t>
      </w:r>
      <w:r w:rsidR="004A7AF7" w:rsidRPr="006147CB">
        <w:rPr>
          <w:highlight w:val="yellow"/>
        </w:rPr>
        <w:t>as próximas árvores são ajustadas p</w:t>
      </w:r>
      <w:r w:rsidR="002B6A03" w:rsidRPr="006147CB">
        <w:rPr>
          <w:highlight w:val="yellow"/>
        </w:rPr>
        <w:t xml:space="preserve">ara minimizar o erro </w:t>
      </w:r>
      <w:r w:rsidR="00CF3C4F">
        <w:rPr>
          <w:highlight w:val="yellow"/>
        </w:rPr>
        <w:t>cometido pel</w:t>
      </w:r>
      <w:r w:rsidR="002B6A03" w:rsidRPr="006147CB">
        <w:rPr>
          <w:highlight w:val="yellow"/>
        </w:rPr>
        <w:t>as anteriores</w:t>
      </w:r>
      <w:r w:rsidR="006147CB" w:rsidRPr="006147CB">
        <w:rPr>
          <w:highlight w:val="yellow"/>
        </w:rPr>
        <w:t xml:space="preserve"> [20].</w:t>
      </w:r>
    </w:p>
    <w:p w14:paraId="2A05398B" w14:textId="77777777" w:rsidR="00A81226" w:rsidRDefault="00A81226" w:rsidP="00A81226"/>
    <w:p w14:paraId="538FCBFC" w14:textId="481C4CAF" w:rsidR="00A81226" w:rsidRPr="006A4720" w:rsidRDefault="00A81226" w:rsidP="00A81226">
      <w:pPr>
        <w:pStyle w:val="PargrafodaLista"/>
        <w:numPr>
          <w:ilvl w:val="0"/>
          <w:numId w:val="5"/>
        </w:numPr>
        <w:rPr>
          <w:b/>
          <w:bCs/>
        </w:rPr>
      </w:pPr>
      <w:r w:rsidRPr="006A4720">
        <w:rPr>
          <w:b/>
          <w:bCs/>
        </w:rPr>
        <w:t xml:space="preserve">Técnicas de </w:t>
      </w:r>
      <w:r w:rsidR="006A4720" w:rsidRPr="006A4720">
        <w:rPr>
          <w:b/>
          <w:bCs/>
        </w:rPr>
        <w:t>r</w:t>
      </w:r>
      <w:r w:rsidRPr="006A4720">
        <w:rPr>
          <w:b/>
          <w:bCs/>
        </w:rPr>
        <w:t>eamostragem dos dados utilizadas</w:t>
      </w:r>
      <w:r w:rsidR="002B7632">
        <w:rPr>
          <w:b/>
          <w:bCs/>
        </w:rPr>
        <w:t>:</w:t>
      </w:r>
    </w:p>
    <w:p w14:paraId="68883631" w14:textId="7ECF29FF" w:rsidR="00565537" w:rsidRDefault="00E95206" w:rsidP="005971A5">
      <w:r>
        <w:rPr>
          <w:b/>
          <w:bCs/>
          <w:i/>
          <w:iCs/>
        </w:rPr>
        <w:t>Sobreamostragem</w:t>
      </w:r>
      <w:r w:rsidR="006A4720">
        <w:rPr>
          <w:b/>
          <w:bCs/>
          <w:i/>
          <w:iCs/>
        </w:rPr>
        <w:t xml:space="preserve">: </w:t>
      </w:r>
      <w:r w:rsidR="000565AC">
        <w:t>Foi utilizado a técnica de SMOTE (</w:t>
      </w:r>
      <w:r w:rsidR="000565AC" w:rsidRPr="000565AC">
        <w:rPr>
          <w:i/>
          <w:iCs/>
        </w:rPr>
        <w:t>Syntetic Minority Oversampling Technique</w:t>
      </w:r>
      <w:r w:rsidR="000565AC">
        <w:t>)</w:t>
      </w:r>
      <w:r w:rsidR="006A4720">
        <w:t xml:space="preserve"> que cria novos argumentos </w:t>
      </w:r>
      <w:r w:rsidR="000565AC">
        <w:t>sintéticos da classe minoritária a partir de instâncias próximas no espaço do hiperplano até que possua uma proporção equilibrada para o treinamento do algoritmo [1</w:t>
      </w:r>
      <w:r w:rsidR="001F6BD0">
        <w:t>3</w:t>
      </w:r>
      <w:r w:rsidR="000565AC">
        <w:t>].</w:t>
      </w:r>
    </w:p>
    <w:p w14:paraId="28BEDE7D" w14:textId="7985D4F0" w:rsidR="000565AC" w:rsidRDefault="00E95206" w:rsidP="005971A5">
      <w:r>
        <w:rPr>
          <w:b/>
          <w:bCs/>
          <w:i/>
          <w:iCs/>
        </w:rPr>
        <w:t>Subamostragem</w:t>
      </w:r>
      <w:r w:rsidR="000565AC" w:rsidRPr="000565AC">
        <w:rPr>
          <w:b/>
          <w:bCs/>
          <w:i/>
          <w:iCs/>
        </w:rPr>
        <w:t>:</w:t>
      </w:r>
      <w:r w:rsidR="000565AC">
        <w:t xml:space="preserve"> Aplicou-se a técnica de </w:t>
      </w:r>
      <w:r w:rsidR="000565AC" w:rsidRPr="000565AC">
        <w:rPr>
          <w:i/>
          <w:iCs/>
        </w:rPr>
        <w:t>Random Undersampling</w:t>
      </w:r>
      <w:r w:rsidR="000565AC">
        <w:t xml:space="preserve">, no qual ocorre a redução do conjunto de treinamento aleatório da classe majoritária, onde são </w:t>
      </w:r>
      <w:r w:rsidR="002E72CF">
        <w:t xml:space="preserve">eliminados </w:t>
      </w:r>
      <w:r w:rsidR="000565AC">
        <w:t>aleatoriamente argumentos até atingir uma proporção equilibrada entre as classes [1</w:t>
      </w:r>
      <w:r w:rsidR="001F6BD0">
        <w:t>3</w:t>
      </w:r>
      <w:r w:rsidR="000565AC">
        <w:t xml:space="preserve">]. </w:t>
      </w:r>
    </w:p>
    <w:p w14:paraId="6110C1D9" w14:textId="797E90C4" w:rsidR="000565AC" w:rsidRPr="002B7632" w:rsidRDefault="000565AC" w:rsidP="002B7632">
      <w:r>
        <w:rPr>
          <w:b/>
          <w:bCs/>
          <w:i/>
          <w:iCs/>
        </w:rPr>
        <w:t xml:space="preserve">Combinação entre </w:t>
      </w:r>
      <w:r w:rsidR="00CF3C4F">
        <w:rPr>
          <w:b/>
          <w:bCs/>
          <w:i/>
          <w:iCs/>
        </w:rPr>
        <w:t xml:space="preserve">Sobre e </w:t>
      </w:r>
      <w:r w:rsidR="00E95206">
        <w:rPr>
          <w:b/>
          <w:bCs/>
          <w:i/>
          <w:iCs/>
        </w:rPr>
        <w:t>S</w:t>
      </w:r>
      <w:r w:rsidR="00CF3C4F">
        <w:rPr>
          <w:b/>
          <w:bCs/>
          <w:i/>
          <w:iCs/>
        </w:rPr>
        <w:t>ubamostragem</w:t>
      </w:r>
      <w:r>
        <w:rPr>
          <w:b/>
          <w:bCs/>
          <w:i/>
          <w:iCs/>
        </w:rPr>
        <w:t xml:space="preserve">: </w:t>
      </w:r>
      <w:r w:rsidR="002B7632">
        <w:t xml:space="preserve">Para </w:t>
      </w:r>
      <w:r w:rsidR="00895AEA">
        <w:t>equilibrar</w:t>
      </w:r>
      <w:r w:rsidR="002B7632">
        <w:t xml:space="preserve"> as distribuições das classes, evitar perd</w:t>
      </w:r>
      <w:r w:rsidR="002E72CF">
        <w:t>a</w:t>
      </w:r>
      <w:r w:rsidR="002B7632">
        <w:t xml:space="preserve"> </w:t>
      </w:r>
      <w:r w:rsidR="00CF3C4F">
        <w:t xml:space="preserve">de </w:t>
      </w:r>
      <w:r w:rsidR="002B7632">
        <w:t xml:space="preserve">dados relevantes e complicações de </w:t>
      </w:r>
      <w:ins w:id="12" w:author="Adenauer" w:date="2023-11-14T18:09:00Z">
        <w:r w:rsidR="00CF3C4F" w:rsidRPr="00E95206">
          <w:rPr>
            <w:i/>
            <w:iCs/>
          </w:rPr>
          <w:t>sobreajuste</w:t>
        </w:r>
      </w:ins>
      <w:r w:rsidR="002B7632" w:rsidRPr="00E95206">
        <w:rPr>
          <w:i/>
          <w:iCs/>
        </w:rPr>
        <w:t>,</w:t>
      </w:r>
      <w:r w:rsidR="00E95206" w:rsidRPr="00E95206">
        <w:t xml:space="preserve"> </w:t>
      </w:r>
      <w:r w:rsidR="002E72CF" w:rsidRPr="00E95206">
        <w:t>testamos</w:t>
      </w:r>
      <w:r w:rsidR="002B7632" w:rsidRPr="00E95206">
        <w:t xml:space="preserve"> </w:t>
      </w:r>
      <w:r w:rsidR="002B7632">
        <w:t>a técnica de SMOTE-ENN (</w:t>
      </w:r>
      <w:r w:rsidR="002B7632" w:rsidRPr="002B7632">
        <w:t>Synthetic Minority Oversampling Technique and Edited Nearest Neighbor</w:t>
      </w:r>
      <w:r w:rsidR="002B7632">
        <w:t xml:space="preserve">), que combina as técnicas de </w:t>
      </w:r>
      <w:del w:id="13" w:author="Adenauer" w:date="2023-11-14T18:09:00Z">
        <w:r w:rsidR="002B7632" w:rsidDel="00CF3C4F">
          <w:delText xml:space="preserve">oversampling </w:delText>
        </w:r>
      </w:del>
      <w:ins w:id="14" w:author="Adenauer" w:date="2023-11-14T18:09:00Z">
        <w:r w:rsidR="00CF3C4F">
          <w:t xml:space="preserve">sobreamostragem </w:t>
        </w:r>
      </w:ins>
      <w:r w:rsidR="002B7632">
        <w:t xml:space="preserve">e </w:t>
      </w:r>
      <w:ins w:id="15" w:author="Adenauer" w:date="2023-11-14T18:09:00Z">
        <w:r w:rsidR="00CF3C4F">
          <w:t xml:space="preserve">subamostragem </w:t>
        </w:r>
      </w:ins>
      <w:del w:id="16" w:author="Adenauer" w:date="2023-11-14T18:09:00Z">
        <w:r w:rsidR="002B7632" w:rsidDel="00CF3C4F">
          <w:delText xml:space="preserve">undersampling </w:delText>
        </w:r>
      </w:del>
      <w:r w:rsidR="002B7632">
        <w:t>até atingir um equilíbrio entre as classes [6].</w:t>
      </w:r>
    </w:p>
    <w:p w14:paraId="0F4299B9" w14:textId="77777777" w:rsidR="000565AC" w:rsidRDefault="000565AC" w:rsidP="005971A5"/>
    <w:p w14:paraId="07378BD5" w14:textId="00B6AB4C" w:rsidR="002B7632" w:rsidRDefault="002B7632" w:rsidP="002B7632">
      <w:pPr>
        <w:pStyle w:val="PargrafodaLista"/>
        <w:numPr>
          <w:ilvl w:val="0"/>
          <w:numId w:val="5"/>
        </w:numPr>
        <w:rPr>
          <w:b/>
          <w:bCs/>
        </w:rPr>
      </w:pPr>
      <w:r>
        <w:rPr>
          <w:b/>
          <w:bCs/>
        </w:rPr>
        <w:t>Hiper parametrização dos algoritmos:</w:t>
      </w:r>
    </w:p>
    <w:p w14:paraId="5E4E85E5" w14:textId="45B79C3A" w:rsidR="001018CF" w:rsidRDefault="002B7632" w:rsidP="001018CF">
      <w:r>
        <w:t xml:space="preserve">Com a finalidade de atingir a melhor performance do algoritmo classificador aplicado no conjunto de dados trabalhados, </w:t>
      </w:r>
      <w:del w:id="17" w:author="Adenauer" w:date="2023-11-15T10:18:00Z">
        <w:r w:rsidDel="002E72CF">
          <w:delText>foi utilizado</w:delText>
        </w:r>
      </w:del>
      <w:ins w:id="18" w:author="Adenauer" w:date="2023-11-15T10:18:00Z">
        <w:r w:rsidR="002E72CF">
          <w:t>utilizamos</w:t>
        </w:r>
      </w:ins>
      <w:r w:rsidR="007E1041">
        <w:t xml:space="preserve"> o </w:t>
      </w:r>
      <w:del w:id="19" w:author="Adenauer" w:date="2023-11-14T18:09:00Z">
        <w:r w:rsidR="007E1041" w:rsidDel="00E92EB2">
          <w:delText xml:space="preserve">algoritmo </w:delText>
        </w:r>
      </w:del>
      <w:ins w:id="20" w:author="Adenauer" w:date="2023-11-14T18:09:00Z">
        <w:r w:rsidR="00E92EB2">
          <w:t>procedimento de busca aleatória</w:t>
        </w:r>
      </w:ins>
      <w:ins w:id="21" w:author="Adenauer" w:date="2023-11-14T18:10:00Z">
        <w:r w:rsidR="00E92EB2">
          <w:t xml:space="preserve"> como implementado na bibliotec sklearn em Python (</w:t>
        </w:r>
      </w:ins>
      <w:r w:rsidRPr="002B7632">
        <w:rPr>
          <w:i/>
          <w:iCs/>
        </w:rPr>
        <w:t>RandomSearchCV</w:t>
      </w:r>
      <w:r>
        <w:t xml:space="preserve">, </w:t>
      </w:r>
      <w:ins w:id="22" w:author="Adenauer" w:date="2023-11-14T18:10:00Z">
        <w:r w:rsidR="00E92EB2">
          <w:t>[14]).</w:t>
        </w:r>
      </w:ins>
      <w:del w:id="23" w:author="Adenauer" w:date="2023-11-14T18:10:00Z">
        <w:r w:rsidDel="00E92EB2">
          <w:delText xml:space="preserve">com o objetivo de </w:delText>
        </w:r>
      </w:del>
      <w:del w:id="24" w:author="Adenauer" w:date="2023-11-14T18:11:00Z">
        <w:r w:rsidDel="00E92EB2">
          <w:delText xml:space="preserve">testar diferentes parâmetros </w:delText>
        </w:r>
        <w:r w:rsidR="007E1041" w:rsidDel="00E92EB2">
          <w:delText>de maneira aleatória para otimizar o modelo no ajuste dos dados de variáveis discretas</w:delText>
        </w:r>
      </w:del>
      <w:del w:id="25" w:author="Adenauer" w:date="2023-11-14T18:10:00Z">
        <w:r w:rsidR="001018CF" w:rsidDel="00E92EB2">
          <w:delText xml:space="preserve"> [</w:delText>
        </w:r>
        <w:r w:rsidR="00CF0056" w:rsidDel="00E92EB2">
          <w:delText>14</w:delText>
        </w:r>
        <w:r w:rsidR="001018CF" w:rsidDel="00E92EB2">
          <w:delText>]</w:delText>
        </w:r>
      </w:del>
      <w:r w:rsidR="001018CF">
        <w:t>.</w:t>
      </w:r>
    </w:p>
    <w:p w14:paraId="3862D1F3" w14:textId="77777777" w:rsidR="001018CF" w:rsidRDefault="001018CF" w:rsidP="001018CF"/>
    <w:p w14:paraId="7245FC59" w14:textId="23F850BB" w:rsidR="001018CF" w:rsidRDefault="001018CF" w:rsidP="001018CF">
      <w:pPr>
        <w:pStyle w:val="PargrafodaLista"/>
        <w:numPr>
          <w:ilvl w:val="0"/>
          <w:numId w:val="5"/>
        </w:numPr>
        <w:rPr>
          <w:b/>
          <w:bCs/>
        </w:rPr>
      </w:pPr>
      <w:r>
        <w:rPr>
          <w:b/>
          <w:bCs/>
        </w:rPr>
        <w:t>Métricas de avaliação de performance:</w:t>
      </w:r>
    </w:p>
    <w:p w14:paraId="4D9D25EC" w14:textId="708E0E18" w:rsidR="001018CF" w:rsidRPr="002D7960" w:rsidRDefault="001018CF" w:rsidP="001018CF">
      <w:r>
        <w:t>Para a avaliação do</w:t>
      </w:r>
      <w:ins w:id="26" w:author="Adenauer" w:date="2023-11-14T18:11:00Z">
        <w:r w:rsidR="00E92EB2">
          <w:t>s</w:t>
        </w:r>
      </w:ins>
      <w:r>
        <w:t xml:space="preserve"> modelo</w:t>
      </w:r>
      <w:ins w:id="27" w:author="Adenauer" w:date="2023-11-14T18:11:00Z">
        <w:r w:rsidR="00E92EB2">
          <w:t>s</w:t>
        </w:r>
      </w:ins>
      <w:r>
        <w:t xml:space="preserve"> </w:t>
      </w:r>
      <w:del w:id="28" w:author="Adenauer" w:date="2023-11-14T18:11:00Z">
        <w:r w:rsidDel="00E92EB2">
          <w:delText xml:space="preserve">do modelo, </w:delText>
        </w:r>
      </w:del>
      <w:r>
        <w:t>foram utilizad</w:t>
      </w:r>
      <w:r w:rsidR="002D7960">
        <w:t>a</w:t>
      </w:r>
      <w:r>
        <w:t xml:space="preserve">s as seguintes métricas de avaliação: </w:t>
      </w:r>
      <w:commentRangeStart w:id="29"/>
      <w:del w:id="30" w:author="Adenauer" w:date="2023-11-14T18:11:00Z">
        <w:r w:rsidDel="00E92EB2">
          <w:delText>matriz de confusão,</w:delText>
        </w:r>
        <w:commentRangeEnd w:id="29"/>
        <w:r w:rsidR="00E92EB2" w:rsidDel="00E92EB2">
          <w:rPr>
            <w:rStyle w:val="Refdecomentrio"/>
          </w:rPr>
          <w:commentReference w:id="29"/>
        </w:r>
        <w:r w:rsidDel="00E92EB2">
          <w:delText xml:space="preserve"> </w:delText>
        </w:r>
      </w:del>
      <w:r>
        <w:t>acurácia, precisão,</w:t>
      </w:r>
      <w:r w:rsidR="002D7960">
        <w:t xml:space="preserve"> revocação</w:t>
      </w:r>
      <w:ins w:id="31" w:author="Adenauer" w:date="2023-11-14T18:12:00Z">
        <w:r w:rsidR="00E92EB2">
          <w:t xml:space="preserve"> e</w:t>
        </w:r>
      </w:ins>
      <w:del w:id="32" w:author="Adenauer" w:date="2023-11-14T18:12:00Z">
        <w:r w:rsidR="002D7960" w:rsidDel="00E92EB2">
          <w:delText>,</w:delText>
        </w:r>
      </w:del>
      <w:r>
        <w:t xml:space="preserve"> </w:t>
      </w:r>
      <w:r w:rsidR="002D7960" w:rsidRPr="002D7960">
        <w:rPr>
          <w:i/>
          <w:iCs/>
        </w:rPr>
        <w:t>f1-score</w:t>
      </w:r>
      <w:ins w:id="33" w:author="Adenauer" w:date="2023-11-14T18:12:00Z">
        <w:r w:rsidR="00E92EB2">
          <w:t>.</w:t>
        </w:r>
      </w:ins>
      <w:del w:id="34" w:author="Adenauer" w:date="2023-11-14T18:12:00Z">
        <w:r w:rsidR="002D7960" w:rsidDel="00E92EB2">
          <w:delText>,</w:delText>
        </w:r>
      </w:del>
      <w:r w:rsidR="007E446F">
        <w:t xml:space="preserve"> </w:t>
      </w:r>
      <w:del w:id="35" w:author="Adenauer" w:date="2023-11-14T18:12:00Z">
        <w:r w:rsidR="002D7960" w:rsidDel="00E92EB2">
          <w:delText xml:space="preserve">especificidade, erro tipo 1 e erro tipo2. </w:delText>
        </w:r>
      </w:del>
      <w:r w:rsidR="002D7960">
        <w:t xml:space="preserve">As fórmulas </w:t>
      </w:r>
      <w:ins w:id="36" w:author="Adenauer" w:date="2023-11-15T10:18:00Z">
        <w:r w:rsidR="00F05609">
          <w:t xml:space="preserve">destas métricas </w:t>
        </w:r>
      </w:ins>
      <w:r w:rsidR="002D7960">
        <w:t>são calculadas a partir dos</w:t>
      </w:r>
      <w:ins w:id="37" w:author="Adenauer" w:date="2023-11-14T18:12:00Z">
        <w:r w:rsidR="00E92EB2">
          <w:t xml:space="preserve"> números de padrões</w:t>
        </w:r>
      </w:ins>
      <w:r w:rsidR="002D7960">
        <w:t xml:space="preserve"> </w:t>
      </w:r>
      <w:ins w:id="38" w:author="Adenauer" w:date="2023-11-14T18:12:00Z">
        <w:r w:rsidR="00E92EB2">
          <w:t>v</w:t>
        </w:r>
      </w:ins>
      <w:del w:id="39" w:author="Adenauer" w:date="2023-11-14T18:12:00Z">
        <w:r w:rsidR="002D7960" w:rsidDel="00E92EB2">
          <w:delText>V</w:delText>
        </w:r>
      </w:del>
      <w:r w:rsidR="002D7960">
        <w:t>erdadeiro</w:t>
      </w:r>
      <w:ins w:id="40" w:author="Adenauer" w:date="2023-11-14T18:13:00Z">
        <w:r w:rsidR="00E92EB2">
          <w:t>s</w:t>
        </w:r>
      </w:ins>
      <w:r w:rsidR="002D7960">
        <w:t xml:space="preserve"> </w:t>
      </w:r>
      <w:ins w:id="41" w:author="Adenauer" w:date="2023-11-14T18:12:00Z">
        <w:r w:rsidR="00E92EB2">
          <w:t>p</w:t>
        </w:r>
      </w:ins>
      <w:del w:id="42" w:author="Adenauer" w:date="2023-11-14T18:12:00Z">
        <w:r w:rsidR="002D7960" w:rsidDel="00E92EB2">
          <w:delText>P</w:delText>
        </w:r>
      </w:del>
      <w:r w:rsidR="002D7960">
        <w:t xml:space="preserve">ositivos (VP), </w:t>
      </w:r>
      <w:ins w:id="43" w:author="Adenauer" w:date="2023-11-14T18:12:00Z">
        <w:r w:rsidR="00E92EB2">
          <w:t>v</w:t>
        </w:r>
      </w:ins>
      <w:del w:id="44" w:author="Adenauer" w:date="2023-11-14T18:12:00Z">
        <w:r w:rsidR="002D7960" w:rsidDel="00E92EB2">
          <w:delText>V</w:delText>
        </w:r>
      </w:del>
      <w:r w:rsidR="002D7960">
        <w:t>erdadeiro</w:t>
      </w:r>
      <w:ins w:id="45" w:author="Adenauer" w:date="2023-11-14T18:13:00Z">
        <w:r w:rsidR="00E92EB2">
          <w:t>s</w:t>
        </w:r>
      </w:ins>
      <w:r w:rsidR="002D7960">
        <w:t xml:space="preserve"> </w:t>
      </w:r>
      <w:ins w:id="46" w:author="Adenauer" w:date="2023-11-14T18:12:00Z">
        <w:r w:rsidR="00E92EB2">
          <w:t>n</w:t>
        </w:r>
      </w:ins>
      <w:del w:id="47" w:author="Adenauer" w:date="2023-11-14T18:12:00Z">
        <w:r w:rsidR="002D7960" w:rsidDel="00E92EB2">
          <w:delText>N</w:delText>
        </w:r>
      </w:del>
      <w:r w:rsidR="002D7960">
        <w:t>egativo</w:t>
      </w:r>
      <w:ins w:id="48" w:author="Adenauer" w:date="2023-11-14T18:12:00Z">
        <w:r w:rsidR="00E92EB2">
          <w:t>s</w:t>
        </w:r>
      </w:ins>
      <w:r w:rsidR="002D7960">
        <w:t xml:space="preserve"> (VN), </w:t>
      </w:r>
      <w:ins w:id="49" w:author="Adenauer" w:date="2023-11-14T18:12:00Z">
        <w:r w:rsidR="00E92EB2">
          <w:t>f</w:t>
        </w:r>
      </w:ins>
      <w:del w:id="50" w:author="Adenauer" w:date="2023-11-14T18:12:00Z">
        <w:r w:rsidR="002D7960" w:rsidDel="00E92EB2">
          <w:delText>F</w:delText>
        </w:r>
      </w:del>
      <w:r w:rsidR="002D7960">
        <w:t>also</w:t>
      </w:r>
      <w:ins w:id="51" w:author="Adenauer" w:date="2023-11-14T18:13:00Z">
        <w:r w:rsidR="00E92EB2">
          <w:t>s</w:t>
        </w:r>
      </w:ins>
      <w:r w:rsidR="002D7960">
        <w:t xml:space="preserve"> </w:t>
      </w:r>
      <w:ins w:id="52" w:author="Adenauer" w:date="2023-11-14T18:13:00Z">
        <w:r w:rsidR="00E92EB2">
          <w:t>p</w:t>
        </w:r>
      </w:ins>
      <w:del w:id="53" w:author="Adenauer" w:date="2023-11-14T18:13:00Z">
        <w:r w:rsidR="002D7960" w:rsidDel="00E92EB2">
          <w:delText>P</w:delText>
        </w:r>
      </w:del>
      <w:r w:rsidR="002D7960">
        <w:t>ositivo</w:t>
      </w:r>
      <w:ins w:id="54" w:author="Adenauer" w:date="2023-11-14T18:13:00Z">
        <w:r w:rsidR="00E92EB2">
          <w:t>s</w:t>
        </w:r>
      </w:ins>
      <w:r w:rsidR="002D7960">
        <w:t xml:space="preserve"> (FP) e </w:t>
      </w:r>
      <w:ins w:id="55" w:author="Adenauer" w:date="2023-11-14T18:13:00Z">
        <w:r w:rsidR="00E92EB2">
          <w:t>f</w:t>
        </w:r>
      </w:ins>
      <w:del w:id="56" w:author="Adenauer" w:date="2023-11-14T18:13:00Z">
        <w:r w:rsidR="002D7960" w:rsidDel="00E92EB2">
          <w:delText>F</w:delText>
        </w:r>
      </w:del>
      <w:r w:rsidR="002D7960">
        <w:t>also</w:t>
      </w:r>
      <w:ins w:id="57" w:author="Adenauer" w:date="2023-11-14T18:13:00Z">
        <w:r w:rsidR="00E92EB2">
          <w:t>s</w:t>
        </w:r>
      </w:ins>
      <w:r w:rsidR="002D7960">
        <w:t xml:space="preserve"> Negativo</w:t>
      </w:r>
      <w:ins w:id="58" w:author="Adenauer" w:date="2023-11-14T18:13:00Z">
        <w:r w:rsidR="00E92EB2">
          <w:t>s</w:t>
        </w:r>
      </w:ins>
      <w:r w:rsidR="002D7960">
        <w:t xml:space="preserve"> (FN) </w:t>
      </w:r>
      <w:ins w:id="59" w:author="Adenauer" w:date="2023-11-14T18:11:00Z">
        <w:r w:rsidR="00E92EB2">
          <w:t xml:space="preserve">de acordo com a tabela abaixo </w:t>
        </w:r>
      </w:ins>
      <w:r w:rsidR="002D7960">
        <w:t>[</w:t>
      </w:r>
      <w:r w:rsidR="00CF0056">
        <w:t>15</w:t>
      </w:r>
      <w:r w:rsidR="002D7960">
        <w:t>]</w:t>
      </w:r>
      <w:ins w:id="60" w:author="Adenauer" w:date="2023-11-14T18:11:00Z">
        <w:r w:rsidR="00E92EB2">
          <w:t>:</w:t>
        </w:r>
      </w:ins>
      <w:del w:id="61" w:author="Adenauer" w:date="2023-11-14T18:11:00Z">
        <w:r w:rsidR="002D7960" w:rsidDel="00E92EB2">
          <w:delText>.</w:delText>
        </w:r>
      </w:del>
    </w:p>
    <w:p w14:paraId="48F6A9B1" w14:textId="77777777" w:rsidR="001018CF" w:rsidRDefault="001018CF" w:rsidP="001018CF">
      <w:pPr>
        <w:rPr>
          <w:b/>
          <w:bCs/>
        </w:rPr>
      </w:pPr>
    </w:p>
    <w:p w14:paraId="10342A77" w14:textId="0941838C" w:rsidR="00101D17" w:rsidRPr="00101D17" w:rsidRDefault="00101D17" w:rsidP="00101D17">
      <w:pPr>
        <w:jc w:val="center"/>
      </w:pPr>
      <w:r>
        <w:rPr>
          <w:color w:val="000000"/>
          <w:sz w:val="16"/>
          <w:szCs w:val="16"/>
        </w:rPr>
        <w:lastRenderedPageBreak/>
        <w:t>Tabela 2: Métrica de Avaliação do algoritmo classificador</w:t>
      </w:r>
    </w:p>
    <w:tbl>
      <w:tblPr>
        <w:tblStyle w:val="SimplesTabela21"/>
        <w:tblW w:w="0" w:type="auto"/>
        <w:jc w:val="center"/>
        <w:tblLook w:val="04A0" w:firstRow="1" w:lastRow="0" w:firstColumn="1" w:lastColumn="0" w:noHBand="0" w:noVBand="1"/>
      </w:tblPr>
      <w:tblGrid>
        <w:gridCol w:w="1310"/>
        <w:gridCol w:w="2691"/>
      </w:tblGrid>
      <w:tr w:rsidR="001018CF" w14:paraId="284720CC" w14:textId="77777777" w:rsidTr="001018C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0" w:type="dxa"/>
          </w:tcPr>
          <w:p w14:paraId="577937E1" w14:textId="604F4F75" w:rsidR="001018CF" w:rsidRPr="00A5185D" w:rsidRDefault="001018CF" w:rsidP="00F71240">
            <w:pPr>
              <w:ind w:firstLine="0"/>
              <w:jc w:val="center"/>
              <w:rPr>
                <w:sz w:val="16"/>
                <w:szCs w:val="16"/>
              </w:rPr>
            </w:pPr>
            <w:r>
              <w:rPr>
                <w:sz w:val="16"/>
                <w:szCs w:val="16"/>
              </w:rPr>
              <w:t>Métrica</w:t>
            </w:r>
          </w:p>
        </w:tc>
        <w:tc>
          <w:tcPr>
            <w:tcW w:w="2691" w:type="dxa"/>
          </w:tcPr>
          <w:p w14:paraId="60618A07" w14:textId="42A64EE1" w:rsidR="001018CF" w:rsidRPr="00A5185D" w:rsidRDefault="001018CF" w:rsidP="00F71240">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Fórmula</w:t>
            </w:r>
          </w:p>
        </w:tc>
      </w:tr>
      <w:tr w:rsidR="001018CF" w14:paraId="77B47D72" w14:textId="77777777" w:rsidTr="007E446F">
        <w:trPr>
          <w:cnfStyle w:val="000000100000" w:firstRow="0" w:lastRow="0" w:firstColumn="0" w:lastColumn="0" w:oddVBand="0" w:evenVBand="0" w:oddHBand="1" w:evenHBand="0" w:firstRowFirstColumn="0" w:firstRowLastColumn="0" w:lastRowFirstColumn="0" w:lastRowLastColumn="0"/>
          <w:trHeight w:val="466"/>
          <w:jc w:val="center"/>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4BC1F399" w14:textId="6E60C7AB" w:rsidR="001018CF" w:rsidRPr="00A5185D" w:rsidRDefault="001018CF" w:rsidP="00AF53A3">
            <w:pPr>
              <w:ind w:firstLine="0"/>
              <w:jc w:val="center"/>
              <w:rPr>
                <w:b w:val="0"/>
                <w:bCs w:val="0"/>
                <w:sz w:val="16"/>
                <w:szCs w:val="16"/>
              </w:rPr>
            </w:pPr>
            <w:r>
              <w:rPr>
                <w:b w:val="0"/>
                <w:bCs w:val="0"/>
                <w:sz w:val="16"/>
                <w:szCs w:val="16"/>
              </w:rPr>
              <w:t>Acurácia</w:t>
            </w:r>
          </w:p>
        </w:tc>
        <w:tc>
          <w:tcPr>
            <w:tcW w:w="2691" w:type="dxa"/>
            <w:vAlign w:val="center"/>
          </w:tcPr>
          <w:p w14:paraId="6AAB04FA" w14:textId="78EBE132" w:rsidR="001018CF" w:rsidRPr="00A5185D" w:rsidRDefault="00000000" w:rsidP="007E446F">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m:oMathPara>
              <m:oMath>
                <m:f>
                  <m:fPr>
                    <m:ctrlPr>
                      <w:rPr>
                        <w:rFonts w:ascii="Cambria Math" w:hAnsi="Cambria Math"/>
                        <w:i/>
                        <w:sz w:val="16"/>
                        <w:szCs w:val="16"/>
                      </w:rPr>
                    </m:ctrlPr>
                  </m:fPr>
                  <m:num>
                    <m:r>
                      <w:rPr>
                        <w:rFonts w:ascii="Cambria Math" w:hAnsi="Cambria Math"/>
                        <w:sz w:val="16"/>
                        <w:szCs w:val="16"/>
                      </w:rPr>
                      <m:t>VP+VN</m:t>
                    </m:r>
                  </m:num>
                  <m:den>
                    <m:r>
                      <w:rPr>
                        <w:rFonts w:ascii="Cambria Math" w:hAnsi="Cambria Math"/>
                        <w:sz w:val="16"/>
                        <w:szCs w:val="16"/>
                      </w:rPr>
                      <m:t>VP+VN+FP+FN</m:t>
                    </m:r>
                  </m:den>
                </m:f>
              </m:oMath>
            </m:oMathPara>
          </w:p>
        </w:tc>
      </w:tr>
      <w:tr w:rsidR="001018CF" w14:paraId="68B1711C" w14:textId="77777777" w:rsidTr="007E446F">
        <w:trPr>
          <w:trHeight w:val="558"/>
          <w:jc w:val="center"/>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623D6A29" w14:textId="503A5F74" w:rsidR="001018CF" w:rsidRPr="00A5185D" w:rsidRDefault="002D7960" w:rsidP="00AF53A3">
            <w:pPr>
              <w:ind w:firstLine="0"/>
              <w:jc w:val="center"/>
              <w:rPr>
                <w:b w:val="0"/>
                <w:bCs w:val="0"/>
                <w:sz w:val="16"/>
                <w:szCs w:val="16"/>
              </w:rPr>
            </w:pPr>
            <w:r>
              <w:rPr>
                <w:b w:val="0"/>
                <w:bCs w:val="0"/>
                <w:sz w:val="16"/>
                <w:szCs w:val="16"/>
              </w:rPr>
              <w:t>Precisão</w:t>
            </w:r>
          </w:p>
        </w:tc>
        <w:tc>
          <w:tcPr>
            <w:tcW w:w="2691" w:type="dxa"/>
            <w:vAlign w:val="center"/>
          </w:tcPr>
          <w:p w14:paraId="691E8886" w14:textId="2DFFBD27" w:rsidR="001018CF" w:rsidRPr="00A5185D" w:rsidRDefault="00000000" w:rsidP="007E446F">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m:oMathPara>
              <m:oMath>
                <m:f>
                  <m:fPr>
                    <m:ctrlPr>
                      <w:rPr>
                        <w:rFonts w:ascii="Cambria Math" w:hAnsi="Cambria Math"/>
                        <w:i/>
                        <w:sz w:val="16"/>
                        <w:szCs w:val="16"/>
                      </w:rPr>
                    </m:ctrlPr>
                  </m:fPr>
                  <m:num>
                    <m:r>
                      <w:rPr>
                        <w:rFonts w:ascii="Cambria Math" w:hAnsi="Cambria Math"/>
                        <w:sz w:val="16"/>
                        <w:szCs w:val="16"/>
                      </w:rPr>
                      <m:t>VP</m:t>
                    </m:r>
                  </m:num>
                  <m:den>
                    <m:r>
                      <w:rPr>
                        <w:rFonts w:ascii="Cambria Math" w:hAnsi="Cambria Math"/>
                        <w:sz w:val="16"/>
                        <w:szCs w:val="16"/>
                      </w:rPr>
                      <m:t>VP+FP</m:t>
                    </m:r>
                  </m:den>
                </m:f>
              </m:oMath>
            </m:oMathPara>
          </w:p>
        </w:tc>
      </w:tr>
      <w:tr w:rsidR="001018CF" w14:paraId="6A834A9D" w14:textId="77777777" w:rsidTr="007E446F">
        <w:trPr>
          <w:cnfStyle w:val="000000100000" w:firstRow="0" w:lastRow="0" w:firstColumn="0" w:lastColumn="0" w:oddVBand="0" w:evenVBand="0" w:oddHBand="1" w:evenHBand="0" w:firstRowFirstColumn="0" w:firstRowLastColumn="0" w:lastRowFirstColumn="0" w:lastRowLastColumn="0"/>
          <w:trHeight w:val="550"/>
          <w:jc w:val="center"/>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7A4D345B" w14:textId="19D81F87" w:rsidR="001018CF" w:rsidRPr="00A5185D" w:rsidRDefault="007E446F" w:rsidP="00AF53A3">
            <w:pPr>
              <w:ind w:firstLine="0"/>
              <w:jc w:val="center"/>
              <w:rPr>
                <w:b w:val="0"/>
                <w:bCs w:val="0"/>
                <w:sz w:val="16"/>
                <w:szCs w:val="16"/>
              </w:rPr>
            </w:pPr>
            <w:r>
              <w:rPr>
                <w:b w:val="0"/>
                <w:bCs w:val="0"/>
                <w:sz w:val="16"/>
                <w:szCs w:val="16"/>
              </w:rPr>
              <w:t>Revocação</w:t>
            </w:r>
          </w:p>
        </w:tc>
        <w:tc>
          <w:tcPr>
            <w:tcW w:w="2691" w:type="dxa"/>
            <w:vAlign w:val="center"/>
          </w:tcPr>
          <w:p w14:paraId="7EDE8A8E" w14:textId="7AA66B86" w:rsidR="001018CF" w:rsidRPr="00A5185D" w:rsidRDefault="00000000" w:rsidP="007E446F">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m:oMathPara>
              <m:oMath>
                <m:f>
                  <m:fPr>
                    <m:ctrlPr>
                      <w:rPr>
                        <w:rFonts w:ascii="Cambria Math" w:hAnsi="Cambria Math"/>
                        <w:i/>
                        <w:sz w:val="16"/>
                        <w:szCs w:val="16"/>
                      </w:rPr>
                    </m:ctrlPr>
                  </m:fPr>
                  <m:num>
                    <m:r>
                      <w:rPr>
                        <w:rFonts w:ascii="Cambria Math" w:hAnsi="Cambria Math"/>
                        <w:sz w:val="16"/>
                        <w:szCs w:val="16"/>
                      </w:rPr>
                      <m:t>VP</m:t>
                    </m:r>
                  </m:num>
                  <m:den>
                    <m:r>
                      <w:rPr>
                        <w:rFonts w:ascii="Cambria Math" w:hAnsi="Cambria Math"/>
                        <w:sz w:val="16"/>
                        <w:szCs w:val="16"/>
                      </w:rPr>
                      <m:t>VP+FN</m:t>
                    </m:r>
                  </m:den>
                </m:f>
              </m:oMath>
            </m:oMathPara>
          </w:p>
        </w:tc>
      </w:tr>
      <w:tr w:rsidR="001018CF" w14:paraId="7DDBCEDB" w14:textId="77777777" w:rsidTr="007E446F">
        <w:trPr>
          <w:trHeight w:val="560"/>
          <w:jc w:val="center"/>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49D24A97" w14:textId="31A7F6ED" w:rsidR="001018CF" w:rsidRPr="00A5185D" w:rsidRDefault="007E446F" w:rsidP="00AF53A3">
            <w:pPr>
              <w:ind w:firstLine="0"/>
              <w:jc w:val="center"/>
              <w:rPr>
                <w:b w:val="0"/>
                <w:bCs w:val="0"/>
                <w:sz w:val="16"/>
                <w:szCs w:val="16"/>
              </w:rPr>
            </w:pPr>
            <w:r>
              <w:rPr>
                <w:b w:val="0"/>
                <w:bCs w:val="0"/>
                <w:sz w:val="16"/>
                <w:szCs w:val="16"/>
              </w:rPr>
              <w:t>F1 - Score</w:t>
            </w:r>
          </w:p>
        </w:tc>
        <w:tc>
          <w:tcPr>
            <w:tcW w:w="2691" w:type="dxa"/>
            <w:vAlign w:val="center"/>
          </w:tcPr>
          <w:p w14:paraId="23846FBA" w14:textId="1F6F96A3" w:rsidR="001018CF" w:rsidRPr="00A5185D" w:rsidRDefault="007E446F" w:rsidP="007E446F">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m:oMathPara>
              <m:oMath>
                <m:r>
                  <w:rPr>
                    <w:rFonts w:ascii="Cambria Math" w:hAnsi="Cambria Math"/>
                    <w:sz w:val="16"/>
                    <w:szCs w:val="16"/>
                  </w:rPr>
                  <m:t>2*</m:t>
                </m:r>
                <m:f>
                  <m:fPr>
                    <m:ctrlPr>
                      <w:rPr>
                        <w:rFonts w:ascii="Cambria Math" w:hAnsi="Cambria Math"/>
                        <w:i/>
                        <w:sz w:val="16"/>
                        <w:szCs w:val="16"/>
                      </w:rPr>
                    </m:ctrlPr>
                  </m:fPr>
                  <m:num>
                    <m:r>
                      <w:rPr>
                        <w:rFonts w:ascii="Cambria Math" w:hAnsi="Cambria Math"/>
                        <w:sz w:val="16"/>
                        <w:szCs w:val="16"/>
                      </w:rPr>
                      <m:t>Precisão*Revocação</m:t>
                    </m:r>
                  </m:num>
                  <m:den>
                    <m:r>
                      <w:rPr>
                        <w:rFonts w:ascii="Cambria Math" w:hAnsi="Cambria Math"/>
                        <w:sz w:val="16"/>
                        <w:szCs w:val="16"/>
                      </w:rPr>
                      <m:t>Precisão+Revocação</m:t>
                    </m:r>
                  </m:den>
                </m:f>
              </m:oMath>
            </m:oMathPara>
          </w:p>
        </w:tc>
      </w:tr>
    </w:tbl>
    <w:p w14:paraId="3C1C1D0D" w14:textId="77777777" w:rsidR="001018CF" w:rsidRDefault="001018CF" w:rsidP="002B7632"/>
    <w:p w14:paraId="5A8F55AB" w14:textId="2726C3FF" w:rsidR="00EB36ED" w:rsidRDefault="00EB36ED" w:rsidP="00101D17">
      <w:pPr>
        <w:pStyle w:val="PargrafodaLista"/>
        <w:numPr>
          <w:ilvl w:val="0"/>
          <w:numId w:val="5"/>
        </w:numPr>
        <w:rPr>
          <w:b/>
          <w:bCs/>
        </w:rPr>
      </w:pPr>
      <w:r>
        <w:rPr>
          <w:b/>
          <w:bCs/>
        </w:rPr>
        <w:t>Avaliação das características mais relevantes:</w:t>
      </w:r>
    </w:p>
    <w:p w14:paraId="683B92F5" w14:textId="2F4CDD31" w:rsidR="00EB36ED" w:rsidRDefault="00EB36ED" w:rsidP="00EB36ED">
      <w:r w:rsidRPr="00EB36ED">
        <w:rPr>
          <w:highlight w:val="yellow"/>
        </w:rPr>
        <w:t xml:space="preserve">Após a hiper parametrização </w:t>
      </w:r>
      <w:ins w:id="62" w:author="Adenauer" w:date="2023-11-14T18:13:00Z">
        <w:r w:rsidR="00E92EB2">
          <w:rPr>
            <w:highlight w:val="yellow"/>
          </w:rPr>
          <w:t xml:space="preserve">e avaliação </w:t>
        </w:r>
      </w:ins>
      <w:r w:rsidRPr="00EB36ED">
        <w:rPr>
          <w:highlight w:val="yellow"/>
        </w:rPr>
        <w:t>do algoritmo</w:t>
      </w:r>
      <w:ins w:id="63" w:author="Adenauer" w:date="2023-11-14T18:13:00Z">
        <w:r w:rsidR="00E92EB2">
          <w:rPr>
            <w:highlight w:val="yellow"/>
          </w:rPr>
          <w:t>,</w:t>
        </w:r>
      </w:ins>
      <w:del w:id="64" w:author="Adenauer" w:date="2023-11-14T18:13:00Z">
        <w:r w:rsidRPr="00EB36ED" w:rsidDel="00E92EB2">
          <w:rPr>
            <w:highlight w:val="yellow"/>
          </w:rPr>
          <w:delText xml:space="preserve"> classificador, da avaliação das métricas de performance, </w:delText>
        </w:r>
      </w:del>
      <w:ins w:id="65" w:author="Adenauer" w:date="2023-11-14T18:14:00Z">
        <w:r w:rsidR="00E92EB2">
          <w:rPr>
            <w:highlight w:val="yellow"/>
          </w:rPr>
          <w:t xml:space="preserve"> aplicamos o </w:t>
        </w:r>
      </w:ins>
      <w:del w:id="66" w:author="Adenauer" w:date="2023-11-14T18:14:00Z">
        <w:r w:rsidRPr="00EB36ED" w:rsidDel="00E92EB2">
          <w:rPr>
            <w:highlight w:val="yellow"/>
          </w:rPr>
          <w:delText xml:space="preserve">por meio do </w:delText>
        </w:r>
      </w:del>
      <w:r w:rsidRPr="00EB36ED">
        <w:rPr>
          <w:highlight w:val="yellow"/>
        </w:rPr>
        <w:t>índice de Gini</w:t>
      </w:r>
      <w:del w:id="67" w:author="Adenauer" w:date="2023-11-14T18:14:00Z">
        <w:r w:rsidRPr="00EB36ED" w:rsidDel="00E92EB2">
          <w:rPr>
            <w:highlight w:val="yellow"/>
          </w:rPr>
          <w:delText>, foi possível</w:delText>
        </w:r>
      </w:del>
      <w:ins w:id="68" w:author="Adenauer" w:date="2023-11-14T18:14:00Z">
        <w:r w:rsidR="00E92EB2">
          <w:rPr>
            <w:highlight w:val="yellow"/>
          </w:rPr>
          <w:t xml:space="preserve"> para</w:t>
        </w:r>
      </w:ins>
      <w:r w:rsidRPr="00EB36ED">
        <w:rPr>
          <w:highlight w:val="yellow"/>
        </w:rPr>
        <w:t xml:space="preserve"> avaliar quais são as características mais relevantes que o modelo utilizou para gerar as previsões. Este método consiste em avaliar cada característica e calcular a “pureza” que a ela </w:t>
      </w:r>
      <w:del w:id="69" w:author="Adenauer" w:date="2023-11-14T18:14:00Z">
        <w:r w:rsidRPr="00EB36ED" w:rsidDel="00E92EB2">
          <w:rPr>
            <w:highlight w:val="yellow"/>
          </w:rPr>
          <w:delText xml:space="preserve">consegue </w:delText>
        </w:r>
      </w:del>
      <w:ins w:id="70" w:author="Adenauer" w:date="2023-11-14T18:14:00Z">
        <w:r w:rsidR="00E92EB2">
          <w:rPr>
            <w:highlight w:val="yellow"/>
          </w:rPr>
          <w:t>atinge na</w:t>
        </w:r>
        <w:r w:rsidR="00E92EB2" w:rsidRPr="00EB36ED">
          <w:rPr>
            <w:highlight w:val="yellow"/>
          </w:rPr>
          <w:t xml:space="preserve"> </w:t>
        </w:r>
      </w:ins>
      <w:del w:id="71" w:author="Adenauer" w:date="2023-11-14T18:14:00Z">
        <w:r w:rsidRPr="00EB36ED" w:rsidDel="00E92EB2">
          <w:rPr>
            <w:highlight w:val="yellow"/>
          </w:rPr>
          <w:delText xml:space="preserve">distinguir </w:delText>
        </w:r>
      </w:del>
      <w:ins w:id="72" w:author="Adenauer" w:date="2023-11-14T18:14:00Z">
        <w:r w:rsidR="00E92EB2" w:rsidRPr="00EB36ED">
          <w:rPr>
            <w:highlight w:val="yellow"/>
          </w:rPr>
          <w:t>distin</w:t>
        </w:r>
        <w:r w:rsidR="00E92EB2">
          <w:rPr>
            <w:highlight w:val="yellow"/>
          </w:rPr>
          <w:t>ção</w:t>
        </w:r>
        <w:r w:rsidR="00E92EB2" w:rsidRPr="00EB36ED">
          <w:rPr>
            <w:highlight w:val="yellow"/>
          </w:rPr>
          <w:t xml:space="preserve"> </w:t>
        </w:r>
        <w:r w:rsidR="00E92EB2">
          <w:rPr>
            <w:highlight w:val="yellow"/>
          </w:rPr>
          <w:t>d</w:t>
        </w:r>
      </w:ins>
      <w:r w:rsidRPr="00EB36ED">
        <w:rPr>
          <w:highlight w:val="yellow"/>
        </w:rPr>
        <w:t>as classes</w:t>
      </w:r>
      <w:ins w:id="73" w:author="Adenauer" w:date="2023-11-14T18:14:00Z">
        <w:r w:rsidR="00F05609">
          <w:rPr>
            <w:highlight w:val="yellow"/>
          </w:rPr>
          <w:t xml:space="preserve">. </w:t>
        </w:r>
      </w:ins>
      <w:ins w:id="74" w:author="Adenauer" w:date="2023-11-15T10:19:00Z">
        <w:r w:rsidR="00F05609">
          <w:rPr>
            <w:highlight w:val="yellow"/>
          </w:rPr>
          <w:t>É</w:t>
        </w:r>
      </w:ins>
      <w:ins w:id="75" w:author="Adenauer" w:date="2023-11-14T18:14:00Z">
        <w:r w:rsidR="00E92EB2">
          <w:rPr>
            <w:highlight w:val="yellow"/>
          </w:rPr>
          <w:t xml:space="preserve"> </w:t>
        </w:r>
      </w:ins>
      <w:del w:id="76" w:author="Adenauer" w:date="2023-11-14T18:14:00Z">
        <w:r w:rsidRPr="00EB36ED" w:rsidDel="00E92EB2">
          <w:rPr>
            <w:highlight w:val="yellow"/>
          </w:rPr>
          <w:delText>, logo,</w:delText>
        </w:r>
      </w:del>
      <w:r w:rsidRPr="00EB36ED">
        <w:rPr>
          <w:highlight w:val="yellow"/>
        </w:rPr>
        <w:t xml:space="preserve"> a partir das melhores características</w:t>
      </w:r>
      <w:ins w:id="77" w:author="Adenauer" w:date="2023-11-14T18:14:00Z">
        <w:r w:rsidR="00E92EB2">
          <w:rPr>
            <w:highlight w:val="yellow"/>
          </w:rPr>
          <w:t xml:space="preserve"> assim determinadas</w:t>
        </w:r>
      </w:ins>
      <w:r w:rsidRPr="00EB36ED">
        <w:rPr>
          <w:highlight w:val="yellow"/>
        </w:rPr>
        <w:t xml:space="preserve"> </w:t>
      </w:r>
      <w:ins w:id="78" w:author="Adenauer" w:date="2023-11-14T18:14:00Z">
        <w:r w:rsidR="00E92EB2">
          <w:rPr>
            <w:highlight w:val="yellow"/>
          </w:rPr>
          <w:t xml:space="preserve">que </w:t>
        </w:r>
      </w:ins>
      <w:r w:rsidRPr="00EB36ED">
        <w:rPr>
          <w:highlight w:val="yellow"/>
        </w:rPr>
        <w:t xml:space="preserve">são </w:t>
      </w:r>
      <w:del w:id="79" w:author="Adenauer" w:date="2023-11-14T18:14:00Z">
        <w:r w:rsidRPr="00EB36ED" w:rsidDel="00E92EB2">
          <w:rPr>
            <w:highlight w:val="yellow"/>
          </w:rPr>
          <w:delText xml:space="preserve">feitos </w:delText>
        </w:r>
      </w:del>
      <w:ins w:id="80" w:author="Adenauer" w:date="2023-11-14T18:14:00Z">
        <w:r w:rsidR="00E92EB2">
          <w:rPr>
            <w:highlight w:val="yellow"/>
          </w:rPr>
          <w:t>construídos</w:t>
        </w:r>
        <w:r w:rsidR="00E92EB2" w:rsidRPr="00EB36ED">
          <w:rPr>
            <w:highlight w:val="yellow"/>
          </w:rPr>
          <w:t xml:space="preserve"> </w:t>
        </w:r>
      </w:ins>
      <w:r w:rsidRPr="00EB36ED">
        <w:rPr>
          <w:highlight w:val="yellow"/>
        </w:rPr>
        <w:t>os “nós” das árvores de decisão [18].</w:t>
      </w:r>
    </w:p>
    <w:p w14:paraId="7610CD0E" w14:textId="77777777" w:rsidR="00EB36ED" w:rsidRPr="00EB36ED" w:rsidRDefault="00EB36ED" w:rsidP="00EB36ED"/>
    <w:p w14:paraId="5342BD94" w14:textId="2B07853E" w:rsidR="00101D17" w:rsidRPr="00101D17" w:rsidRDefault="00101D17" w:rsidP="00101D17">
      <w:pPr>
        <w:pStyle w:val="PargrafodaLista"/>
        <w:numPr>
          <w:ilvl w:val="0"/>
          <w:numId w:val="5"/>
        </w:numPr>
        <w:rPr>
          <w:b/>
          <w:bCs/>
        </w:rPr>
      </w:pPr>
      <w:r>
        <w:rPr>
          <w:b/>
          <w:bCs/>
        </w:rPr>
        <w:t>Materiais:</w:t>
      </w:r>
    </w:p>
    <w:p w14:paraId="4DF16099" w14:textId="33AAE0C0" w:rsidR="00101D17" w:rsidRPr="00101D17" w:rsidRDefault="00101D17" w:rsidP="00101D17">
      <w:pPr>
        <w:jc w:val="left"/>
      </w:pPr>
      <w:r>
        <w:t xml:space="preserve">Todo o desenvolvimento do projeto foi executado em </w:t>
      </w:r>
      <w:del w:id="81" w:author="Adenauer" w:date="2023-11-14T18:15:00Z">
        <w:r w:rsidDel="00E92EB2">
          <w:delText xml:space="preserve">conjunto com o software </w:delText>
        </w:r>
      </w:del>
      <w:r>
        <w:t xml:space="preserve">Python 3.11.4, na IDLE </w:t>
      </w:r>
      <w:r w:rsidRPr="00101D17">
        <w:rPr>
          <w:i/>
          <w:iCs/>
        </w:rPr>
        <w:t>Visual Studio Code</w:t>
      </w:r>
      <w:r>
        <w:t>, em uma máquina HP 246 G6 Notebook PC, com processador Intel ® Core ™ I5-7200u CPU @ 2.500Ghz (4CPUs) ~2.7Ghz</w:t>
      </w:r>
    </w:p>
    <w:p w14:paraId="6B0C955D" w14:textId="77777777" w:rsidR="007E1041" w:rsidRPr="002B7632" w:rsidRDefault="007E1041" w:rsidP="002B7632"/>
    <w:p w14:paraId="1632B267" w14:textId="47AD46E4" w:rsidR="000C7AFD" w:rsidRDefault="00FE17B3">
      <w:pPr>
        <w:keepNext/>
        <w:keepLines/>
        <w:numPr>
          <w:ilvl w:val="0"/>
          <w:numId w:val="1"/>
        </w:numPr>
        <w:pBdr>
          <w:top w:val="nil"/>
          <w:left w:val="nil"/>
          <w:bottom w:val="nil"/>
          <w:right w:val="nil"/>
          <w:between w:val="nil"/>
        </w:pBdr>
        <w:spacing w:before="400" w:after="200"/>
        <w:jc w:val="center"/>
        <w:rPr>
          <w:smallCaps/>
          <w:color w:val="000000"/>
          <w:sz w:val="16"/>
          <w:szCs w:val="16"/>
        </w:rPr>
      </w:pPr>
      <w:r>
        <w:rPr>
          <w:smallCaps/>
          <w:color w:val="000000"/>
        </w:rPr>
        <w:t>RESULTADOS</w:t>
      </w:r>
      <w:r>
        <w:rPr>
          <w:smallCaps/>
          <w:color w:val="000000"/>
          <w:sz w:val="16"/>
          <w:szCs w:val="16"/>
        </w:rPr>
        <w:t xml:space="preserve"> </w:t>
      </w:r>
    </w:p>
    <w:p w14:paraId="148C2019" w14:textId="2705E618" w:rsidR="00C859F0" w:rsidRPr="00C859F0" w:rsidRDefault="00C859F0">
      <w:pPr>
        <w:pStyle w:val="PargrafodaLista"/>
        <w:numPr>
          <w:ilvl w:val="1"/>
          <w:numId w:val="1"/>
        </w:numPr>
        <w:rPr>
          <w:ins w:id="82" w:author="Adenauer" w:date="2023-11-14T18:22:00Z"/>
          <w:b/>
          <w:highlight w:val="yellow"/>
          <w:rPrChange w:id="83" w:author="Adenauer" w:date="2023-11-14T18:22:00Z">
            <w:rPr>
              <w:ins w:id="84" w:author="Adenauer" w:date="2023-11-14T18:22:00Z"/>
              <w:highlight w:val="yellow"/>
            </w:rPr>
          </w:rPrChange>
        </w:rPr>
        <w:pPrChange w:id="85" w:author="Adenauer" w:date="2023-11-14T18:22:00Z">
          <w:pPr/>
        </w:pPrChange>
      </w:pPr>
      <w:commentRangeStart w:id="86"/>
      <w:ins w:id="87" w:author="Adenauer" w:date="2023-11-14T18:22:00Z">
        <w:r w:rsidRPr="00C859F0">
          <w:rPr>
            <w:b/>
            <w:highlight w:val="yellow"/>
            <w:rPrChange w:id="88" w:author="Adenauer" w:date="2023-11-14T18:22:00Z">
              <w:rPr>
                <w:highlight w:val="yellow"/>
              </w:rPr>
            </w:rPrChange>
          </w:rPr>
          <w:t>Análise das Características</w:t>
        </w:r>
      </w:ins>
      <w:commentRangeEnd w:id="86"/>
      <w:ins w:id="89" w:author="Adenauer" w:date="2023-11-15T10:19:00Z">
        <w:r w:rsidR="00F05609">
          <w:rPr>
            <w:rStyle w:val="Refdecomentrio"/>
          </w:rPr>
          <w:commentReference w:id="86"/>
        </w:r>
      </w:ins>
    </w:p>
    <w:p w14:paraId="31F2D344" w14:textId="6518ACDF" w:rsidR="000C7AFD" w:rsidRDefault="00EB36ED">
      <w:r w:rsidRPr="007F7F4F">
        <w:rPr>
          <w:highlight w:val="yellow"/>
        </w:rPr>
        <w:t xml:space="preserve">As figuras 3, 4 e 5 exemplificam algumas das características avaliadas </w:t>
      </w:r>
      <w:r w:rsidR="002A5144" w:rsidRPr="007F7F4F">
        <w:rPr>
          <w:highlight w:val="yellow"/>
        </w:rPr>
        <w:t>na etapa de análise dos dados e suas proporções entre as classes</w:t>
      </w:r>
      <w:ins w:id="90" w:author="Adenauer" w:date="2023-11-15T10:20:00Z">
        <w:r w:rsidR="00F05609">
          <w:rPr>
            <w:highlight w:val="yellow"/>
          </w:rPr>
          <w:t xml:space="preserve"> definidas</w:t>
        </w:r>
      </w:ins>
      <w:ins w:id="91" w:author="Adenauer" w:date="2023-11-14T18:15:00Z">
        <w:r w:rsidR="00E92EB2">
          <w:rPr>
            <w:highlight w:val="yellow"/>
          </w:rPr>
          <w:t xml:space="preserve"> pela variável alvo (</w:t>
        </w:r>
      </w:ins>
      <w:del w:id="92" w:author="Adenauer" w:date="2023-11-14T18:15:00Z">
        <w:r w:rsidR="002A5144" w:rsidRPr="007F7F4F" w:rsidDel="00E92EB2">
          <w:rPr>
            <w:highlight w:val="yellow"/>
          </w:rPr>
          <w:delText xml:space="preserve">: </w:delText>
        </w:r>
      </w:del>
      <w:ins w:id="93" w:author="Adenauer" w:date="2023-11-14T18:15:00Z">
        <w:r w:rsidR="00E92EB2">
          <w:rPr>
            <w:highlight w:val="yellow"/>
          </w:rPr>
          <w:t>HeartDisease=1 correspondente</w:t>
        </w:r>
      </w:ins>
      <w:ins w:id="94" w:author="Adenauer" w:date="2023-11-14T18:16:00Z">
        <w:r w:rsidR="00E92EB2">
          <w:rPr>
            <w:highlight w:val="yellow"/>
          </w:rPr>
          <w:t xml:space="preserve"> à </w:t>
        </w:r>
      </w:ins>
      <w:r w:rsidR="002A5144" w:rsidRPr="007F7F4F">
        <w:rPr>
          <w:highlight w:val="yellow"/>
        </w:rPr>
        <w:t xml:space="preserve">população com DAC e IM e </w:t>
      </w:r>
      <w:ins w:id="95" w:author="Adenauer" w:date="2023-11-14T18:16:00Z">
        <w:r w:rsidR="00E92EB2">
          <w:rPr>
            <w:highlight w:val="yellow"/>
          </w:rPr>
          <w:t xml:space="preserve">HeartDisease=0 correspondente à </w:t>
        </w:r>
      </w:ins>
      <w:r w:rsidR="002A5144" w:rsidRPr="007F7F4F">
        <w:rPr>
          <w:highlight w:val="yellow"/>
        </w:rPr>
        <w:t>população sem as doenças cardiovasculares</w:t>
      </w:r>
      <w:ins w:id="96" w:author="Adenauer" w:date="2023-11-14T18:16:00Z">
        <w:r w:rsidR="00E92EB2">
          <w:rPr>
            <w:highlight w:val="yellow"/>
          </w:rPr>
          <w:t>)</w:t>
        </w:r>
      </w:ins>
      <w:r w:rsidR="002A5144" w:rsidRPr="007F7F4F">
        <w:rPr>
          <w:highlight w:val="yellow"/>
        </w:rPr>
        <w:t>:</w:t>
      </w:r>
    </w:p>
    <w:p w14:paraId="01F6418F" w14:textId="14E8EFA4" w:rsidR="002A5144" w:rsidRDefault="002A5144" w:rsidP="002A5144">
      <w:pPr>
        <w:jc w:val="center"/>
      </w:pPr>
      <w:r w:rsidRPr="007818DB">
        <w:rPr>
          <w:noProof/>
          <w:sz w:val="16"/>
          <w:szCs w:val="16"/>
        </w:rPr>
        <w:drawing>
          <wp:inline distT="0" distB="0" distL="0" distR="0" wp14:anchorId="473E290A" wp14:editId="317D2A9E">
            <wp:extent cx="2660400" cy="1630800"/>
            <wp:effectExtent l="0" t="0" r="6985" b="7620"/>
            <wp:docPr id="969956929" name="Imagem 969956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341457" name=""/>
                    <pic:cNvPicPr/>
                  </pic:nvPicPr>
                  <pic:blipFill>
                    <a:blip r:embed="rId15"/>
                    <a:stretch>
                      <a:fillRect/>
                    </a:stretch>
                  </pic:blipFill>
                  <pic:spPr>
                    <a:xfrm>
                      <a:off x="0" y="0"/>
                      <a:ext cx="2660400" cy="1630800"/>
                    </a:xfrm>
                    <a:prstGeom prst="rect">
                      <a:avLst/>
                    </a:prstGeom>
                  </pic:spPr>
                </pic:pic>
              </a:graphicData>
            </a:graphic>
          </wp:inline>
        </w:drawing>
      </w:r>
    </w:p>
    <w:p w14:paraId="4E1A5D6B" w14:textId="0EABED57" w:rsidR="00F71240" w:rsidRDefault="00F71240" w:rsidP="00F71240">
      <w:pPr>
        <w:jc w:val="center"/>
      </w:pPr>
    </w:p>
    <w:p w14:paraId="389C7707" w14:textId="167D838F" w:rsidR="002A5144" w:rsidRDefault="002A5144" w:rsidP="002A5144">
      <w:pPr>
        <w:jc w:val="center"/>
        <w:rPr>
          <w:sz w:val="16"/>
          <w:szCs w:val="16"/>
        </w:rPr>
      </w:pPr>
      <w:r>
        <w:rPr>
          <w:sz w:val="16"/>
          <w:szCs w:val="16"/>
        </w:rPr>
        <w:t xml:space="preserve">Figura 3: </w:t>
      </w:r>
      <w:del w:id="97" w:author="Adenauer" w:date="2023-11-15T10:20:00Z">
        <w:r w:rsidDel="00F05609">
          <w:rPr>
            <w:sz w:val="16"/>
            <w:szCs w:val="16"/>
          </w:rPr>
          <w:delText>Relação entre a variável de f</w:delText>
        </w:r>
      </w:del>
      <w:ins w:id="98" w:author="Adenauer" w:date="2023-11-15T10:20:00Z">
        <w:r w:rsidR="00F05609">
          <w:rPr>
            <w:sz w:val="16"/>
            <w:szCs w:val="16"/>
          </w:rPr>
          <w:t>F</w:t>
        </w:r>
      </w:ins>
      <w:r>
        <w:rPr>
          <w:sz w:val="16"/>
          <w:szCs w:val="16"/>
        </w:rPr>
        <w:t xml:space="preserve">aixa etária </w:t>
      </w:r>
      <w:del w:id="99" w:author="Adenauer" w:date="2023-11-15T10:20:00Z">
        <w:r w:rsidDel="00F05609">
          <w:rPr>
            <w:sz w:val="16"/>
            <w:szCs w:val="16"/>
          </w:rPr>
          <w:delText xml:space="preserve">com </w:delText>
        </w:r>
      </w:del>
      <w:ins w:id="100" w:author="Adenauer" w:date="2023-11-15T10:20:00Z">
        <w:r w:rsidR="00F05609">
          <w:rPr>
            <w:sz w:val="16"/>
            <w:szCs w:val="16"/>
          </w:rPr>
          <w:t>das</w:t>
        </w:r>
      </w:ins>
      <w:ins w:id="101" w:author="Adenauer" w:date="2023-11-15T10:21:00Z">
        <w:r w:rsidR="00F05609">
          <w:rPr>
            <w:sz w:val="16"/>
            <w:szCs w:val="16"/>
          </w:rPr>
          <w:t xml:space="preserve"> pessoas</w:t>
        </w:r>
      </w:ins>
      <w:ins w:id="102" w:author="Adenauer" w:date="2023-11-15T10:20:00Z">
        <w:r w:rsidR="00F05609">
          <w:rPr>
            <w:sz w:val="16"/>
            <w:szCs w:val="16"/>
          </w:rPr>
          <w:t xml:space="preserve"> </w:t>
        </w:r>
      </w:ins>
      <w:ins w:id="103" w:author="Adenauer" w:date="2023-11-15T10:21:00Z">
        <w:r w:rsidR="00F05609">
          <w:rPr>
            <w:sz w:val="16"/>
            <w:szCs w:val="16"/>
          </w:rPr>
          <w:t>sem doenças cardíacas (azul) e com doenças cardíacas (laranja).</w:t>
        </w:r>
      </w:ins>
      <w:del w:id="104" w:author="Adenauer" w:date="2023-11-15T10:21:00Z">
        <w:r w:rsidDel="00F05609">
          <w:rPr>
            <w:sz w:val="16"/>
            <w:szCs w:val="16"/>
          </w:rPr>
          <w:delText>pessoas com DAC e IM</w:delText>
        </w:r>
      </w:del>
    </w:p>
    <w:p w14:paraId="395EA514" w14:textId="31EEFE3F" w:rsidR="00F71240" w:rsidRDefault="00F71240" w:rsidP="00F71240">
      <w:pPr>
        <w:jc w:val="center"/>
        <w:rPr>
          <w:sz w:val="16"/>
          <w:szCs w:val="16"/>
        </w:rPr>
      </w:pPr>
    </w:p>
    <w:p w14:paraId="4E3A9AD6" w14:textId="59680229" w:rsidR="002A5144" w:rsidRDefault="002A5144" w:rsidP="00F71240">
      <w:pPr>
        <w:jc w:val="center"/>
        <w:rPr>
          <w:sz w:val="16"/>
          <w:szCs w:val="16"/>
        </w:rPr>
      </w:pPr>
      <w:r w:rsidRPr="002A5144">
        <w:rPr>
          <w:noProof/>
          <w:sz w:val="16"/>
          <w:szCs w:val="16"/>
        </w:rPr>
        <w:drawing>
          <wp:inline distT="0" distB="0" distL="0" distR="0" wp14:anchorId="0627C51A" wp14:editId="29D8AC2B">
            <wp:extent cx="2660400" cy="1497600"/>
            <wp:effectExtent l="0" t="0" r="6985" b="7620"/>
            <wp:docPr id="5775739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57395" name=""/>
                    <pic:cNvPicPr/>
                  </pic:nvPicPr>
                  <pic:blipFill>
                    <a:blip r:embed="rId16"/>
                    <a:stretch>
                      <a:fillRect/>
                    </a:stretch>
                  </pic:blipFill>
                  <pic:spPr>
                    <a:xfrm>
                      <a:off x="0" y="0"/>
                      <a:ext cx="2660400" cy="1497600"/>
                    </a:xfrm>
                    <a:prstGeom prst="rect">
                      <a:avLst/>
                    </a:prstGeom>
                  </pic:spPr>
                </pic:pic>
              </a:graphicData>
            </a:graphic>
          </wp:inline>
        </w:drawing>
      </w:r>
    </w:p>
    <w:p w14:paraId="70671930" w14:textId="049734D3" w:rsidR="002A5144" w:rsidRDefault="002A5144" w:rsidP="00F71240">
      <w:pPr>
        <w:jc w:val="center"/>
        <w:rPr>
          <w:sz w:val="16"/>
          <w:szCs w:val="16"/>
        </w:rPr>
      </w:pPr>
      <w:r>
        <w:rPr>
          <w:sz w:val="16"/>
          <w:szCs w:val="16"/>
        </w:rPr>
        <w:t xml:space="preserve">Figura 4: </w:t>
      </w:r>
      <w:del w:id="105" w:author="Adenauer" w:date="2023-11-15T10:21:00Z">
        <w:r w:rsidDel="00F05609">
          <w:rPr>
            <w:sz w:val="16"/>
            <w:szCs w:val="16"/>
          </w:rPr>
          <w:delText>Relação entre a variável de identificação</w:delText>
        </w:r>
      </w:del>
      <w:ins w:id="106" w:author="Adenauer" w:date="2023-11-15T10:21:00Z">
        <w:r w:rsidR="00F05609">
          <w:rPr>
            <w:sz w:val="16"/>
            <w:szCs w:val="16"/>
          </w:rPr>
          <w:t>Proporção</w:t>
        </w:r>
      </w:ins>
      <w:r>
        <w:rPr>
          <w:sz w:val="16"/>
          <w:szCs w:val="16"/>
        </w:rPr>
        <w:t xml:space="preserve"> de fumantes </w:t>
      </w:r>
      <w:ins w:id="107" w:author="Adenauer" w:date="2023-11-15T10:21:00Z">
        <w:r w:rsidR="00F05609">
          <w:rPr>
            <w:sz w:val="16"/>
            <w:szCs w:val="16"/>
          </w:rPr>
          <w:t>das pessoas sem doenças cardíacas (azul) e com doenças cardíacas (laranja)</w:t>
        </w:r>
      </w:ins>
      <w:del w:id="108" w:author="Adenauer" w:date="2023-11-15T10:21:00Z">
        <w:r w:rsidDel="00F05609">
          <w:rPr>
            <w:sz w:val="16"/>
            <w:szCs w:val="16"/>
          </w:rPr>
          <w:delText>com pessoas com DAC e IM</w:delText>
        </w:r>
      </w:del>
    </w:p>
    <w:p w14:paraId="03550F31" w14:textId="77777777" w:rsidR="007F7F4F" w:rsidRDefault="007F7F4F" w:rsidP="00F71240">
      <w:pPr>
        <w:jc w:val="center"/>
        <w:rPr>
          <w:sz w:val="16"/>
          <w:szCs w:val="16"/>
        </w:rPr>
      </w:pPr>
    </w:p>
    <w:p w14:paraId="04592CEE" w14:textId="39D17788" w:rsidR="007F7F4F" w:rsidRDefault="007F7F4F" w:rsidP="00F71240">
      <w:pPr>
        <w:jc w:val="center"/>
        <w:rPr>
          <w:sz w:val="16"/>
          <w:szCs w:val="16"/>
        </w:rPr>
      </w:pPr>
      <w:r w:rsidRPr="00FA0197">
        <w:rPr>
          <w:noProof/>
          <w:sz w:val="16"/>
          <w:szCs w:val="16"/>
        </w:rPr>
        <w:drawing>
          <wp:inline distT="0" distB="0" distL="0" distR="0" wp14:anchorId="33E37379" wp14:editId="0431B07D">
            <wp:extent cx="2957830" cy="1356247"/>
            <wp:effectExtent l="0" t="0" r="0" b="0"/>
            <wp:docPr id="278337912" name="Imagem 278337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301375" name=""/>
                    <pic:cNvPicPr/>
                  </pic:nvPicPr>
                  <pic:blipFill>
                    <a:blip r:embed="rId17"/>
                    <a:stretch>
                      <a:fillRect/>
                    </a:stretch>
                  </pic:blipFill>
                  <pic:spPr>
                    <a:xfrm>
                      <a:off x="0" y="0"/>
                      <a:ext cx="2957830" cy="1356247"/>
                    </a:xfrm>
                    <a:prstGeom prst="rect">
                      <a:avLst/>
                    </a:prstGeom>
                  </pic:spPr>
                </pic:pic>
              </a:graphicData>
            </a:graphic>
          </wp:inline>
        </w:drawing>
      </w:r>
    </w:p>
    <w:p w14:paraId="6703FD1D" w14:textId="1241C73B" w:rsidR="007F7F4F" w:rsidRDefault="007F7F4F" w:rsidP="00F71240">
      <w:pPr>
        <w:jc w:val="center"/>
        <w:rPr>
          <w:sz w:val="16"/>
          <w:szCs w:val="16"/>
        </w:rPr>
      </w:pPr>
      <w:r>
        <w:rPr>
          <w:sz w:val="16"/>
          <w:szCs w:val="16"/>
        </w:rPr>
        <w:t xml:space="preserve">Figura 5: </w:t>
      </w:r>
      <w:del w:id="109" w:author="Adenauer" w:date="2023-11-15T10:22:00Z">
        <w:r w:rsidDel="00F05609">
          <w:rPr>
            <w:sz w:val="16"/>
            <w:szCs w:val="16"/>
          </w:rPr>
          <w:delText>Relação entre a variável de identificação</w:delText>
        </w:r>
      </w:del>
      <w:ins w:id="110" w:author="Adenauer" w:date="2023-11-15T10:22:00Z">
        <w:r w:rsidR="00F05609">
          <w:rPr>
            <w:sz w:val="16"/>
            <w:szCs w:val="16"/>
          </w:rPr>
          <w:t>Proporções</w:t>
        </w:r>
      </w:ins>
      <w:r>
        <w:rPr>
          <w:sz w:val="16"/>
          <w:szCs w:val="16"/>
        </w:rPr>
        <w:t xml:space="preserve"> de diabéticos </w:t>
      </w:r>
      <w:ins w:id="111" w:author="Adenauer" w:date="2023-11-15T10:22:00Z">
        <w:r w:rsidR="00F05609">
          <w:rPr>
            <w:sz w:val="16"/>
            <w:szCs w:val="16"/>
          </w:rPr>
          <w:t>das pessoas sem doenças cardíacas (azul) e com doenças cardíacas (laranja).</w:t>
        </w:r>
      </w:ins>
      <w:del w:id="112" w:author="Adenauer" w:date="2023-11-15T10:22:00Z">
        <w:r w:rsidDel="00F05609">
          <w:rPr>
            <w:sz w:val="16"/>
            <w:szCs w:val="16"/>
          </w:rPr>
          <w:delText>com pessoas com DAC e IM</w:delText>
        </w:r>
      </w:del>
    </w:p>
    <w:p w14:paraId="3D3BA9AE" w14:textId="77777777" w:rsidR="00F71240" w:rsidRDefault="00F71240" w:rsidP="00F71240">
      <w:pPr>
        <w:jc w:val="center"/>
        <w:rPr>
          <w:sz w:val="16"/>
          <w:szCs w:val="16"/>
        </w:rPr>
      </w:pPr>
    </w:p>
    <w:p w14:paraId="59B2BF38" w14:textId="4E798CA3" w:rsidR="00F71240" w:rsidDel="00F05609" w:rsidRDefault="00F71240" w:rsidP="00952DE4">
      <w:pPr>
        <w:rPr>
          <w:del w:id="113" w:author="Adenauer" w:date="2023-11-15T10:23:00Z"/>
        </w:rPr>
      </w:pPr>
      <w:commentRangeStart w:id="114"/>
      <w:del w:id="115" w:author="Adenauer" w:date="2023-11-15T10:23:00Z">
        <w:r w:rsidDel="00F05609">
          <w:tab/>
          <w:delText>Nesta etapa,</w:delText>
        </w:r>
      </w:del>
      <w:del w:id="116" w:author="Adenauer" w:date="2023-11-14T18:17:00Z">
        <w:r w:rsidDel="00E92EB2">
          <w:delText xml:space="preserve"> também foi possível identificar </w:delText>
        </w:r>
        <w:r w:rsidDel="00E92EB2">
          <w:rPr>
            <w:i/>
            <w:iCs/>
          </w:rPr>
          <w:delText>outliers</w:delText>
        </w:r>
        <w:r w:rsidDel="00E92EB2">
          <w:delText xml:space="preserve"> em algumas características que foram </w:delText>
        </w:r>
      </w:del>
      <w:del w:id="117" w:author="Adenauer" w:date="2023-11-14T18:16:00Z">
        <w:r w:rsidDel="00E92EB2">
          <w:delText>removidas</w:delText>
        </w:r>
      </w:del>
      <w:del w:id="118" w:author="Adenauer" w:date="2023-11-14T18:17:00Z">
        <w:r w:rsidDel="00E92EB2">
          <w:delText>.</w:delText>
        </w:r>
      </w:del>
      <w:del w:id="119" w:author="Adenauer" w:date="2023-11-15T10:23:00Z">
        <w:r w:rsidDel="00F05609">
          <w:delText xml:space="preserve"> </w:delText>
        </w:r>
      </w:del>
      <w:del w:id="120" w:author="Adenauer" w:date="2023-11-14T18:17:00Z">
        <w:r w:rsidDel="00E92EB2">
          <w:delText>O</w:delText>
        </w:r>
      </w:del>
      <w:del w:id="121" w:author="Adenauer" w:date="2023-11-15T10:23:00Z">
        <w:r w:rsidDel="00F05609">
          <w:delText xml:space="preserve">bservando a distribuição de valores de </w:delText>
        </w:r>
        <w:r w:rsidDel="00F05609">
          <w:rPr>
            <w:i/>
            <w:iCs/>
          </w:rPr>
          <w:delText>BMI</w:delText>
        </w:r>
        <w:r w:rsidR="00952DE4" w:rsidDel="00F05609">
          <w:delText xml:space="preserve"> e </w:delText>
        </w:r>
        <w:r w:rsidR="00952DE4" w:rsidDel="00F05609">
          <w:rPr>
            <w:i/>
            <w:iCs/>
          </w:rPr>
          <w:delText>SleepTime</w:delText>
        </w:r>
        <w:r w:rsidR="00952DE4" w:rsidDel="00F05609">
          <w:delText xml:space="preserve">, foi notado a presença de valores que divergem significativamente de padrões esperados para adultos. </w:delText>
        </w:r>
      </w:del>
      <w:del w:id="122" w:author="Adenauer" w:date="2023-11-14T18:17:00Z">
        <w:r w:rsidR="00952DE4" w:rsidDel="00E92EB2">
          <w:delText>Portanto, f</w:delText>
        </w:r>
      </w:del>
      <w:del w:id="123" w:author="Adenauer" w:date="2023-11-15T10:23:00Z">
        <w:r w:rsidR="00952DE4" w:rsidDel="00F05609">
          <w:delText>oram removidos</w:delText>
        </w:r>
      </w:del>
      <w:del w:id="124" w:author="Adenauer" w:date="2023-11-14T18:17:00Z">
        <w:r w:rsidR="00952DE4" w:rsidDel="00E92EB2">
          <w:delText xml:space="preserve"> os seguintes valores</w:delText>
        </w:r>
      </w:del>
      <w:del w:id="125" w:author="Adenauer" w:date="2023-11-15T10:23:00Z">
        <w:r w:rsidR="00952DE4" w:rsidDel="00F05609">
          <w:delText>:</w:delText>
        </w:r>
      </w:del>
    </w:p>
    <w:p w14:paraId="16C82B0F" w14:textId="167C3B71" w:rsidR="00952DE4" w:rsidRPr="00952DE4" w:rsidDel="00F05609" w:rsidRDefault="00952DE4" w:rsidP="00952DE4">
      <w:pPr>
        <w:pStyle w:val="PargrafodaLista"/>
        <w:numPr>
          <w:ilvl w:val="0"/>
          <w:numId w:val="9"/>
        </w:numPr>
        <w:rPr>
          <w:del w:id="126" w:author="Adenauer" w:date="2023-11-15T10:23:00Z"/>
        </w:rPr>
      </w:pPr>
      <w:del w:id="127" w:author="Adenauer" w:date="2023-11-14T18:17:00Z">
        <w:r w:rsidDel="00E92EB2">
          <w:delText>Quando o í</w:delText>
        </w:r>
      </w:del>
      <w:del w:id="128" w:author="Adenauer" w:date="2023-11-15T10:23:00Z">
        <w:r w:rsidDel="00F05609">
          <w:delText xml:space="preserve">ndice de massa corporal </w:delText>
        </w:r>
      </w:del>
      <w:del w:id="129" w:author="Adenauer" w:date="2023-11-14T18:18:00Z">
        <w:r w:rsidDel="00E92EB2">
          <w:delText xml:space="preserve">é </w:delText>
        </w:r>
      </w:del>
      <w:del w:id="130" w:author="Adenauer" w:date="2023-11-15T10:23:00Z">
        <w:r w:rsidDel="00F05609">
          <w:delText>inferior a 14 kg/m</w:delText>
        </w:r>
        <w:r w:rsidDel="00F05609">
          <w:rPr>
            <w:vertAlign w:val="superscript"/>
          </w:rPr>
          <w:delText>2</w:delText>
        </w:r>
        <w:r w:rsidDel="00F05609">
          <w:delText xml:space="preserve"> </w:delText>
        </w:r>
      </w:del>
      <w:del w:id="131" w:author="Adenauer" w:date="2023-11-14T18:18:00Z">
        <w:r w:rsidDel="00E92EB2">
          <w:delText xml:space="preserve">e </w:delText>
        </w:r>
      </w:del>
      <w:del w:id="132" w:author="Adenauer" w:date="2023-11-15T10:23:00Z">
        <w:r w:rsidDel="00F05609">
          <w:delText>superior a 60</w:delText>
        </w:r>
        <w:r w:rsidRPr="00952DE4" w:rsidDel="00F05609">
          <w:delText xml:space="preserve"> </w:delText>
        </w:r>
        <w:r w:rsidDel="00F05609">
          <w:delText>kg/m</w:delText>
        </w:r>
        <w:r w:rsidDel="00F05609">
          <w:rPr>
            <w:vertAlign w:val="superscript"/>
          </w:rPr>
          <w:delText>2</w:delText>
        </w:r>
        <w:r w:rsidDel="00F05609">
          <w:delText>;</w:delText>
        </w:r>
      </w:del>
    </w:p>
    <w:p w14:paraId="72B85872" w14:textId="24C4F1F7" w:rsidR="00952DE4" w:rsidDel="00F05609" w:rsidRDefault="00952DE4" w:rsidP="00952DE4">
      <w:pPr>
        <w:pStyle w:val="PargrafodaLista"/>
        <w:numPr>
          <w:ilvl w:val="0"/>
          <w:numId w:val="9"/>
        </w:numPr>
        <w:rPr>
          <w:del w:id="133" w:author="Adenauer" w:date="2023-11-15T10:23:00Z"/>
        </w:rPr>
      </w:pPr>
      <w:del w:id="134" w:author="Adenauer" w:date="2023-11-14T18:18:00Z">
        <w:r w:rsidDel="00E92EB2">
          <w:delText>Quando a m</w:delText>
        </w:r>
      </w:del>
      <w:del w:id="135" w:author="Adenauer" w:date="2023-11-15T10:23:00Z">
        <w:r w:rsidDel="00F05609">
          <w:delText xml:space="preserve">édia de horas dormidas por dia </w:delText>
        </w:r>
      </w:del>
      <w:del w:id="136" w:author="Adenauer" w:date="2023-11-14T18:18:00Z">
        <w:r w:rsidDel="00E92EB2">
          <w:delText xml:space="preserve">é </w:delText>
        </w:r>
      </w:del>
      <w:del w:id="137" w:author="Adenauer" w:date="2023-11-15T10:23:00Z">
        <w:r w:rsidDel="00F05609">
          <w:delText xml:space="preserve">inferior a 4 horas </w:delText>
        </w:r>
      </w:del>
      <w:del w:id="138" w:author="Adenauer" w:date="2023-11-14T18:18:00Z">
        <w:r w:rsidDel="00E92EB2">
          <w:delText xml:space="preserve">e </w:delText>
        </w:r>
      </w:del>
      <w:del w:id="139" w:author="Adenauer" w:date="2023-11-15T10:23:00Z">
        <w:r w:rsidDel="00F05609">
          <w:delText>superior a 14 horas.</w:delText>
        </w:r>
      </w:del>
      <w:commentRangeEnd w:id="114"/>
      <w:r w:rsidR="00F05609">
        <w:rPr>
          <w:rStyle w:val="Refdecomentrio"/>
        </w:rPr>
        <w:commentReference w:id="114"/>
      </w:r>
    </w:p>
    <w:p w14:paraId="404CD410" w14:textId="4D177B93" w:rsidR="0000252C" w:rsidRDefault="00E92EB2" w:rsidP="0000252C">
      <w:ins w:id="140" w:author="Adenauer" w:date="2023-11-14T18:18:00Z">
        <w:r>
          <w:lastRenderedPageBreak/>
          <w:t xml:space="preserve">Abaixo reportamos os resultado da análise das probabilidades condicionais, </w:t>
        </w:r>
      </w:ins>
      <w:del w:id="141" w:author="Adenauer" w:date="2023-11-14T18:18:00Z">
        <w:r w:rsidR="0000252C" w:rsidRPr="0000252C" w:rsidDel="00E92EB2">
          <w:delText xml:space="preserve">Ao aplicar o Teorema de Bayes para determinar a probabilidade de uma condição ser satisfeita com base no evento da característica alvo, </w:delText>
        </w:r>
      </w:del>
      <w:r w:rsidR="0000252C" w:rsidRPr="0000252C">
        <w:t xml:space="preserve">juntamente com o teste qui-quadrado </w:t>
      </w:r>
      <w:del w:id="142" w:author="Adenauer" w:date="2023-11-14T18:19:00Z">
        <w:r w:rsidR="0000252C" w:rsidRPr="0000252C" w:rsidDel="00E92EB2">
          <w:delText xml:space="preserve">para </w:delText>
        </w:r>
      </w:del>
      <w:ins w:id="143" w:author="Adenauer" w:date="2023-11-14T18:19:00Z">
        <w:r>
          <w:t>que indicou diferenças significativas entre as classes para todas as características</w:t>
        </w:r>
      </w:ins>
      <w:ins w:id="144" w:author="Adenauer" w:date="2023-11-15T10:24:00Z">
        <w:r w:rsidR="00F05609">
          <w:t xml:space="preserve"> medidas:</w:t>
        </w:r>
      </w:ins>
      <w:del w:id="145" w:author="Adenauer" w:date="2023-11-14T18:19:00Z">
        <w:r w:rsidR="0000252C" w:rsidRPr="0000252C" w:rsidDel="00E92EB2">
          <w:delText>verificar a significância das diferenças, os resultados obtidos foram</w:delText>
        </w:r>
      </w:del>
      <w:r w:rsidR="0000252C" w:rsidRPr="0000252C">
        <w:t>:</w:t>
      </w:r>
    </w:p>
    <w:p w14:paraId="5F28F5C8" w14:textId="30BE609B" w:rsidR="0000252C" w:rsidRDefault="0000252C" w:rsidP="0000252C">
      <w:pPr>
        <w:jc w:val="center"/>
        <w:rPr>
          <w:color w:val="000000"/>
          <w:sz w:val="16"/>
          <w:szCs w:val="16"/>
        </w:rPr>
      </w:pPr>
      <w:r>
        <w:rPr>
          <w:color w:val="000000"/>
          <w:sz w:val="16"/>
          <w:szCs w:val="16"/>
        </w:rPr>
        <w:t>Tabela 3: Resultado das probabilidades e p-valor</w:t>
      </w:r>
    </w:p>
    <w:tbl>
      <w:tblPr>
        <w:tblStyle w:val="SimplesTabela21"/>
        <w:tblW w:w="5103" w:type="dxa"/>
        <w:tblLook w:val="04A0" w:firstRow="1" w:lastRow="0" w:firstColumn="1" w:lastColumn="0" w:noHBand="0" w:noVBand="1"/>
      </w:tblPr>
      <w:tblGrid>
        <w:gridCol w:w="1310"/>
        <w:gridCol w:w="1347"/>
        <w:gridCol w:w="1050"/>
        <w:gridCol w:w="303"/>
        <w:gridCol w:w="1093"/>
      </w:tblGrid>
      <w:tr w:rsidR="000358D8" w14:paraId="2D4F316F" w14:textId="478720EB" w:rsidTr="000358D8">
        <w:trPr>
          <w:cnfStyle w:val="100000000000" w:firstRow="1" w:lastRow="0" w:firstColumn="0" w:lastColumn="0" w:oddVBand="0" w:evenVBand="0" w:oddHBand="0"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61C38424" w14:textId="097D32BC" w:rsidR="0000252C" w:rsidRPr="00A5185D" w:rsidRDefault="0000252C" w:rsidP="000358D8">
            <w:pPr>
              <w:ind w:firstLine="0"/>
              <w:jc w:val="center"/>
              <w:rPr>
                <w:sz w:val="16"/>
                <w:szCs w:val="16"/>
              </w:rPr>
            </w:pPr>
            <w:bookmarkStart w:id="146" w:name="_Hlk150366333"/>
            <w:r>
              <w:rPr>
                <w:sz w:val="16"/>
                <w:szCs w:val="16"/>
              </w:rPr>
              <w:t>Condição</w:t>
            </w:r>
          </w:p>
        </w:tc>
        <w:tc>
          <w:tcPr>
            <w:tcW w:w="1347" w:type="dxa"/>
            <w:vAlign w:val="center"/>
          </w:tcPr>
          <w:p w14:paraId="24B134F1" w14:textId="33DD2EF6" w:rsidR="0000252C" w:rsidRPr="00A5185D" w:rsidRDefault="0000252C" w:rsidP="000358D8">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proofErr w:type="gramStart"/>
            <w:r w:rsidRPr="000358D8">
              <w:rPr>
                <w:sz w:val="16"/>
                <w:szCs w:val="16"/>
              </w:rPr>
              <w:t>P(</w:t>
            </w:r>
            <w:proofErr w:type="gramEnd"/>
            <w:r w:rsidRPr="000358D8">
              <w:rPr>
                <w:sz w:val="16"/>
                <w:szCs w:val="16"/>
              </w:rPr>
              <w:t>X | HeartDisease=1)</w:t>
            </w:r>
          </w:p>
        </w:tc>
        <w:tc>
          <w:tcPr>
            <w:tcW w:w="1353" w:type="dxa"/>
            <w:gridSpan w:val="2"/>
            <w:vAlign w:val="center"/>
          </w:tcPr>
          <w:p w14:paraId="3D48CF8D" w14:textId="425D9D09" w:rsidR="0000252C" w:rsidRPr="00A5185D" w:rsidRDefault="0000252C" w:rsidP="000358D8">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proofErr w:type="gramStart"/>
            <w:r>
              <w:rPr>
                <w:sz w:val="16"/>
                <w:szCs w:val="16"/>
              </w:rPr>
              <w:t>P(</w:t>
            </w:r>
            <w:proofErr w:type="gramEnd"/>
            <w:r>
              <w:rPr>
                <w:sz w:val="16"/>
                <w:szCs w:val="16"/>
              </w:rPr>
              <w:t>X | HeartDisease=0)</w:t>
            </w:r>
          </w:p>
        </w:tc>
        <w:tc>
          <w:tcPr>
            <w:tcW w:w="1093" w:type="dxa"/>
            <w:vAlign w:val="center"/>
          </w:tcPr>
          <w:p w14:paraId="2606C4C5" w14:textId="5B5D8325" w:rsidR="0000252C" w:rsidRPr="00A5185D" w:rsidRDefault="0000252C" w:rsidP="000358D8">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p-valor</w:t>
            </w:r>
          </w:p>
        </w:tc>
      </w:tr>
      <w:tr w:rsidR="000358D8" w14:paraId="6DC73570" w14:textId="6CB77488" w:rsidTr="00EF22C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522847AA" w14:textId="330F36FF" w:rsidR="0000252C" w:rsidRPr="00A5185D" w:rsidRDefault="0000252C" w:rsidP="00AF53A3">
            <w:pPr>
              <w:ind w:firstLine="0"/>
              <w:jc w:val="center"/>
              <w:rPr>
                <w:b w:val="0"/>
                <w:bCs w:val="0"/>
                <w:sz w:val="16"/>
                <w:szCs w:val="16"/>
              </w:rPr>
            </w:pPr>
            <w:r>
              <w:rPr>
                <w:b w:val="0"/>
                <w:bCs w:val="0"/>
                <w:sz w:val="16"/>
                <w:szCs w:val="16"/>
              </w:rPr>
              <w:t>IMC&gt;25</w:t>
            </w:r>
          </w:p>
        </w:tc>
        <w:tc>
          <w:tcPr>
            <w:tcW w:w="1347" w:type="dxa"/>
            <w:vAlign w:val="center"/>
          </w:tcPr>
          <w:p w14:paraId="6E522483" w14:textId="3F43CB5C" w:rsidR="0000252C" w:rsidRPr="00A5185D" w:rsidRDefault="0000252C"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75,4%</w:t>
            </w:r>
          </w:p>
        </w:tc>
        <w:tc>
          <w:tcPr>
            <w:tcW w:w="1050" w:type="dxa"/>
            <w:vAlign w:val="center"/>
          </w:tcPr>
          <w:p w14:paraId="604FBB09" w14:textId="636060DB" w:rsidR="0000252C" w:rsidRPr="00A5185D" w:rsidRDefault="0000252C"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67,1%</w:t>
            </w:r>
          </w:p>
        </w:tc>
        <w:tc>
          <w:tcPr>
            <w:tcW w:w="1396" w:type="dxa"/>
            <w:gridSpan w:val="2"/>
            <w:vAlign w:val="center"/>
          </w:tcPr>
          <w:p w14:paraId="54FE83BC" w14:textId="73FC1B70" w:rsidR="0000252C" w:rsidRPr="0000252C" w:rsidRDefault="0000252C"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vertAlign w:val="superscript"/>
              </w:rPr>
            </w:pPr>
            <w:r>
              <w:rPr>
                <w:sz w:val="16"/>
                <w:szCs w:val="16"/>
              </w:rPr>
              <w:t>&lt;10</w:t>
            </w:r>
            <w:r w:rsidR="000358D8">
              <w:rPr>
                <w:sz w:val="16"/>
                <w:szCs w:val="16"/>
                <w:vertAlign w:val="superscript"/>
              </w:rPr>
              <w:t>-5</w:t>
            </w:r>
          </w:p>
        </w:tc>
      </w:tr>
      <w:tr w:rsidR="000358D8" w14:paraId="7E3978C1" w14:textId="4310A6BA" w:rsidTr="00EF22C3">
        <w:trPr>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0E59FC7B" w14:textId="0001DED6" w:rsidR="0000252C" w:rsidRPr="00A5185D" w:rsidRDefault="0000252C" w:rsidP="00AF53A3">
            <w:pPr>
              <w:ind w:firstLine="0"/>
              <w:jc w:val="center"/>
              <w:rPr>
                <w:b w:val="0"/>
                <w:bCs w:val="0"/>
                <w:sz w:val="16"/>
                <w:szCs w:val="16"/>
              </w:rPr>
            </w:pPr>
            <w:r>
              <w:rPr>
                <w:b w:val="0"/>
                <w:bCs w:val="0"/>
                <w:sz w:val="16"/>
                <w:szCs w:val="16"/>
              </w:rPr>
              <w:t>Smooking = Yes</w:t>
            </w:r>
          </w:p>
        </w:tc>
        <w:tc>
          <w:tcPr>
            <w:tcW w:w="1347" w:type="dxa"/>
            <w:vAlign w:val="center"/>
          </w:tcPr>
          <w:p w14:paraId="2D37B8A7" w14:textId="3F333138"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58,5%</w:t>
            </w:r>
          </w:p>
        </w:tc>
        <w:tc>
          <w:tcPr>
            <w:tcW w:w="1050" w:type="dxa"/>
            <w:vAlign w:val="center"/>
          </w:tcPr>
          <w:p w14:paraId="4DB39A76" w14:textId="3054D6D5"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39,5%</w:t>
            </w:r>
          </w:p>
        </w:tc>
        <w:tc>
          <w:tcPr>
            <w:tcW w:w="1396" w:type="dxa"/>
            <w:gridSpan w:val="2"/>
            <w:vAlign w:val="center"/>
          </w:tcPr>
          <w:p w14:paraId="70D908D5" w14:textId="40EF0516"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&lt;10</w:t>
            </w:r>
            <w:r>
              <w:rPr>
                <w:sz w:val="16"/>
                <w:szCs w:val="16"/>
                <w:vertAlign w:val="superscript"/>
              </w:rPr>
              <w:t>-5</w:t>
            </w:r>
          </w:p>
        </w:tc>
      </w:tr>
      <w:tr w:rsidR="000358D8" w14:paraId="4A6D4FBE" w14:textId="5134B65C" w:rsidTr="00EF22C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7DDA86C9" w14:textId="54DEB7C4" w:rsidR="0000252C" w:rsidRPr="00A5185D" w:rsidRDefault="0000252C" w:rsidP="00AF53A3">
            <w:pPr>
              <w:ind w:firstLine="0"/>
              <w:jc w:val="center"/>
              <w:rPr>
                <w:b w:val="0"/>
                <w:bCs w:val="0"/>
                <w:sz w:val="16"/>
                <w:szCs w:val="16"/>
              </w:rPr>
            </w:pPr>
            <w:r>
              <w:rPr>
                <w:b w:val="0"/>
                <w:bCs w:val="0"/>
                <w:sz w:val="16"/>
                <w:szCs w:val="16"/>
              </w:rPr>
              <w:t>AlcoholDrinking = Yes</w:t>
            </w:r>
          </w:p>
        </w:tc>
        <w:tc>
          <w:tcPr>
            <w:tcW w:w="1347" w:type="dxa"/>
            <w:vAlign w:val="center"/>
          </w:tcPr>
          <w:p w14:paraId="4371C4D4" w14:textId="6CAFE727"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4,1%</w:t>
            </w:r>
          </w:p>
        </w:tc>
        <w:tc>
          <w:tcPr>
            <w:tcW w:w="1050" w:type="dxa"/>
            <w:vAlign w:val="center"/>
          </w:tcPr>
          <w:p w14:paraId="7E98E3EF" w14:textId="54F8C6CF"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7,0%</w:t>
            </w:r>
          </w:p>
        </w:tc>
        <w:tc>
          <w:tcPr>
            <w:tcW w:w="1396" w:type="dxa"/>
            <w:gridSpan w:val="2"/>
            <w:vAlign w:val="center"/>
          </w:tcPr>
          <w:p w14:paraId="6E44BF4F" w14:textId="66EFD37B"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&lt;10</w:t>
            </w:r>
            <w:r>
              <w:rPr>
                <w:sz w:val="16"/>
                <w:szCs w:val="16"/>
                <w:vertAlign w:val="superscript"/>
              </w:rPr>
              <w:t>-5</w:t>
            </w:r>
          </w:p>
        </w:tc>
      </w:tr>
      <w:tr w:rsidR="000358D8" w14:paraId="393634D3" w14:textId="5E6C3C5F" w:rsidTr="00EF22C3">
        <w:trPr>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5E99190B" w14:textId="3910D5F0" w:rsidR="0000252C" w:rsidRPr="00A5185D" w:rsidRDefault="0000252C" w:rsidP="00AF53A3">
            <w:pPr>
              <w:ind w:firstLine="0"/>
              <w:jc w:val="center"/>
              <w:rPr>
                <w:b w:val="0"/>
                <w:bCs w:val="0"/>
                <w:sz w:val="16"/>
                <w:szCs w:val="16"/>
              </w:rPr>
            </w:pPr>
            <w:r>
              <w:rPr>
                <w:b w:val="0"/>
                <w:bCs w:val="0"/>
                <w:sz w:val="16"/>
                <w:szCs w:val="16"/>
              </w:rPr>
              <w:t>Stroke = Yes</w:t>
            </w:r>
          </w:p>
        </w:tc>
        <w:tc>
          <w:tcPr>
            <w:tcW w:w="1347" w:type="dxa"/>
            <w:vAlign w:val="center"/>
          </w:tcPr>
          <w:p w14:paraId="32629FDA" w14:textId="3C2FFDF3"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15,7%</w:t>
            </w:r>
          </w:p>
        </w:tc>
        <w:tc>
          <w:tcPr>
            <w:tcW w:w="1050" w:type="dxa"/>
            <w:vAlign w:val="center"/>
          </w:tcPr>
          <w:p w14:paraId="0C9B3468" w14:textId="37837643"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2,5%</w:t>
            </w:r>
          </w:p>
        </w:tc>
        <w:tc>
          <w:tcPr>
            <w:tcW w:w="1396" w:type="dxa"/>
            <w:gridSpan w:val="2"/>
            <w:vAlign w:val="center"/>
          </w:tcPr>
          <w:p w14:paraId="79550052" w14:textId="495CC553"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&lt;10</w:t>
            </w:r>
            <w:r>
              <w:rPr>
                <w:sz w:val="16"/>
                <w:szCs w:val="16"/>
                <w:vertAlign w:val="superscript"/>
              </w:rPr>
              <w:t>-5</w:t>
            </w:r>
          </w:p>
        </w:tc>
      </w:tr>
      <w:tr w:rsidR="000358D8" w14:paraId="387F8797" w14:textId="4CFA34A3" w:rsidTr="00EF22C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6F956195" w14:textId="1B7717CC" w:rsidR="0000252C" w:rsidRPr="00A5185D" w:rsidRDefault="0000252C" w:rsidP="00AF53A3">
            <w:pPr>
              <w:ind w:firstLine="0"/>
              <w:jc w:val="center"/>
              <w:rPr>
                <w:b w:val="0"/>
                <w:bCs w:val="0"/>
                <w:sz w:val="16"/>
                <w:szCs w:val="16"/>
              </w:rPr>
            </w:pPr>
            <w:r w:rsidRPr="0000252C">
              <w:rPr>
                <w:b w:val="0"/>
                <w:bCs w:val="0"/>
                <w:sz w:val="16"/>
                <w:szCs w:val="16"/>
              </w:rPr>
              <w:t>PhysicalHealth &gt; 15 dias</w:t>
            </w:r>
          </w:p>
        </w:tc>
        <w:tc>
          <w:tcPr>
            <w:tcW w:w="1347" w:type="dxa"/>
            <w:vAlign w:val="center"/>
          </w:tcPr>
          <w:p w14:paraId="50CD96A7" w14:textId="6DFCF95E"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21,0%</w:t>
            </w:r>
          </w:p>
        </w:tc>
        <w:tc>
          <w:tcPr>
            <w:tcW w:w="1050" w:type="dxa"/>
            <w:vAlign w:val="center"/>
          </w:tcPr>
          <w:p w14:paraId="7A195284" w14:textId="0E28BC39"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6,6%</w:t>
            </w:r>
          </w:p>
        </w:tc>
        <w:tc>
          <w:tcPr>
            <w:tcW w:w="1396" w:type="dxa"/>
            <w:gridSpan w:val="2"/>
            <w:vAlign w:val="center"/>
          </w:tcPr>
          <w:p w14:paraId="35C22BF4" w14:textId="4BC992E0"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&lt;10</w:t>
            </w:r>
            <w:r>
              <w:rPr>
                <w:sz w:val="16"/>
                <w:szCs w:val="16"/>
                <w:vertAlign w:val="superscript"/>
              </w:rPr>
              <w:t>-5</w:t>
            </w:r>
          </w:p>
        </w:tc>
      </w:tr>
      <w:tr w:rsidR="000358D8" w14:paraId="0D4ABACF" w14:textId="751D0834" w:rsidTr="00EF22C3">
        <w:trPr>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0F818C97" w14:textId="015561F3" w:rsidR="0000252C" w:rsidRPr="00A5185D" w:rsidRDefault="0000252C" w:rsidP="00AF53A3">
            <w:pPr>
              <w:ind w:firstLine="0"/>
              <w:jc w:val="center"/>
              <w:rPr>
                <w:b w:val="0"/>
                <w:bCs w:val="0"/>
                <w:sz w:val="16"/>
                <w:szCs w:val="16"/>
              </w:rPr>
            </w:pPr>
            <w:r w:rsidRPr="0000252C">
              <w:rPr>
                <w:b w:val="0"/>
                <w:bCs w:val="0"/>
                <w:sz w:val="16"/>
                <w:szCs w:val="16"/>
              </w:rPr>
              <w:t>MentalHealth &gt; 15</w:t>
            </w:r>
          </w:p>
        </w:tc>
        <w:tc>
          <w:tcPr>
            <w:tcW w:w="1347" w:type="dxa"/>
            <w:vAlign w:val="center"/>
          </w:tcPr>
          <w:p w14:paraId="77FB436F" w14:textId="1BF350F1"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10,9%</w:t>
            </w:r>
          </w:p>
        </w:tc>
        <w:tc>
          <w:tcPr>
            <w:tcW w:w="1050" w:type="dxa"/>
            <w:vAlign w:val="center"/>
          </w:tcPr>
          <w:p w14:paraId="7D56FD92" w14:textId="388D178A"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7,9%</w:t>
            </w:r>
          </w:p>
        </w:tc>
        <w:tc>
          <w:tcPr>
            <w:tcW w:w="1396" w:type="dxa"/>
            <w:gridSpan w:val="2"/>
            <w:vAlign w:val="center"/>
          </w:tcPr>
          <w:p w14:paraId="75D0A78D" w14:textId="17CCCC6C"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&lt;10</w:t>
            </w:r>
            <w:r>
              <w:rPr>
                <w:sz w:val="16"/>
                <w:szCs w:val="16"/>
                <w:vertAlign w:val="superscript"/>
              </w:rPr>
              <w:t>-5</w:t>
            </w:r>
          </w:p>
        </w:tc>
      </w:tr>
      <w:tr w:rsidR="000358D8" w14:paraId="76615F80" w14:textId="60B8C561" w:rsidTr="00EF22C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06ED58EA" w14:textId="3AC8D265" w:rsidR="0000252C" w:rsidRPr="00A5185D" w:rsidRDefault="0000252C" w:rsidP="00AF53A3">
            <w:pPr>
              <w:ind w:firstLine="0"/>
              <w:jc w:val="center"/>
              <w:rPr>
                <w:b w:val="0"/>
                <w:bCs w:val="0"/>
                <w:sz w:val="16"/>
                <w:szCs w:val="16"/>
              </w:rPr>
            </w:pPr>
            <w:r w:rsidRPr="0000252C">
              <w:rPr>
                <w:b w:val="0"/>
                <w:bCs w:val="0"/>
                <w:sz w:val="16"/>
                <w:szCs w:val="16"/>
              </w:rPr>
              <w:t>DiffWalking = Yes</w:t>
            </w:r>
          </w:p>
        </w:tc>
        <w:tc>
          <w:tcPr>
            <w:tcW w:w="1347" w:type="dxa"/>
            <w:vAlign w:val="center"/>
          </w:tcPr>
          <w:p w14:paraId="5A78C7F2" w14:textId="7458211E"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35,9%</w:t>
            </w:r>
          </w:p>
        </w:tc>
        <w:tc>
          <w:tcPr>
            <w:tcW w:w="1050" w:type="dxa"/>
            <w:vAlign w:val="center"/>
          </w:tcPr>
          <w:p w14:paraId="669B7EEE" w14:textId="607ADB0F"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11,4%</w:t>
            </w:r>
          </w:p>
        </w:tc>
        <w:tc>
          <w:tcPr>
            <w:tcW w:w="1396" w:type="dxa"/>
            <w:gridSpan w:val="2"/>
            <w:vAlign w:val="center"/>
          </w:tcPr>
          <w:p w14:paraId="2B790F81" w14:textId="6432BA1F"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&lt;10</w:t>
            </w:r>
            <w:r>
              <w:rPr>
                <w:sz w:val="16"/>
                <w:szCs w:val="16"/>
                <w:vertAlign w:val="superscript"/>
              </w:rPr>
              <w:t>-5</w:t>
            </w:r>
          </w:p>
        </w:tc>
      </w:tr>
      <w:tr w:rsidR="000358D8" w14:paraId="54DB71E0" w14:textId="5E54859A" w:rsidTr="00EF22C3">
        <w:trPr>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1099B90C" w14:textId="4604B320" w:rsidR="0000252C" w:rsidRPr="00A5185D" w:rsidRDefault="0000252C" w:rsidP="00AF53A3">
            <w:pPr>
              <w:ind w:firstLine="0"/>
              <w:jc w:val="center"/>
              <w:rPr>
                <w:b w:val="0"/>
                <w:bCs w:val="0"/>
                <w:sz w:val="16"/>
                <w:szCs w:val="16"/>
              </w:rPr>
            </w:pPr>
            <w:r w:rsidRPr="0000252C">
              <w:rPr>
                <w:b w:val="0"/>
                <w:bCs w:val="0"/>
                <w:sz w:val="16"/>
                <w:szCs w:val="16"/>
              </w:rPr>
              <w:t>Sex = Male</w:t>
            </w:r>
          </w:p>
        </w:tc>
        <w:tc>
          <w:tcPr>
            <w:tcW w:w="1347" w:type="dxa"/>
            <w:vAlign w:val="center"/>
          </w:tcPr>
          <w:p w14:paraId="745CCB76" w14:textId="75CE3AC5"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59,1%</w:t>
            </w:r>
          </w:p>
        </w:tc>
        <w:tc>
          <w:tcPr>
            <w:tcW w:w="1050" w:type="dxa"/>
            <w:vAlign w:val="center"/>
          </w:tcPr>
          <w:p w14:paraId="26F6605C" w14:textId="15EAEAFE"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46,5%</w:t>
            </w:r>
          </w:p>
        </w:tc>
        <w:tc>
          <w:tcPr>
            <w:tcW w:w="1396" w:type="dxa"/>
            <w:gridSpan w:val="2"/>
            <w:vAlign w:val="center"/>
          </w:tcPr>
          <w:p w14:paraId="6B96588F" w14:textId="7045C2AD"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&lt;10</w:t>
            </w:r>
            <w:r>
              <w:rPr>
                <w:sz w:val="16"/>
                <w:szCs w:val="16"/>
                <w:vertAlign w:val="superscript"/>
              </w:rPr>
              <w:t>-5</w:t>
            </w:r>
          </w:p>
        </w:tc>
      </w:tr>
      <w:tr w:rsidR="000358D8" w14:paraId="097756CC" w14:textId="01D04A35" w:rsidTr="00EF22C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01AC9105" w14:textId="4A9B30C5" w:rsidR="0000252C" w:rsidRPr="00A5185D" w:rsidRDefault="0000252C" w:rsidP="00AF53A3">
            <w:pPr>
              <w:ind w:firstLine="0"/>
              <w:jc w:val="center"/>
              <w:rPr>
                <w:b w:val="0"/>
                <w:bCs w:val="0"/>
                <w:sz w:val="16"/>
                <w:szCs w:val="16"/>
              </w:rPr>
            </w:pPr>
            <w:r w:rsidRPr="0000252C">
              <w:rPr>
                <w:b w:val="0"/>
                <w:bCs w:val="0"/>
                <w:sz w:val="16"/>
                <w:szCs w:val="16"/>
              </w:rPr>
              <w:t>AgeCategory &gt; 40 anos</w:t>
            </w:r>
          </w:p>
        </w:tc>
        <w:tc>
          <w:tcPr>
            <w:tcW w:w="1347" w:type="dxa"/>
            <w:vAlign w:val="center"/>
          </w:tcPr>
          <w:p w14:paraId="54441CD8" w14:textId="26BC39F6"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97,2%</w:t>
            </w:r>
          </w:p>
        </w:tc>
        <w:tc>
          <w:tcPr>
            <w:tcW w:w="1050" w:type="dxa"/>
            <w:vAlign w:val="center"/>
          </w:tcPr>
          <w:p w14:paraId="541374DE" w14:textId="7BC65486"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73,8%</w:t>
            </w:r>
          </w:p>
        </w:tc>
        <w:tc>
          <w:tcPr>
            <w:tcW w:w="1396" w:type="dxa"/>
            <w:gridSpan w:val="2"/>
            <w:vAlign w:val="center"/>
          </w:tcPr>
          <w:p w14:paraId="2EBB883B" w14:textId="02A58481"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&lt;10</w:t>
            </w:r>
            <w:r>
              <w:rPr>
                <w:sz w:val="16"/>
                <w:szCs w:val="16"/>
                <w:vertAlign w:val="superscript"/>
              </w:rPr>
              <w:t>-5</w:t>
            </w:r>
          </w:p>
        </w:tc>
      </w:tr>
      <w:tr w:rsidR="000358D8" w14:paraId="20D5DEC0" w14:textId="6B660305" w:rsidTr="00EF22C3">
        <w:trPr>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42498409" w14:textId="0F01F460" w:rsidR="0000252C" w:rsidRPr="00A5185D" w:rsidRDefault="0000252C" w:rsidP="00AF53A3">
            <w:pPr>
              <w:ind w:firstLine="0"/>
              <w:jc w:val="center"/>
              <w:rPr>
                <w:b w:val="0"/>
                <w:bCs w:val="0"/>
                <w:sz w:val="16"/>
                <w:szCs w:val="16"/>
              </w:rPr>
            </w:pPr>
            <w:r w:rsidRPr="0000252C">
              <w:rPr>
                <w:b w:val="0"/>
                <w:bCs w:val="0"/>
                <w:sz w:val="16"/>
                <w:szCs w:val="16"/>
              </w:rPr>
              <w:t>Diabetic = Yes</w:t>
            </w:r>
          </w:p>
        </w:tc>
        <w:tc>
          <w:tcPr>
            <w:tcW w:w="1347" w:type="dxa"/>
            <w:vAlign w:val="center"/>
          </w:tcPr>
          <w:p w14:paraId="195B2264" w14:textId="7ABBF162"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32,5%</w:t>
            </w:r>
          </w:p>
        </w:tc>
        <w:tc>
          <w:tcPr>
            <w:tcW w:w="1050" w:type="dxa"/>
            <w:vAlign w:val="center"/>
          </w:tcPr>
          <w:p w14:paraId="584316FD" w14:textId="686F648C"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10,8%</w:t>
            </w:r>
          </w:p>
        </w:tc>
        <w:tc>
          <w:tcPr>
            <w:tcW w:w="1396" w:type="dxa"/>
            <w:gridSpan w:val="2"/>
            <w:vAlign w:val="center"/>
          </w:tcPr>
          <w:p w14:paraId="438EC184" w14:textId="14712FF8"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&lt;10</w:t>
            </w:r>
            <w:r>
              <w:rPr>
                <w:sz w:val="16"/>
                <w:szCs w:val="16"/>
                <w:vertAlign w:val="superscript"/>
              </w:rPr>
              <w:t>-5</w:t>
            </w:r>
          </w:p>
        </w:tc>
      </w:tr>
      <w:tr w:rsidR="000358D8" w14:paraId="0CF15054" w14:textId="56A2B19B" w:rsidTr="00EF22C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47CF225F" w14:textId="67AB198D" w:rsidR="0000252C" w:rsidRPr="00A5185D" w:rsidRDefault="0000252C" w:rsidP="00AF53A3">
            <w:pPr>
              <w:ind w:firstLine="0"/>
              <w:jc w:val="center"/>
              <w:rPr>
                <w:b w:val="0"/>
                <w:bCs w:val="0"/>
                <w:sz w:val="16"/>
                <w:szCs w:val="16"/>
              </w:rPr>
            </w:pPr>
            <w:r w:rsidRPr="0000252C">
              <w:rPr>
                <w:b w:val="0"/>
                <w:bCs w:val="0"/>
                <w:sz w:val="16"/>
                <w:szCs w:val="16"/>
              </w:rPr>
              <w:t>PhysicalActivity = Yes</w:t>
            </w:r>
          </w:p>
        </w:tc>
        <w:tc>
          <w:tcPr>
            <w:tcW w:w="1347" w:type="dxa"/>
            <w:vAlign w:val="center"/>
          </w:tcPr>
          <w:p w14:paraId="7066804F" w14:textId="4E055698"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64,3%</w:t>
            </w:r>
          </w:p>
        </w:tc>
        <w:tc>
          <w:tcPr>
            <w:tcW w:w="1050" w:type="dxa"/>
            <w:vAlign w:val="center"/>
          </w:tcPr>
          <w:p w14:paraId="275542D3" w14:textId="117E3C38"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79,0%</w:t>
            </w:r>
          </w:p>
        </w:tc>
        <w:tc>
          <w:tcPr>
            <w:tcW w:w="1396" w:type="dxa"/>
            <w:gridSpan w:val="2"/>
            <w:vAlign w:val="center"/>
          </w:tcPr>
          <w:p w14:paraId="3A845A2E" w14:textId="780CA87F"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0.01</w:t>
            </w:r>
          </w:p>
        </w:tc>
      </w:tr>
      <w:tr w:rsidR="000358D8" w14:paraId="66C3D94D" w14:textId="02846C82" w:rsidTr="00EF22C3">
        <w:trPr>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20A3586C" w14:textId="16BC19B9" w:rsidR="0000252C" w:rsidRPr="00A5185D" w:rsidRDefault="0000252C" w:rsidP="00AF53A3">
            <w:pPr>
              <w:ind w:firstLine="0"/>
              <w:jc w:val="center"/>
              <w:rPr>
                <w:b w:val="0"/>
                <w:bCs w:val="0"/>
                <w:sz w:val="16"/>
                <w:szCs w:val="16"/>
              </w:rPr>
            </w:pPr>
            <w:r w:rsidRPr="0000252C">
              <w:rPr>
                <w:b w:val="0"/>
                <w:bCs w:val="0"/>
                <w:sz w:val="16"/>
                <w:szCs w:val="16"/>
              </w:rPr>
              <w:t>GenHealth = Good</w:t>
            </w:r>
          </w:p>
        </w:tc>
        <w:tc>
          <w:tcPr>
            <w:tcW w:w="1347" w:type="dxa"/>
            <w:vAlign w:val="center"/>
          </w:tcPr>
          <w:p w14:paraId="3583D9A9" w14:textId="1EAF4B57"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35,3%</w:t>
            </w:r>
          </w:p>
        </w:tc>
        <w:tc>
          <w:tcPr>
            <w:tcW w:w="1050" w:type="dxa"/>
            <w:vAlign w:val="center"/>
          </w:tcPr>
          <w:p w14:paraId="1E420B9A" w14:textId="12E77761"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28,6%</w:t>
            </w:r>
          </w:p>
        </w:tc>
        <w:tc>
          <w:tcPr>
            <w:tcW w:w="1396" w:type="dxa"/>
            <w:gridSpan w:val="2"/>
            <w:vAlign w:val="center"/>
          </w:tcPr>
          <w:p w14:paraId="2D4369E1" w14:textId="54DB8A38"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&lt;10</w:t>
            </w:r>
            <w:r>
              <w:rPr>
                <w:sz w:val="16"/>
                <w:szCs w:val="16"/>
                <w:vertAlign w:val="superscript"/>
              </w:rPr>
              <w:t>-5</w:t>
            </w:r>
          </w:p>
        </w:tc>
      </w:tr>
      <w:tr w:rsidR="000358D8" w14:paraId="74D2D8DB" w14:textId="0E41AE7E" w:rsidTr="00EF22C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02744E52" w14:textId="06330A9F" w:rsidR="0000252C" w:rsidRPr="00A5185D" w:rsidRDefault="0000252C" w:rsidP="00AF53A3">
            <w:pPr>
              <w:ind w:firstLine="0"/>
              <w:jc w:val="center"/>
              <w:rPr>
                <w:b w:val="0"/>
                <w:bCs w:val="0"/>
                <w:sz w:val="16"/>
                <w:szCs w:val="16"/>
              </w:rPr>
            </w:pPr>
            <w:r w:rsidRPr="0000252C">
              <w:rPr>
                <w:b w:val="0"/>
                <w:bCs w:val="0"/>
                <w:sz w:val="16"/>
                <w:szCs w:val="16"/>
              </w:rPr>
              <w:t>SleepTime &lt; 8 horas</w:t>
            </w:r>
          </w:p>
        </w:tc>
        <w:tc>
          <w:tcPr>
            <w:tcW w:w="1347" w:type="dxa"/>
            <w:vAlign w:val="center"/>
          </w:tcPr>
          <w:p w14:paraId="42ED501E" w14:textId="2347D09F"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56,0%</w:t>
            </w:r>
          </w:p>
        </w:tc>
        <w:tc>
          <w:tcPr>
            <w:tcW w:w="1050" w:type="dxa"/>
            <w:vAlign w:val="center"/>
          </w:tcPr>
          <w:p w14:paraId="25276ED0" w14:textId="211F2349"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61,0%</w:t>
            </w:r>
          </w:p>
        </w:tc>
        <w:tc>
          <w:tcPr>
            <w:tcW w:w="1396" w:type="dxa"/>
            <w:gridSpan w:val="2"/>
            <w:vAlign w:val="center"/>
          </w:tcPr>
          <w:p w14:paraId="08CFC269" w14:textId="429962DD"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&lt;10</w:t>
            </w:r>
            <w:r>
              <w:rPr>
                <w:sz w:val="16"/>
                <w:szCs w:val="16"/>
                <w:vertAlign w:val="superscript"/>
              </w:rPr>
              <w:t>-5</w:t>
            </w:r>
          </w:p>
        </w:tc>
      </w:tr>
      <w:tr w:rsidR="000358D8" w14:paraId="2ABC9393" w14:textId="2561F72F" w:rsidTr="00EF22C3">
        <w:trPr>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57D64BB5" w14:textId="3B1D33F7" w:rsidR="0000252C" w:rsidRPr="00A5185D" w:rsidRDefault="0000252C" w:rsidP="00AF53A3">
            <w:pPr>
              <w:ind w:firstLine="0"/>
              <w:jc w:val="center"/>
              <w:rPr>
                <w:b w:val="0"/>
                <w:bCs w:val="0"/>
                <w:sz w:val="16"/>
                <w:szCs w:val="16"/>
              </w:rPr>
            </w:pPr>
            <w:r w:rsidRPr="0000252C">
              <w:rPr>
                <w:b w:val="0"/>
                <w:bCs w:val="0"/>
                <w:sz w:val="16"/>
                <w:szCs w:val="16"/>
              </w:rPr>
              <w:t>Asthma = Yes</w:t>
            </w:r>
          </w:p>
        </w:tc>
        <w:tc>
          <w:tcPr>
            <w:tcW w:w="1347" w:type="dxa"/>
            <w:vAlign w:val="center"/>
          </w:tcPr>
          <w:p w14:paraId="53234C39" w14:textId="10A61943"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17,6%</w:t>
            </w:r>
          </w:p>
        </w:tc>
        <w:tc>
          <w:tcPr>
            <w:tcW w:w="1050" w:type="dxa"/>
            <w:vAlign w:val="center"/>
          </w:tcPr>
          <w:p w14:paraId="0C300F03" w14:textId="07C244DA"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12,9%</w:t>
            </w:r>
          </w:p>
        </w:tc>
        <w:tc>
          <w:tcPr>
            <w:tcW w:w="1396" w:type="dxa"/>
            <w:gridSpan w:val="2"/>
            <w:vAlign w:val="center"/>
          </w:tcPr>
          <w:p w14:paraId="3A549307" w14:textId="42D8269A"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&lt;10</w:t>
            </w:r>
            <w:r>
              <w:rPr>
                <w:sz w:val="16"/>
                <w:szCs w:val="16"/>
                <w:vertAlign w:val="superscript"/>
              </w:rPr>
              <w:t>-5</w:t>
            </w:r>
          </w:p>
        </w:tc>
      </w:tr>
      <w:tr w:rsidR="000358D8" w14:paraId="6673B78E" w14:textId="59993BEC" w:rsidTr="00EF22C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1F762BB2" w14:textId="433D034D" w:rsidR="0000252C" w:rsidRPr="00A5185D" w:rsidRDefault="0000252C" w:rsidP="00AF53A3">
            <w:pPr>
              <w:ind w:firstLine="0"/>
              <w:jc w:val="center"/>
              <w:rPr>
                <w:b w:val="0"/>
                <w:bCs w:val="0"/>
                <w:sz w:val="16"/>
                <w:szCs w:val="16"/>
              </w:rPr>
            </w:pPr>
            <w:r w:rsidRPr="0000252C">
              <w:rPr>
                <w:b w:val="0"/>
                <w:bCs w:val="0"/>
                <w:sz w:val="16"/>
                <w:szCs w:val="16"/>
              </w:rPr>
              <w:t>KidneyDisease = Yes</w:t>
            </w:r>
          </w:p>
        </w:tc>
        <w:tc>
          <w:tcPr>
            <w:tcW w:w="1347" w:type="dxa"/>
            <w:vAlign w:val="center"/>
          </w:tcPr>
          <w:p w14:paraId="13771579" w14:textId="6B2AA1BD"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12,4%</w:t>
            </w:r>
          </w:p>
        </w:tc>
        <w:tc>
          <w:tcPr>
            <w:tcW w:w="1050" w:type="dxa"/>
            <w:vAlign w:val="center"/>
          </w:tcPr>
          <w:p w14:paraId="5A7F7336" w14:textId="356C0B2A"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2,8%</w:t>
            </w:r>
          </w:p>
        </w:tc>
        <w:tc>
          <w:tcPr>
            <w:tcW w:w="1396" w:type="dxa"/>
            <w:gridSpan w:val="2"/>
            <w:vAlign w:val="center"/>
          </w:tcPr>
          <w:p w14:paraId="669CB868" w14:textId="0CF5284C"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&lt;10</w:t>
            </w:r>
            <w:r>
              <w:rPr>
                <w:sz w:val="16"/>
                <w:szCs w:val="16"/>
                <w:vertAlign w:val="superscript"/>
              </w:rPr>
              <w:t>-5</w:t>
            </w:r>
          </w:p>
        </w:tc>
      </w:tr>
      <w:tr w:rsidR="000358D8" w14:paraId="459AEF2D" w14:textId="255B484C" w:rsidTr="00EF22C3">
        <w:trPr>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0055B3BB" w14:textId="35508955" w:rsidR="0000252C" w:rsidRPr="00A5185D" w:rsidRDefault="0000252C" w:rsidP="00AF53A3">
            <w:pPr>
              <w:ind w:firstLine="0"/>
              <w:jc w:val="center"/>
              <w:rPr>
                <w:b w:val="0"/>
                <w:bCs w:val="0"/>
                <w:sz w:val="16"/>
                <w:szCs w:val="16"/>
              </w:rPr>
            </w:pPr>
            <w:r w:rsidRPr="0000252C">
              <w:rPr>
                <w:b w:val="0"/>
                <w:bCs w:val="0"/>
                <w:sz w:val="16"/>
                <w:szCs w:val="16"/>
              </w:rPr>
              <w:t>SkinCancer = Yes</w:t>
            </w:r>
          </w:p>
        </w:tc>
        <w:tc>
          <w:tcPr>
            <w:tcW w:w="1347" w:type="dxa"/>
            <w:vAlign w:val="center"/>
          </w:tcPr>
          <w:p w14:paraId="72DCCB0C" w14:textId="6D0E82AE"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18,3%</w:t>
            </w:r>
          </w:p>
        </w:tc>
        <w:tc>
          <w:tcPr>
            <w:tcW w:w="1050" w:type="dxa"/>
            <w:vAlign w:val="center"/>
          </w:tcPr>
          <w:p w14:paraId="1B667B75" w14:textId="6913A7D0"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8,5%</w:t>
            </w:r>
          </w:p>
        </w:tc>
        <w:tc>
          <w:tcPr>
            <w:tcW w:w="1396" w:type="dxa"/>
            <w:gridSpan w:val="2"/>
            <w:vAlign w:val="center"/>
          </w:tcPr>
          <w:p w14:paraId="39F14F45" w14:textId="3219CAA1"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&lt;10</w:t>
            </w:r>
            <w:r>
              <w:rPr>
                <w:sz w:val="16"/>
                <w:szCs w:val="16"/>
                <w:vertAlign w:val="superscript"/>
              </w:rPr>
              <w:t>-5</w:t>
            </w:r>
          </w:p>
        </w:tc>
      </w:tr>
      <w:bookmarkEnd w:id="146"/>
    </w:tbl>
    <w:p w14:paraId="5017C7A3" w14:textId="77777777" w:rsidR="00FA0197" w:rsidRDefault="00FA0197" w:rsidP="00BD4337">
      <w:pPr>
        <w:ind w:firstLine="0"/>
        <w:rPr>
          <w:sz w:val="16"/>
          <w:szCs w:val="16"/>
        </w:rPr>
      </w:pPr>
    </w:p>
    <w:p w14:paraId="4FE5DAB3" w14:textId="77777777" w:rsidR="00C859F0" w:rsidRDefault="00FA0197" w:rsidP="00BD4337">
      <w:pPr>
        <w:ind w:firstLine="0"/>
        <w:rPr>
          <w:ins w:id="147" w:author="Adenauer" w:date="2023-11-14T18:23:00Z"/>
        </w:rPr>
      </w:pPr>
      <w:r>
        <w:tab/>
      </w:r>
    </w:p>
    <w:p w14:paraId="731053B6" w14:textId="3D7B211F" w:rsidR="00C859F0" w:rsidRDefault="006B0B1A">
      <w:pPr>
        <w:pStyle w:val="PargrafodaLista"/>
        <w:numPr>
          <w:ilvl w:val="1"/>
          <w:numId w:val="1"/>
        </w:numPr>
        <w:rPr>
          <w:ins w:id="148" w:author="Adenauer" w:date="2023-11-14T18:23:00Z"/>
        </w:rPr>
        <w:pPrChange w:id="149" w:author="Adenauer" w:date="2023-11-14T18:23:00Z">
          <w:pPr>
            <w:ind w:firstLine="0"/>
          </w:pPr>
        </w:pPrChange>
      </w:pPr>
      <w:ins w:id="150" w:author="Adenauer" w:date="2023-11-14T18:32:00Z">
        <w:r>
          <w:rPr>
            <w:b/>
          </w:rPr>
          <w:t xml:space="preserve">Comparação </w:t>
        </w:r>
      </w:ins>
      <w:ins w:id="151" w:author="Adenauer" w:date="2023-11-14T18:23:00Z">
        <w:r w:rsidR="00C859F0">
          <w:rPr>
            <w:b/>
          </w:rPr>
          <w:t>dos Modelos e técnicas de balanceamento</w:t>
        </w:r>
      </w:ins>
    </w:p>
    <w:p w14:paraId="00A79101" w14:textId="77777777" w:rsidR="00C859F0" w:rsidRDefault="00C859F0" w:rsidP="00BD4337">
      <w:pPr>
        <w:ind w:firstLine="0"/>
        <w:rPr>
          <w:ins w:id="152" w:author="Adenauer" w:date="2023-11-14T18:23:00Z"/>
          <w:highlight w:val="yellow"/>
        </w:rPr>
      </w:pPr>
    </w:p>
    <w:p w14:paraId="58E9F0E9" w14:textId="71A87099" w:rsidR="00FA0197" w:rsidRDefault="007F7F4F" w:rsidP="00BD4337">
      <w:pPr>
        <w:ind w:firstLine="0"/>
      </w:pPr>
      <w:r w:rsidRPr="007F7F4F">
        <w:rPr>
          <w:highlight w:val="yellow"/>
        </w:rPr>
        <w:t xml:space="preserve">Após a etapa de avaliação das características, </w:t>
      </w:r>
      <w:del w:id="153" w:author="Adenauer" w:date="2023-11-15T10:24:00Z">
        <w:r w:rsidRPr="007F7F4F" w:rsidDel="00F05609">
          <w:rPr>
            <w:highlight w:val="yellow"/>
          </w:rPr>
          <w:delText xml:space="preserve">foi desenvolvido </w:delText>
        </w:r>
      </w:del>
      <w:r w:rsidRPr="007F7F4F">
        <w:rPr>
          <w:highlight w:val="yellow"/>
        </w:rPr>
        <w:t>os algoritmos classificadores</w:t>
      </w:r>
      <w:ins w:id="154" w:author="Adenauer" w:date="2023-11-15T10:25:00Z">
        <w:r w:rsidR="00F05609">
          <w:rPr>
            <w:highlight w:val="yellow"/>
          </w:rPr>
          <w:t xml:space="preserve"> foram testados</w:t>
        </w:r>
      </w:ins>
      <w:r w:rsidRPr="007F7F4F">
        <w:rPr>
          <w:highlight w:val="yellow"/>
        </w:rPr>
        <w:t xml:space="preserve"> junto </w:t>
      </w:r>
      <w:ins w:id="155" w:author="Adenauer" w:date="2023-11-15T10:25:00Z">
        <w:r w:rsidR="00F05609">
          <w:rPr>
            <w:highlight w:val="yellow"/>
          </w:rPr>
          <w:t>à</w:t>
        </w:r>
      </w:ins>
      <w:del w:id="156" w:author="Adenauer" w:date="2023-11-15T10:25:00Z">
        <w:r w:rsidRPr="007F7F4F" w:rsidDel="00F05609">
          <w:rPr>
            <w:highlight w:val="yellow"/>
          </w:rPr>
          <w:delText>a</w:delText>
        </w:r>
      </w:del>
      <w:r w:rsidRPr="007F7F4F">
        <w:rPr>
          <w:highlight w:val="yellow"/>
        </w:rPr>
        <w:t xml:space="preserve">s diferentes metodologias utilizadas para balanceamento de classes. </w:t>
      </w:r>
      <w:r w:rsidR="00FA0197" w:rsidRPr="007F7F4F">
        <w:rPr>
          <w:highlight w:val="yellow"/>
        </w:rPr>
        <w:t>Os resultados d</w:t>
      </w:r>
      <w:ins w:id="157" w:author="Adenauer" w:date="2023-11-15T10:25:00Z">
        <w:r w:rsidR="00F05609">
          <w:rPr>
            <w:highlight w:val="yellow"/>
          </w:rPr>
          <w:t>o desempenho</w:t>
        </w:r>
      </w:ins>
      <w:del w:id="158" w:author="Adenauer" w:date="2023-11-15T10:25:00Z">
        <w:r w:rsidR="00FA0197" w:rsidRPr="007F7F4F" w:rsidDel="00F05609">
          <w:rPr>
            <w:highlight w:val="yellow"/>
          </w:rPr>
          <w:delText>e performance</w:delText>
        </w:r>
      </w:del>
      <w:r w:rsidR="00FA0197" w:rsidRPr="007F7F4F">
        <w:rPr>
          <w:highlight w:val="yellow"/>
        </w:rPr>
        <w:t xml:space="preserve"> dos modelos testados</w:t>
      </w:r>
      <w:r w:rsidRPr="007F7F4F">
        <w:rPr>
          <w:highlight w:val="yellow"/>
        </w:rPr>
        <w:t xml:space="preserve"> </w:t>
      </w:r>
      <w:del w:id="159" w:author="Adenauer" w:date="2023-11-14T18:19:00Z">
        <w:r w:rsidR="00FA0197" w:rsidRPr="007F7F4F" w:rsidDel="00E92EB2">
          <w:rPr>
            <w:highlight w:val="yellow"/>
          </w:rPr>
          <w:delText>foram</w:delText>
        </w:r>
      </w:del>
      <w:ins w:id="160" w:author="Adenauer" w:date="2023-11-14T18:19:00Z">
        <w:r w:rsidR="00E92EB2">
          <w:rPr>
            <w:highlight w:val="yellow"/>
          </w:rPr>
          <w:t xml:space="preserve">estão exibidos nas tabelas </w:t>
        </w:r>
      </w:ins>
      <w:ins w:id="161" w:author="Adenauer" w:date="2023-11-14T18:23:00Z">
        <w:r w:rsidR="00C859F0">
          <w:rPr>
            <w:highlight w:val="yellow"/>
          </w:rPr>
          <w:t>3, 4 e 5</w:t>
        </w:r>
      </w:ins>
      <w:ins w:id="162" w:author="Adenauer" w:date="2023-11-14T18:25:00Z">
        <w:r w:rsidR="00C859F0">
          <w:rPr>
            <w:highlight w:val="yellow"/>
          </w:rPr>
          <w:t>, com a indicação em verde dos melhores desempenhos obtidos para cada métrica</w:t>
        </w:r>
      </w:ins>
      <w:r w:rsidR="00FA0197" w:rsidRPr="007F7F4F">
        <w:rPr>
          <w:highlight w:val="yellow"/>
        </w:rPr>
        <w:t>:</w:t>
      </w:r>
    </w:p>
    <w:p w14:paraId="229993F9" w14:textId="4E19439D" w:rsidR="00FA0197" w:rsidDel="00C859F0" w:rsidRDefault="00FA0197">
      <w:pPr>
        <w:pStyle w:val="PargrafodaLista"/>
        <w:ind w:firstLine="0"/>
        <w:rPr>
          <w:del w:id="163" w:author="Adenauer" w:date="2023-11-14T18:23:00Z"/>
        </w:rPr>
        <w:pPrChange w:id="164" w:author="Adenauer" w:date="2023-11-14T18:23:00Z">
          <w:pPr>
            <w:pStyle w:val="PargrafodaLista"/>
            <w:numPr>
              <w:numId w:val="10"/>
            </w:numPr>
            <w:ind w:hanging="360"/>
          </w:pPr>
        </w:pPrChange>
      </w:pPr>
      <w:del w:id="165" w:author="Adenauer" w:date="2023-11-14T18:19:00Z">
        <w:r w:rsidRPr="00CF0056" w:rsidDel="00E92EB2">
          <w:rPr>
            <w:i/>
            <w:iCs/>
          </w:rPr>
          <w:delText>Oversampling</w:delText>
        </w:r>
      </w:del>
      <w:del w:id="166" w:author="Adenauer" w:date="2023-11-14T18:23:00Z">
        <w:r w:rsidDel="00C859F0">
          <w:delText>:</w:delText>
        </w:r>
      </w:del>
    </w:p>
    <w:p w14:paraId="71F74E2B" w14:textId="77777777" w:rsidR="002E7E02" w:rsidRDefault="002E7E02" w:rsidP="002E7E02">
      <w:pPr>
        <w:ind w:left="360" w:firstLine="0"/>
      </w:pPr>
    </w:p>
    <w:p w14:paraId="16A41DD6" w14:textId="3B44CF3C" w:rsidR="00FA0197" w:rsidRPr="002E7E02" w:rsidRDefault="002E7E02" w:rsidP="002E7E02">
      <w:pPr>
        <w:jc w:val="center"/>
        <w:rPr>
          <w:sz w:val="16"/>
          <w:szCs w:val="16"/>
        </w:rPr>
      </w:pPr>
      <w:r>
        <w:rPr>
          <w:sz w:val="16"/>
          <w:szCs w:val="16"/>
        </w:rPr>
        <w:t>Tabela 3: Resultados dos modelos com sobre</w:t>
      </w:r>
      <w:del w:id="167" w:author="Adenauer" w:date="2023-11-14T18:24:00Z">
        <w:r w:rsidDel="00C859F0">
          <w:rPr>
            <w:sz w:val="16"/>
            <w:szCs w:val="16"/>
          </w:rPr>
          <w:delText xml:space="preserve"> </w:delText>
        </w:r>
      </w:del>
      <w:r>
        <w:rPr>
          <w:sz w:val="16"/>
          <w:szCs w:val="16"/>
        </w:rPr>
        <w:t>amostragem</w:t>
      </w:r>
    </w:p>
    <w:tbl>
      <w:tblPr>
        <w:tblStyle w:val="SimplesTabela21"/>
        <w:tblW w:w="5103" w:type="dxa"/>
        <w:tblLook w:val="04A0" w:firstRow="1" w:lastRow="0" w:firstColumn="1" w:lastColumn="0" w:noHBand="0" w:noVBand="1"/>
      </w:tblPr>
      <w:tblGrid>
        <w:gridCol w:w="1310"/>
        <w:gridCol w:w="1242"/>
        <w:gridCol w:w="1155"/>
        <w:gridCol w:w="1396"/>
      </w:tblGrid>
      <w:tr w:rsidR="00FA0197" w14:paraId="06BA59C7" w14:textId="77777777" w:rsidTr="00AC06DA">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783BEEEE" w14:textId="745B23AE" w:rsidR="00FA0197" w:rsidRPr="00A5185D" w:rsidRDefault="00FA0197" w:rsidP="00AF53A3">
            <w:pPr>
              <w:ind w:firstLine="0"/>
              <w:jc w:val="center"/>
              <w:rPr>
                <w:sz w:val="16"/>
                <w:szCs w:val="16"/>
              </w:rPr>
            </w:pPr>
            <w:r>
              <w:rPr>
                <w:sz w:val="16"/>
                <w:szCs w:val="16"/>
              </w:rPr>
              <w:t>Métrica</w:t>
            </w:r>
          </w:p>
        </w:tc>
        <w:tc>
          <w:tcPr>
            <w:tcW w:w="1242" w:type="dxa"/>
            <w:vAlign w:val="center"/>
          </w:tcPr>
          <w:p w14:paraId="2E4A20F7" w14:textId="5D810E0E" w:rsidR="00FA0197" w:rsidRPr="00A5185D" w:rsidRDefault="00FA0197" w:rsidP="00AF53A3">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DT</w:t>
            </w:r>
          </w:p>
        </w:tc>
        <w:tc>
          <w:tcPr>
            <w:tcW w:w="1155" w:type="dxa"/>
            <w:vAlign w:val="center"/>
          </w:tcPr>
          <w:p w14:paraId="6CDF6AFC" w14:textId="38593685" w:rsidR="00FA0197" w:rsidRPr="00A5185D" w:rsidRDefault="00FA0197" w:rsidP="00AF53A3">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RF</w:t>
            </w:r>
          </w:p>
        </w:tc>
        <w:tc>
          <w:tcPr>
            <w:tcW w:w="1396" w:type="dxa"/>
            <w:vAlign w:val="center"/>
          </w:tcPr>
          <w:p w14:paraId="52183BC8" w14:textId="7FBA316F" w:rsidR="00FA0197" w:rsidRPr="00A5185D" w:rsidRDefault="00FA0197" w:rsidP="00AF53A3">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XGB</w:t>
            </w:r>
          </w:p>
        </w:tc>
      </w:tr>
      <w:tr w:rsidR="00FA0197" w14:paraId="44A28944" w14:textId="77777777" w:rsidTr="002E7E0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3612CCE8" w14:textId="57734A24" w:rsidR="00FA0197" w:rsidRPr="00A5185D" w:rsidRDefault="00FA0197" w:rsidP="00AF53A3">
            <w:pPr>
              <w:ind w:firstLine="0"/>
              <w:jc w:val="center"/>
              <w:rPr>
                <w:b w:val="0"/>
                <w:bCs w:val="0"/>
                <w:sz w:val="16"/>
                <w:szCs w:val="16"/>
              </w:rPr>
            </w:pPr>
            <w:r>
              <w:rPr>
                <w:b w:val="0"/>
                <w:bCs w:val="0"/>
                <w:sz w:val="16"/>
                <w:szCs w:val="16"/>
              </w:rPr>
              <w:t>Acurácia</w:t>
            </w:r>
          </w:p>
        </w:tc>
        <w:tc>
          <w:tcPr>
            <w:tcW w:w="1242" w:type="dxa"/>
            <w:vAlign w:val="center"/>
          </w:tcPr>
          <w:p w14:paraId="0A4BC12B" w14:textId="6B4DBEAB" w:rsidR="00FA0197" w:rsidRPr="00A5185D" w:rsidRDefault="002E7E02" w:rsidP="00AF53A3">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82,9%</w:t>
            </w:r>
          </w:p>
        </w:tc>
        <w:tc>
          <w:tcPr>
            <w:tcW w:w="1155" w:type="dxa"/>
            <w:shd w:val="clear" w:color="auto" w:fill="CCFF99"/>
            <w:vAlign w:val="center"/>
          </w:tcPr>
          <w:p w14:paraId="173E3CC8" w14:textId="7459E872" w:rsidR="00FA0197" w:rsidRPr="00A5185D" w:rsidRDefault="002E7E02" w:rsidP="00AF53A3">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2E7E02">
              <w:rPr>
                <w:sz w:val="16"/>
                <w:szCs w:val="16"/>
              </w:rPr>
              <w:t>85,7%</w:t>
            </w:r>
          </w:p>
        </w:tc>
        <w:tc>
          <w:tcPr>
            <w:tcW w:w="1396" w:type="dxa"/>
            <w:vAlign w:val="center"/>
          </w:tcPr>
          <w:p w14:paraId="49AE73F0" w14:textId="2F2B8CC7" w:rsidR="00FA0197" w:rsidRPr="002E7E02" w:rsidRDefault="002E7E02" w:rsidP="002E7E02">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82,9%</w:t>
            </w:r>
          </w:p>
        </w:tc>
      </w:tr>
      <w:tr w:rsidR="00FA0197" w14:paraId="349B3ACA" w14:textId="77777777" w:rsidTr="002E7E02">
        <w:trPr>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2A78CFB2" w14:textId="12317423" w:rsidR="00FA0197" w:rsidRPr="00A5185D" w:rsidRDefault="00FA0197" w:rsidP="00AF53A3">
            <w:pPr>
              <w:ind w:firstLine="0"/>
              <w:jc w:val="center"/>
              <w:rPr>
                <w:b w:val="0"/>
                <w:bCs w:val="0"/>
                <w:sz w:val="16"/>
                <w:szCs w:val="16"/>
              </w:rPr>
            </w:pPr>
            <w:r>
              <w:rPr>
                <w:b w:val="0"/>
                <w:bCs w:val="0"/>
                <w:sz w:val="16"/>
                <w:szCs w:val="16"/>
              </w:rPr>
              <w:t>Precisão</w:t>
            </w:r>
          </w:p>
        </w:tc>
        <w:tc>
          <w:tcPr>
            <w:tcW w:w="1242" w:type="dxa"/>
            <w:vAlign w:val="center"/>
          </w:tcPr>
          <w:p w14:paraId="77C498E8" w14:textId="1B14D132" w:rsidR="00FA0197" w:rsidRPr="00A5185D" w:rsidRDefault="002E7E02" w:rsidP="00AF53A3">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20,5%</w:t>
            </w:r>
          </w:p>
        </w:tc>
        <w:tc>
          <w:tcPr>
            <w:tcW w:w="1155" w:type="dxa"/>
            <w:shd w:val="clear" w:color="auto" w:fill="CCFF99"/>
            <w:vAlign w:val="center"/>
          </w:tcPr>
          <w:p w14:paraId="4C2AF3CB" w14:textId="6C9D5B90" w:rsidR="00FA0197" w:rsidRPr="00A5185D" w:rsidRDefault="002E7E02" w:rsidP="00AF53A3">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25,0%</w:t>
            </w:r>
          </w:p>
        </w:tc>
        <w:tc>
          <w:tcPr>
            <w:tcW w:w="1396" w:type="dxa"/>
            <w:vAlign w:val="center"/>
          </w:tcPr>
          <w:p w14:paraId="26D781CC" w14:textId="35FB557C" w:rsidR="00FA0197" w:rsidRPr="00A5185D" w:rsidRDefault="002E7E02" w:rsidP="00AF53A3">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24,6%</w:t>
            </w:r>
          </w:p>
        </w:tc>
      </w:tr>
      <w:tr w:rsidR="00FA0197" w14:paraId="6F5B8CA6" w14:textId="77777777" w:rsidTr="002E7E0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422B1C64" w14:textId="2CF7C17C" w:rsidR="00FA0197" w:rsidRPr="00A5185D" w:rsidRDefault="002E7E02" w:rsidP="00AF53A3">
            <w:pPr>
              <w:ind w:firstLine="0"/>
              <w:jc w:val="center"/>
              <w:rPr>
                <w:b w:val="0"/>
                <w:bCs w:val="0"/>
                <w:sz w:val="16"/>
                <w:szCs w:val="16"/>
              </w:rPr>
            </w:pPr>
            <w:r>
              <w:rPr>
                <w:b w:val="0"/>
                <w:bCs w:val="0"/>
                <w:sz w:val="16"/>
                <w:szCs w:val="16"/>
              </w:rPr>
              <w:t>F1 - Score</w:t>
            </w:r>
          </w:p>
        </w:tc>
        <w:tc>
          <w:tcPr>
            <w:tcW w:w="1242" w:type="dxa"/>
            <w:vAlign w:val="center"/>
          </w:tcPr>
          <w:p w14:paraId="0AED0D56" w14:textId="62DE6CB6" w:rsidR="00FA0197" w:rsidRPr="00A5185D" w:rsidRDefault="002E7E02" w:rsidP="00AF53A3">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25,8%</w:t>
            </w:r>
          </w:p>
        </w:tc>
        <w:tc>
          <w:tcPr>
            <w:tcW w:w="1155" w:type="dxa"/>
            <w:vAlign w:val="center"/>
          </w:tcPr>
          <w:p w14:paraId="43254A06" w14:textId="4D67099F" w:rsidR="00FA0197" w:rsidRPr="00A5185D" w:rsidRDefault="002E7E02" w:rsidP="00AF53A3">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28,7%</w:t>
            </w:r>
          </w:p>
        </w:tc>
        <w:tc>
          <w:tcPr>
            <w:tcW w:w="1396" w:type="dxa"/>
            <w:shd w:val="clear" w:color="auto" w:fill="CCFF99"/>
            <w:vAlign w:val="center"/>
          </w:tcPr>
          <w:p w14:paraId="0895A159" w14:textId="21BAA77E" w:rsidR="00FA0197" w:rsidRPr="00A5185D" w:rsidRDefault="002E7E02" w:rsidP="00AF53A3">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32,6%</w:t>
            </w:r>
          </w:p>
        </w:tc>
      </w:tr>
      <w:tr w:rsidR="00FA0197" w14:paraId="6AF22957" w14:textId="77777777" w:rsidTr="002E7E02">
        <w:trPr>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262FBAC9" w14:textId="25E53547" w:rsidR="00FA0197" w:rsidRPr="00A5185D" w:rsidRDefault="002E7E02" w:rsidP="00AF53A3">
            <w:pPr>
              <w:ind w:firstLine="0"/>
              <w:jc w:val="center"/>
              <w:rPr>
                <w:b w:val="0"/>
                <w:bCs w:val="0"/>
                <w:sz w:val="16"/>
                <w:szCs w:val="16"/>
              </w:rPr>
            </w:pPr>
            <w:r>
              <w:rPr>
                <w:b w:val="0"/>
                <w:bCs w:val="0"/>
                <w:sz w:val="16"/>
                <w:szCs w:val="16"/>
              </w:rPr>
              <w:t>Revocação</w:t>
            </w:r>
          </w:p>
        </w:tc>
        <w:tc>
          <w:tcPr>
            <w:tcW w:w="1242" w:type="dxa"/>
            <w:vAlign w:val="center"/>
          </w:tcPr>
          <w:p w14:paraId="101D7BE0" w14:textId="2CD15411" w:rsidR="00FA0197" w:rsidRPr="00A5185D" w:rsidRDefault="002E7E02" w:rsidP="00AF53A3">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34,9%</w:t>
            </w:r>
          </w:p>
        </w:tc>
        <w:tc>
          <w:tcPr>
            <w:tcW w:w="1155" w:type="dxa"/>
            <w:vAlign w:val="center"/>
          </w:tcPr>
          <w:p w14:paraId="56260575" w14:textId="38374198" w:rsidR="00FA0197" w:rsidRPr="00A5185D" w:rsidRDefault="002E7E02" w:rsidP="002E7E02">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33,8%</w:t>
            </w:r>
          </w:p>
        </w:tc>
        <w:tc>
          <w:tcPr>
            <w:tcW w:w="1396" w:type="dxa"/>
            <w:shd w:val="clear" w:color="auto" w:fill="CCFF99"/>
            <w:vAlign w:val="center"/>
          </w:tcPr>
          <w:p w14:paraId="0BAC457B" w14:textId="5827E6A1" w:rsidR="00FA0197" w:rsidRPr="00A5185D" w:rsidRDefault="002E7E02" w:rsidP="00AF53A3">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48,4%</w:t>
            </w:r>
          </w:p>
        </w:tc>
      </w:tr>
    </w:tbl>
    <w:p w14:paraId="5D1B226D" w14:textId="2B901F1B" w:rsidR="00FA0197" w:rsidDel="00C859F0" w:rsidRDefault="00FA0197" w:rsidP="00FA0197">
      <w:pPr>
        <w:ind w:firstLine="0"/>
        <w:rPr>
          <w:del w:id="168" w:author="Adenauer" w:date="2023-11-14T18:23:00Z"/>
        </w:rPr>
      </w:pPr>
    </w:p>
    <w:p w14:paraId="3C590614" w14:textId="2C35D24B" w:rsidR="00AC06DA" w:rsidRDefault="00FA0197" w:rsidP="00AC06DA">
      <w:pPr>
        <w:pStyle w:val="PargrafodaLista"/>
        <w:numPr>
          <w:ilvl w:val="0"/>
          <w:numId w:val="10"/>
        </w:numPr>
      </w:pPr>
      <w:del w:id="169" w:author="Adenauer" w:date="2023-11-14T18:19:00Z">
        <w:r w:rsidRPr="00CF0056" w:rsidDel="00E92EB2">
          <w:rPr>
            <w:i/>
            <w:iCs/>
          </w:rPr>
          <w:delText>Undersampling</w:delText>
        </w:r>
      </w:del>
      <w:del w:id="170" w:author="Adenauer" w:date="2023-11-14T18:23:00Z">
        <w:r w:rsidDel="00C859F0">
          <w:delText>:</w:delText>
        </w:r>
      </w:del>
    </w:p>
    <w:p w14:paraId="5CD35E8F" w14:textId="77777777" w:rsidR="00AC06DA" w:rsidRDefault="00AC06DA" w:rsidP="00AC06DA">
      <w:pPr>
        <w:pStyle w:val="PargrafodaLista"/>
        <w:ind w:firstLine="0"/>
      </w:pPr>
    </w:p>
    <w:p w14:paraId="617021BD" w14:textId="17B42E60" w:rsidR="00AC06DA" w:rsidRPr="00AC06DA" w:rsidRDefault="00AC06DA" w:rsidP="00AC06DA">
      <w:pPr>
        <w:ind w:left="360" w:firstLine="0"/>
        <w:jc w:val="center"/>
        <w:rPr>
          <w:sz w:val="16"/>
          <w:szCs w:val="16"/>
        </w:rPr>
      </w:pPr>
      <w:r>
        <w:rPr>
          <w:sz w:val="16"/>
          <w:szCs w:val="16"/>
        </w:rPr>
        <w:t>Tabela 4: Resultados dos modelos com sub</w:t>
      </w:r>
      <w:del w:id="171" w:author="Adenauer" w:date="2023-11-14T18:23:00Z">
        <w:r w:rsidDel="00C859F0">
          <w:rPr>
            <w:sz w:val="16"/>
            <w:szCs w:val="16"/>
          </w:rPr>
          <w:delText xml:space="preserve"> </w:delText>
        </w:r>
      </w:del>
      <w:r>
        <w:rPr>
          <w:sz w:val="16"/>
          <w:szCs w:val="16"/>
        </w:rPr>
        <w:t>amostragem</w:t>
      </w:r>
    </w:p>
    <w:tbl>
      <w:tblPr>
        <w:tblStyle w:val="SimplesTabela21"/>
        <w:tblW w:w="5103" w:type="dxa"/>
        <w:tblLook w:val="04A0" w:firstRow="1" w:lastRow="0" w:firstColumn="1" w:lastColumn="0" w:noHBand="0" w:noVBand="1"/>
      </w:tblPr>
      <w:tblGrid>
        <w:gridCol w:w="1310"/>
        <w:gridCol w:w="1242"/>
        <w:gridCol w:w="1155"/>
        <w:gridCol w:w="1396"/>
      </w:tblGrid>
      <w:tr w:rsidR="00AC06DA" w14:paraId="768A2B73" w14:textId="77777777" w:rsidTr="00AC06DA">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3747DDD7" w14:textId="77777777" w:rsidR="00AC06DA" w:rsidRPr="00A5185D" w:rsidRDefault="00AC06DA" w:rsidP="00AF53A3">
            <w:pPr>
              <w:ind w:firstLine="0"/>
              <w:jc w:val="center"/>
              <w:rPr>
                <w:sz w:val="16"/>
                <w:szCs w:val="16"/>
              </w:rPr>
            </w:pPr>
            <w:r>
              <w:rPr>
                <w:sz w:val="16"/>
                <w:szCs w:val="16"/>
              </w:rPr>
              <w:t>Métrica</w:t>
            </w:r>
          </w:p>
        </w:tc>
        <w:tc>
          <w:tcPr>
            <w:tcW w:w="1242" w:type="dxa"/>
            <w:vAlign w:val="center"/>
          </w:tcPr>
          <w:p w14:paraId="5B165E51" w14:textId="77777777" w:rsidR="00AC06DA" w:rsidRPr="00A5185D" w:rsidRDefault="00AC06DA" w:rsidP="00AF53A3">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DT</w:t>
            </w:r>
          </w:p>
        </w:tc>
        <w:tc>
          <w:tcPr>
            <w:tcW w:w="1155" w:type="dxa"/>
            <w:vAlign w:val="center"/>
          </w:tcPr>
          <w:p w14:paraId="042D21C5" w14:textId="77777777" w:rsidR="00AC06DA" w:rsidRPr="00A5185D" w:rsidRDefault="00AC06DA" w:rsidP="00AF53A3">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RF</w:t>
            </w:r>
          </w:p>
        </w:tc>
        <w:tc>
          <w:tcPr>
            <w:tcW w:w="1396" w:type="dxa"/>
            <w:vAlign w:val="center"/>
          </w:tcPr>
          <w:p w14:paraId="52753BF6" w14:textId="77777777" w:rsidR="00AC06DA" w:rsidRPr="00A5185D" w:rsidRDefault="00AC06DA" w:rsidP="00AF53A3">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XGB</w:t>
            </w:r>
          </w:p>
        </w:tc>
      </w:tr>
      <w:tr w:rsidR="00AC06DA" w14:paraId="484C8B99" w14:textId="77777777" w:rsidTr="00AC06D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2DB1C7E0" w14:textId="77777777" w:rsidR="00AC06DA" w:rsidRPr="00A5185D" w:rsidRDefault="00AC06DA" w:rsidP="00AC06DA">
            <w:pPr>
              <w:ind w:firstLine="0"/>
              <w:jc w:val="center"/>
              <w:rPr>
                <w:b w:val="0"/>
                <w:bCs w:val="0"/>
                <w:sz w:val="16"/>
                <w:szCs w:val="16"/>
              </w:rPr>
            </w:pPr>
            <w:r>
              <w:rPr>
                <w:b w:val="0"/>
                <w:bCs w:val="0"/>
                <w:sz w:val="16"/>
                <w:szCs w:val="16"/>
              </w:rPr>
              <w:t>Acurácia</w:t>
            </w:r>
          </w:p>
        </w:tc>
        <w:tc>
          <w:tcPr>
            <w:tcW w:w="1242" w:type="dxa"/>
            <w:vAlign w:val="center"/>
          </w:tcPr>
          <w:p w14:paraId="184DA1D6" w14:textId="6087CF2F" w:rsidR="00AC06DA" w:rsidRPr="00AC06DA" w:rsidRDefault="00AC06DA" w:rsidP="00AC06D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AC06DA">
              <w:rPr>
                <w:sz w:val="16"/>
                <w:szCs w:val="16"/>
              </w:rPr>
              <w:t>67,6%</w:t>
            </w:r>
          </w:p>
        </w:tc>
        <w:tc>
          <w:tcPr>
            <w:tcW w:w="1155" w:type="dxa"/>
            <w:shd w:val="clear" w:color="auto" w:fill="auto"/>
            <w:vAlign w:val="center"/>
          </w:tcPr>
          <w:p w14:paraId="754650D3" w14:textId="75380139" w:rsidR="00AC06DA" w:rsidRPr="00AC06DA" w:rsidRDefault="00AC06DA" w:rsidP="00AC06D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AC06DA">
              <w:rPr>
                <w:sz w:val="16"/>
                <w:szCs w:val="16"/>
              </w:rPr>
              <w:t>71,9%</w:t>
            </w:r>
          </w:p>
        </w:tc>
        <w:tc>
          <w:tcPr>
            <w:tcW w:w="1396" w:type="dxa"/>
            <w:shd w:val="clear" w:color="auto" w:fill="CCFF99"/>
            <w:vAlign w:val="center"/>
          </w:tcPr>
          <w:p w14:paraId="2597B6CD" w14:textId="218D165F" w:rsidR="00AC06DA" w:rsidRPr="00AC06DA" w:rsidRDefault="00AC06DA" w:rsidP="00AC06D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AC06DA">
              <w:rPr>
                <w:sz w:val="16"/>
                <w:szCs w:val="16"/>
              </w:rPr>
              <w:t>73,2%</w:t>
            </w:r>
          </w:p>
        </w:tc>
      </w:tr>
      <w:tr w:rsidR="00AC06DA" w14:paraId="3079DEFD" w14:textId="77777777" w:rsidTr="00AC06DA">
        <w:trPr>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3B943E1B" w14:textId="77777777" w:rsidR="00AC06DA" w:rsidRPr="00A5185D" w:rsidRDefault="00AC06DA" w:rsidP="00AC06DA">
            <w:pPr>
              <w:ind w:firstLine="0"/>
              <w:jc w:val="center"/>
              <w:rPr>
                <w:b w:val="0"/>
                <w:bCs w:val="0"/>
                <w:sz w:val="16"/>
                <w:szCs w:val="16"/>
              </w:rPr>
            </w:pPr>
            <w:r>
              <w:rPr>
                <w:b w:val="0"/>
                <w:bCs w:val="0"/>
                <w:sz w:val="16"/>
                <w:szCs w:val="16"/>
              </w:rPr>
              <w:t>Precisão</w:t>
            </w:r>
          </w:p>
        </w:tc>
        <w:tc>
          <w:tcPr>
            <w:tcW w:w="1242" w:type="dxa"/>
            <w:vAlign w:val="center"/>
          </w:tcPr>
          <w:p w14:paraId="411F5D43" w14:textId="66AA672D" w:rsidR="00AC06DA" w:rsidRPr="00AC06DA" w:rsidRDefault="00AC06DA" w:rsidP="00AC06D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AC06DA">
              <w:rPr>
                <w:sz w:val="16"/>
                <w:szCs w:val="16"/>
              </w:rPr>
              <w:t>16,0%</w:t>
            </w:r>
          </w:p>
        </w:tc>
        <w:tc>
          <w:tcPr>
            <w:tcW w:w="1155" w:type="dxa"/>
            <w:shd w:val="clear" w:color="auto" w:fill="auto"/>
            <w:vAlign w:val="center"/>
          </w:tcPr>
          <w:p w14:paraId="6B49A9CE" w14:textId="45F25EDB" w:rsidR="00AC06DA" w:rsidRPr="00AC06DA" w:rsidRDefault="00AC06DA" w:rsidP="00AC06D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AC06DA">
              <w:rPr>
                <w:sz w:val="16"/>
                <w:szCs w:val="16"/>
              </w:rPr>
              <w:t>20,0%</w:t>
            </w:r>
          </w:p>
        </w:tc>
        <w:tc>
          <w:tcPr>
            <w:tcW w:w="1396" w:type="dxa"/>
            <w:shd w:val="clear" w:color="auto" w:fill="CCFF99"/>
            <w:vAlign w:val="center"/>
          </w:tcPr>
          <w:p w14:paraId="04043535" w14:textId="5FC74594" w:rsidR="00AC06DA" w:rsidRPr="00AC06DA" w:rsidRDefault="00AC06DA" w:rsidP="00AC06D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AC06DA">
              <w:rPr>
                <w:sz w:val="16"/>
                <w:szCs w:val="16"/>
              </w:rPr>
              <w:t>21,3%</w:t>
            </w:r>
          </w:p>
        </w:tc>
      </w:tr>
      <w:tr w:rsidR="00AC06DA" w14:paraId="6F11719E" w14:textId="77777777" w:rsidTr="00AC06D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4E6C543F" w14:textId="77777777" w:rsidR="00AC06DA" w:rsidRPr="00A5185D" w:rsidRDefault="00AC06DA" w:rsidP="00AC06DA">
            <w:pPr>
              <w:ind w:firstLine="0"/>
              <w:jc w:val="center"/>
              <w:rPr>
                <w:b w:val="0"/>
                <w:bCs w:val="0"/>
                <w:sz w:val="16"/>
                <w:szCs w:val="16"/>
              </w:rPr>
            </w:pPr>
            <w:r>
              <w:rPr>
                <w:b w:val="0"/>
                <w:bCs w:val="0"/>
                <w:sz w:val="16"/>
                <w:szCs w:val="16"/>
              </w:rPr>
              <w:t>F1 - Score</w:t>
            </w:r>
          </w:p>
        </w:tc>
        <w:tc>
          <w:tcPr>
            <w:tcW w:w="1242" w:type="dxa"/>
            <w:vAlign w:val="center"/>
          </w:tcPr>
          <w:p w14:paraId="2CE8C18A" w14:textId="1E4D0674" w:rsidR="00AC06DA" w:rsidRPr="00AC06DA" w:rsidRDefault="00AC06DA" w:rsidP="00AC06D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AC06DA">
              <w:rPr>
                <w:sz w:val="16"/>
                <w:szCs w:val="16"/>
              </w:rPr>
              <w:t>25,8%</w:t>
            </w:r>
          </w:p>
        </w:tc>
        <w:tc>
          <w:tcPr>
            <w:tcW w:w="1155" w:type="dxa"/>
            <w:vAlign w:val="center"/>
          </w:tcPr>
          <w:p w14:paraId="78559E00" w14:textId="3F3CEDE3" w:rsidR="00AC06DA" w:rsidRPr="00AC06DA" w:rsidRDefault="00AC06DA" w:rsidP="00AC06D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AC06DA">
              <w:rPr>
                <w:sz w:val="16"/>
                <w:szCs w:val="16"/>
              </w:rPr>
              <w:t>31,8%</w:t>
            </w:r>
          </w:p>
        </w:tc>
        <w:tc>
          <w:tcPr>
            <w:tcW w:w="1396" w:type="dxa"/>
            <w:shd w:val="clear" w:color="auto" w:fill="CCFF99"/>
            <w:vAlign w:val="center"/>
          </w:tcPr>
          <w:p w14:paraId="079B6229" w14:textId="7955E10F" w:rsidR="00AC06DA" w:rsidRPr="00AC06DA" w:rsidRDefault="00AC06DA" w:rsidP="00AC06D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AC06DA">
              <w:rPr>
                <w:sz w:val="16"/>
                <w:szCs w:val="16"/>
              </w:rPr>
              <w:t>33,6%</w:t>
            </w:r>
          </w:p>
        </w:tc>
      </w:tr>
      <w:tr w:rsidR="00AC06DA" w14:paraId="0813FDE5" w14:textId="77777777" w:rsidTr="00AC06DA">
        <w:trPr>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0B40B97B" w14:textId="77777777" w:rsidR="00AC06DA" w:rsidRPr="00A5185D" w:rsidRDefault="00AC06DA" w:rsidP="00AC06DA">
            <w:pPr>
              <w:ind w:firstLine="0"/>
              <w:jc w:val="center"/>
              <w:rPr>
                <w:b w:val="0"/>
                <w:bCs w:val="0"/>
                <w:sz w:val="16"/>
                <w:szCs w:val="16"/>
              </w:rPr>
            </w:pPr>
            <w:r>
              <w:rPr>
                <w:b w:val="0"/>
                <w:bCs w:val="0"/>
                <w:sz w:val="16"/>
                <w:szCs w:val="16"/>
              </w:rPr>
              <w:t>Revocação</w:t>
            </w:r>
          </w:p>
        </w:tc>
        <w:tc>
          <w:tcPr>
            <w:tcW w:w="1242" w:type="dxa"/>
            <w:vAlign w:val="center"/>
          </w:tcPr>
          <w:p w14:paraId="4D18598E" w14:textId="11E36A5C" w:rsidR="00AC06DA" w:rsidRPr="00AC06DA" w:rsidRDefault="00AC06DA" w:rsidP="00AC06D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AC06DA">
              <w:rPr>
                <w:sz w:val="16"/>
                <w:szCs w:val="16"/>
              </w:rPr>
              <w:t>66,2%</w:t>
            </w:r>
          </w:p>
        </w:tc>
        <w:tc>
          <w:tcPr>
            <w:tcW w:w="1155" w:type="dxa"/>
            <w:vAlign w:val="center"/>
          </w:tcPr>
          <w:p w14:paraId="3A308D6E" w14:textId="670A242D" w:rsidR="00AC06DA" w:rsidRPr="00AC06DA" w:rsidRDefault="00AC06DA" w:rsidP="00AC06D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AC06DA">
              <w:rPr>
                <w:sz w:val="16"/>
                <w:szCs w:val="16"/>
              </w:rPr>
              <w:t>76,8%</w:t>
            </w:r>
          </w:p>
        </w:tc>
        <w:tc>
          <w:tcPr>
            <w:tcW w:w="1396" w:type="dxa"/>
            <w:shd w:val="clear" w:color="auto" w:fill="CCFF99"/>
            <w:vAlign w:val="center"/>
          </w:tcPr>
          <w:p w14:paraId="73AE7D90" w14:textId="3D7D6573" w:rsidR="00AC06DA" w:rsidRPr="00AC06DA" w:rsidRDefault="00AC06DA" w:rsidP="00AC06D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AC06DA">
              <w:rPr>
                <w:sz w:val="16"/>
                <w:szCs w:val="16"/>
              </w:rPr>
              <w:t>79,4%</w:t>
            </w:r>
          </w:p>
        </w:tc>
      </w:tr>
    </w:tbl>
    <w:p w14:paraId="2241E29B" w14:textId="3A43B088" w:rsidR="00AC06DA" w:rsidDel="00C859F0" w:rsidRDefault="00AC06DA" w:rsidP="00AC06DA">
      <w:pPr>
        <w:ind w:firstLine="0"/>
        <w:rPr>
          <w:del w:id="172" w:author="Adenauer" w:date="2023-11-14T18:23:00Z"/>
        </w:rPr>
      </w:pPr>
    </w:p>
    <w:p w14:paraId="4D30BA80" w14:textId="6CEBC276" w:rsidR="00FA0197" w:rsidDel="00C859F0" w:rsidRDefault="00FA0197" w:rsidP="00AF53A3">
      <w:pPr>
        <w:pStyle w:val="PargrafodaLista"/>
        <w:numPr>
          <w:ilvl w:val="0"/>
          <w:numId w:val="10"/>
        </w:numPr>
        <w:rPr>
          <w:del w:id="173" w:author="Adenauer" w:date="2023-11-14T18:23:00Z"/>
        </w:rPr>
      </w:pPr>
      <w:del w:id="174" w:author="Adenauer" w:date="2023-11-14T18:20:00Z">
        <w:r w:rsidRPr="00CF0056" w:rsidDel="00E92EB2">
          <w:rPr>
            <w:i/>
            <w:iCs/>
          </w:rPr>
          <w:delText>Oversampling</w:delText>
        </w:r>
        <w:r w:rsidDel="00E92EB2">
          <w:delText xml:space="preserve"> + </w:delText>
        </w:r>
        <w:r w:rsidRPr="00CF0056" w:rsidDel="00E92EB2">
          <w:rPr>
            <w:i/>
            <w:iCs/>
          </w:rPr>
          <w:delText>Undersampling</w:delText>
        </w:r>
      </w:del>
      <w:del w:id="175" w:author="Adenauer" w:date="2023-11-14T18:23:00Z">
        <w:r w:rsidDel="00C859F0">
          <w:delText xml:space="preserve">: </w:delText>
        </w:r>
      </w:del>
    </w:p>
    <w:p w14:paraId="382F527B" w14:textId="77777777" w:rsidR="00AC06DA" w:rsidRDefault="00AC06DA" w:rsidP="00AC06DA">
      <w:pPr>
        <w:pStyle w:val="PargrafodaLista"/>
        <w:ind w:firstLine="0"/>
      </w:pPr>
    </w:p>
    <w:p w14:paraId="11A4B418" w14:textId="27D141C4" w:rsidR="00AC06DA" w:rsidRDefault="00AC06DA" w:rsidP="00BB4788">
      <w:pPr>
        <w:ind w:firstLine="0"/>
        <w:jc w:val="center"/>
        <w:rPr>
          <w:sz w:val="16"/>
          <w:szCs w:val="16"/>
        </w:rPr>
      </w:pPr>
      <w:r>
        <w:rPr>
          <w:sz w:val="16"/>
          <w:szCs w:val="16"/>
        </w:rPr>
        <w:t>Tabela 5: Resultados dos modelos com a combinação de métodos</w:t>
      </w:r>
      <w:ins w:id="176" w:author="Adenauer" w:date="2023-11-14T18:24:00Z">
        <w:r w:rsidR="00C859F0">
          <w:rPr>
            <w:sz w:val="16"/>
            <w:szCs w:val="16"/>
          </w:rPr>
          <w:t xml:space="preserve"> de subamostragem e sobreamostragem</w:t>
        </w:r>
      </w:ins>
    </w:p>
    <w:p w14:paraId="1BA272A6" w14:textId="77777777" w:rsidR="00AC06DA" w:rsidRPr="00AC06DA" w:rsidRDefault="00AC06DA" w:rsidP="00AC06DA">
      <w:pPr>
        <w:ind w:firstLine="0"/>
        <w:jc w:val="center"/>
        <w:rPr>
          <w:sz w:val="16"/>
          <w:szCs w:val="16"/>
        </w:rPr>
      </w:pPr>
    </w:p>
    <w:tbl>
      <w:tblPr>
        <w:tblStyle w:val="SimplesTabela21"/>
        <w:tblW w:w="5103" w:type="dxa"/>
        <w:tblLook w:val="04A0" w:firstRow="1" w:lastRow="0" w:firstColumn="1" w:lastColumn="0" w:noHBand="0" w:noVBand="1"/>
      </w:tblPr>
      <w:tblGrid>
        <w:gridCol w:w="1310"/>
        <w:gridCol w:w="1242"/>
        <w:gridCol w:w="1155"/>
        <w:gridCol w:w="1396"/>
      </w:tblGrid>
      <w:tr w:rsidR="00AC06DA" w14:paraId="791FE96E" w14:textId="77777777" w:rsidTr="00AF53A3">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3255C329" w14:textId="77777777" w:rsidR="00AC06DA" w:rsidRPr="00A5185D" w:rsidRDefault="00AC06DA" w:rsidP="00AF53A3">
            <w:pPr>
              <w:ind w:firstLine="0"/>
              <w:jc w:val="center"/>
              <w:rPr>
                <w:sz w:val="16"/>
                <w:szCs w:val="16"/>
              </w:rPr>
            </w:pPr>
            <w:r>
              <w:rPr>
                <w:sz w:val="16"/>
                <w:szCs w:val="16"/>
              </w:rPr>
              <w:t>Métrica</w:t>
            </w:r>
          </w:p>
        </w:tc>
        <w:tc>
          <w:tcPr>
            <w:tcW w:w="1242" w:type="dxa"/>
            <w:vAlign w:val="center"/>
          </w:tcPr>
          <w:p w14:paraId="1F2CC46D" w14:textId="77777777" w:rsidR="00AC06DA" w:rsidRPr="00A5185D" w:rsidRDefault="00AC06DA" w:rsidP="00AF53A3">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DT</w:t>
            </w:r>
          </w:p>
        </w:tc>
        <w:tc>
          <w:tcPr>
            <w:tcW w:w="1155" w:type="dxa"/>
            <w:vAlign w:val="center"/>
          </w:tcPr>
          <w:p w14:paraId="13785CD9" w14:textId="77777777" w:rsidR="00AC06DA" w:rsidRPr="00A5185D" w:rsidRDefault="00AC06DA" w:rsidP="00AF53A3">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RF</w:t>
            </w:r>
          </w:p>
        </w:tc>
        <w:tc>
          <w:tcPr>
            <w:tcW w:w="1396" w:type="dxa"/>
            <w:vAlign w:val="center"/>
          </w:tcPr>
          <w:p w14:paraId="0B8E9CBE" w14:textId="77777777" w:rsidR="00AC06DA" w:rsidRPr="00A5185D" w:rsidRDefault="00AC06DA" w:rsidP="00AF53A3">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XGB</w:t>
            </w:r>
          </w:p>
        </w:tc>
      </w:tr>
      <w:tr w:rsidR="00BB4788" w14:paraId="741C746F" w14:textId="77777777" w:rsidTr="00BB478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584B1AF1" w14:textId="77777777" w:rsidR="00BB4788" w:rsidRPr="00A5185D" w:rsidRDefault="00BB4788" w:rsidP="00BB4788">
            <w:pPr>
              <w:ind w:firstLine="0"/>
              <w:jc w:val="center"/>
              <w:rPr>
                <w:b w:val="0"/>
                <w:bCs w:val="0"/>
                <w:sz w:val="16"/>
                <w:szCs w:val="16"/>
              </w:rPr>
            </w:pPr>
            <w:r>
              <w:rPr>
                <w:b w:val="0"/>
                <w:bCs w:val="0"/>
                <w:sz w:val="16"/>
                <w:szCs w:val="16"/>
              </w:rPr>
              <w:t>Acurácia</w:t>
            </w:r>
          </w:p>
        </w:tc>
        <w:tc>
          <w:tcPr>
            <w:tcW w:w="1242" w:type="dxa"/>
            <w:vAlign w:val="center"/>
          </w:tcPr>
          <w:p w14:paraId="545584AA" w14:textId="5368AAE6" w:rsidR="00BB4788" w:rsidRPr="00BB4788" w:rsidRDefault="00BB4788" w:rsidP="00BB478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BB4788">
              <w:rPr>
                <w:sz w:val="16"/>
                <w:szCs w:val="16"/>
              </w:rPr>
              <w:t>80,5%</w:t>
            </w:r>
          </w:p>
        </w:tc>
        <w:tc>
          <w:tcPr>
            <w:tcW w:w="1155" w:type="dxa"/>
            <w:shd w:val="clear" w:color="auto" w:fill="auto"/>
            <w:vAlign w:val="center"/>
          </w:tcPr>
          <w:p w14:paraId="6FCF43EC" w14:textId="62906B00" w:rsidR="00BB4788" w:rsidRPr="00BB4788" w:rsidRDefault="00BB4788" w:rsidP="00BB478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BB4788">
              <w:rPr>
                <w:sz w:val="16"/>
                <w:szCs w:val="16"/>
              </w:rPr>
              <w:t>82,6%</w:t>
            </w:r>
          </w:p>
        </w:tc>
        <w:tc>
          <w:tcPr>
            <w:tcW w:w="1396" w:type="dxa"/>
            <w:shd w:val="clear" w:color="auto" w:fill="CCFF99"/>
            <w:vAlign w:val="center"/>
          </w:tcPr>
          <w:p w14:paraId="7D6DB096" w14:textId="7FF4DECC" w:rsidR="00BB4788" w:rsidRPr="00BB4788" w:rsidRDefault="00BB4788" w:rsidP="00BB478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BB4788">
              <w:rPr>
                <w:sz w:val="16"/>
                <w:szCs w:val="16"/>
              </w:rPr>
              <w:t>83,4%</w:t>
            </w:r>
          </w:p>
        </w:tc>
      </w:tr>
      <w:tr w:rsidR="00BB4788" w14:paraId="424F0D80" w14:textId="77777777" w:rsidTr="00BB4788">
        <w:trPr>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02ABAF9A" w14:textId="77777777" w:rsidR="00BB4788" w:rsidRPr="00A5185D" w:rsidRDefault="00BB4788" w:rsidP="00BB4788">
            <w:pPr>
              <w:ind w:firstLine="0"/>
              <w:jc w:val="center"/>
              <w:rPr>
                <w:b w:val="0"/>
                <w:bCs w:val="0"/>
                <w:sz w:val="16"/>
                <w:szCs w:val="16"/>
              </w:rPr>
            </w:pPr>
            <w:r>
              <w:rPr>
                <w:b w:val="0"/>
                <w:bCs w:val="0"/>
                <w:sz w:val="16"/>
                <w:szCs w:val="16"/>
              </w:rPr>
              <w:t>Precisão</w:t>
            </w:r>
          </w:p>
        </w:tc>
        <w:tc>
          <w:tcPr>
            <w:tcW w:w="1242" w:type="dxa"/>
            <w:vAlign w:val="center"/>
          </w:tcPr>
          <w:p w14:paraId="0F7C625E" w14:textId="1B100F36" w:rsidR="00BB4788" w:rsidRPr="00BB4788" w:rsidRDefault="00BB4788" w:rsidP="00BB478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BB4788">
              <w:rPr>
                <w:sz w:val="16"/>
                <w:szCs w:val="16"/>
              </w:rPr>
              <w:t>21,7%</w:t>
            </w:r>
          </w:p>
        </w:tc>
        <w:tc>
          <w:tcPr>
            <w:tcW w:w="1155" w:type="dxa"/>
            <w:shd w:val="clear" w:color="auto" w:fill="auto"/>
            <w:vAlign w:val="center"/>
          </w:tcPr>
          <w:p w14:paraId="31D66534" w14:textId="31705F40" w:rsidR="00BB4788" w:rsidRPr="00BB4788" w:rsidRDefault="00BB4788" w:rsidP="00BB478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BB4788">
              <w:rPr>
                <w:sz w:val="16"/>
                <w:szCs w:val="16"/>
              </w:rPr>
              <w:t>25,7%</w:t>
            </w:r>
          </w:p>
        </w:tc>
        <w:tc>
          <w:tcPr>
            <w:tcW w:w="1396" w:type="dxa"/>
            <w:shd w:val="clear" w:color="auto" w:fill="CCFF99"/>
            <w:vAlign w:val="center"/>
          </w:tcPr>
          <w:p w14:paraId="08F53716" w14:textId="535C5FD3" w:rsidR="00BB4788" w:rsidRPr="00BB4788" w:rsidRDefault="00BB4788" w:rsidP="00BB478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BB4788">
              <w:rPr>
                <w:sz w:val="16"/>
                <w:szCs w:val="16"/>
              </w:rPr>
              <w:t>27,5%</w:t>
            </w:r>
          </w:p>
        </w:tc>
      </w:tr>
      <w:tr w:rsidR="00BB4788" w14:paraId="39B6C23A" w14:textId="77777777" w:rsidTr="00BB478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6DC5BE6A" w14:textId="77777777" w:rsidR="00BB4788" w:rsidRPr="00A5185D" w:rsidRDefault="00BB4788" w:rsidP="00BB4788">
            <w:pPr>
              <w:ind w:firstLine="0"/>
              <w:jc w:val="center"/>
              <w:rPr>
                <w:b w:val="0"/>
                <w:bCs w:val="0"/>
                <w:sz w:val="16"/>
                <w:szCs w:val="16"/>
              </w:rPr>
            </w:pPr>
            <w:r>
              <w:rPr>
                <w:b w:val="0"/>
                <w:bCs w:val="0"/>
                <w:sz w:val="16"/>
                <w:szCs w:val="16"/>
              </w:rPr>
              <w:t>F1 - Score</w:t>
            </w:r>
          </w:p>
        </w:tc>
        <w:tc>
          <w:tcPr>
            <w:tcW w:w="1242" w:type="dxa"/>
            <w:vAlign w:val="center"/>
          </w:tcPr>
          <w:p w14:paraId="5626DD52" w14:textId="52CDF7A2" w:rsidR="00BB4788" w:rsidRPr="00BB4788" w:rsidRDefault="00BB4788" w:rsidP="00BB478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BB4788">
              <w:rPr>
                <w:sz w:val="16"/>
                <w:szCs w:val="16"/>
              </w:rPr>
              <w:t>30,2%</w:t>
            </w:r>
          </w:p>
        </w:tc>
        <w:tc>
          <w:tcPr>
            <w:tcW w:w="1155" w:type="dxa"/>
            <w:vAlign w:val="center"/>
          </w:tcPr>
          <w:p w14:paraId="2C057386" w14:textId="6B5E75F0" w:rsidR="00BB4788" w:rsidRPr="00BB4788" w:rsidRDefault="00BB4788" w:rsidP="00BB478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BB4788">
              <w:rPr>
                <w:sz w:val="16"/>
                <w:szCs w:val="16"/>
              </w:rPr>
              <w:t>35,0%</w:t>
            </w:r>
          </w:p>
        </w:tc>
        <w:tc>
          <w:tcPr>
            <w:tcW w:w="1396" w:type="dxa"/>
            <w:shd w:val="clear" w:color="auto" w:fill="CCFF99"/>
            <w:vAlign w:val="center"/>
          </w:tcPr>
          <w:p w14:paraId="682DA243" w14:textId="1CE309E0" w:rsidR="00BB4788" w:rsidRPr="00BB4788" w:rsidRDefault="00BB4788" w:rsidP="00BB478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BB4788">
              <w:rPr>
                <w:sz w:val="16"/>
                <w:szCs w:val="16"/>
              </w:rPr>
              <w:t>37,3%</w:t>
            </w:r>
          </w:p>
        </w:tc>
      </w:tr>
      <w:tr w:rsidR="00BB4788" w14:paraId="3609EA8A" w14:textId="77777777" w:rsidTr="00BB4788">
        <w:trPr>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3345F566" w14:textId="77777777" w:rsidR="00BB4788" w:rsidRPr="00A5185D" w:rsidRDefault="00BB4788" w:rsidP="00BB4788">
            <w:pPr>
              <w:ind w:firstLine="0"/>
              <w:jc w:val="center"/>
              <w:rPr>
                <w:b w:val="0"/>
                <w:bCs w:val="0"/>
                <w:sz w:val="16"/>
                <w:szCs w:val="16"/>
              </w:rPr>
            </w:pPr>
            <w:r>
              <w:rPr>
                <w:b w:val="0"/>
                <w:bCs w:val="0"/>
                <w:sz w:val="16"/>
                <w:szCs w:val="16"/>
              </w:rPr>
              <w:t>Revocação</w:t>
            </w:r>
          </w:p>
        </w:tc>
        <w:tc>
          <w:tcPr>
            <w:tcW w:w="1242" w:type="dxa"/>
            <w:vAlign w:val="center"/>
          </w:tcPr>
          <w:p w14:paraId="1DE42B17" w14:textId="567BA6B7" w:rsidR="00BB4788" w:rsidRPr="00BB4788" w:rsidRDefault="00BB4788" w:rsidP="00BB478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BB4788">
              <w:rPr>
                <w:sz w:val="16"/>
                <w:szCs w:val="16"/>
              </w:rPr>
              <w:t>49,5%</w:t>
            </w:r>
          </w:p>
        </w:tc>
        <w:tc>
          <w:tcPr>
            <w:tcW w:w="1155" w:type="dxa"/>
            <w:vAlign w:val="center"/>
          </w:tcPr>
          <w:p w14:paraId="5555CD72" w14:textId="100FC038" w:rsidR="00BB4788" w:rsidRPr="00BB4788" w:rsidRDefault="00BB4788" w:rsidP="00BB478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BB4788">
              <w:rPr>
                <w:sz w:val="16"/>
                <w:szCs w:val="16"/>
              </w:rPr>
              <w:t>55,0%</w:t>
            </w:r>
          </w:p>
        </w:tc>
        <w:tc>
          <w:tcPr>
            <w:tcW w:w="1396" w:type="dxa"/>
            <w:shd w:val="clear" w:color="auto" w:fill="CCFF99"/>
            <w:vAlign w:val="center"/>
          </w:tcPr>
          <w:p w14:paraId="57B7822D" w14:textId="5F4E1B96" w:rsidR="00BB4788" w:rsidRPr="00BB4788" w:rsidRDefault="00BB4788" w:rsidP="00BB478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BB4788">
              <w:rPr>
                <w:sz w:val="16"/>
                <w:szCs w:val="16"/>
              </w:rPr>
              <w:t>58,0%</w:t>
            </w:r>
          </w:p>
        </w:tc>
      </w:tr>
    </w:tbl>
    <w:p w14:paraId="39927F65" w14:textId="77777777" w:rsidR="00BB4788" w:rsidRDefault="00BB4788" w:rsidP="00AC06DA">
      <w:pPr>
        <w:ind w:firstLine="0"/>
        <w:rPr>
          <w:sz w:val="24"/>
          <w:szCs w:val="24"/>
        </w:rPr>
      </w:pPr>
    </w:p>
    <w:p w14:paraId="06AC6204" w14:textId="77777777" w:rsidR="00C859F0" w:rsidRDefault="00BB4788" w:rsidP="00AC06DA">
      <w:pPr>
        <w:ind w:firstLine="0"/>
        <w:rPr>
          <w:ins w:id="177" w:author="Adenauer" w:date="2023-11-14T18:24:00Z"/>
        </w:rPr>
      </w:pPr>
      <w:r>
        <w:tab/>
      </w:r>
    </w:p>
    <w:p w14:paraId="05AA2509" w14:textId="60B3BDC6" w:rsidR="00C859F0" w:rsidRDefault="00C859F0">
      <w:pPr>
        <w:pStyle w:val="PargrafodaLista"/>
        <w:numPr>
          <w:ilvl w:val="1"/>
          <w:numId w:val="1"/>
        </w:numPr>
        <w:rPr>
          <w:ins w:id="178" w:author="Adenauer" w:date="2023-11-14T18:24:00Z"/>
        </w:rPr>
        <w:pPrChange w:id="179" w:author="Adenauer" w:date="2023-11-14T18:24:00Z">
          <w:pPr>
            <w:ind w:firstLine="0"/>
          </w:pPr>
        </w:pPrChange>
      </w:pPr>
      <w:ins w:id="180" w:author="Adenauer" w:date="2023-11-14T18:24:00Z">
        <w:r w:rsidRPr="00C859F0">
          <w:rPr>
            <w:b/>
          </w:rPr>
          <w:t xml:space="preserve">Hiperparametrização do melhor modelo </w:t>
        </w:r>
      </w:ins>
    </w:p>
    <w:p w14:paraId="7877F68D" w14:textId="77777777" w:rsidR="00C859F0" w:rsidDel="00C859F0" w:rsidRDefault="00C859F0" w:rsidP="00C859F0">
      <w:pPr>
        <w:ind w:firstLine="0"/>
        <w:rPr>
          <w:ins w:id="181" w:author="Adenauer" w:date="2023-11-14T18:27:00Z"/>
        </w:rPr>
      </w:pPr>
      <w:ins w:id="182" w:author="Adenauer" w:date="2023-11-14T18:21:00Z">
        <w:r>
          <w:t>Considerando que o modelo XGB destacou-se em comparaç</w:t>
        </w:r>
      </w:ins>
      <w:ins w:id="183" w:author="Adenauer" w:date="2023-11-14T18:22:00Z">
        <w:r>
          <w:t>ão às estratégias tradicionais, ex</w:t>
        </w:r>
      </w:ins>
      <w:ins w:id="184" w:author="Adenauer" w:date="2023-11-14T18:25:00Z">
        <w:r>
          <w:t>i</w:t>
        </w:r>
      </w:ins>
      <w:ins w:id="185" w:author="Adenauer" w:date="2023-11-14T18:22:00Z">
        <w:r>
          <w:t xml:space="preserve">bimos </w:t>
        </w:r>
      </w:ins>
      <w:ins w:id="186" w:author="Adenauer" w:date="2023-11-14T18:26:00Z">
        <w:r>
          <w:t xml:space="preserve">na figura </w:t>
        </w:r>
      </w:ins>
      <w:ins w:id="187" w:author="Adenauer" w:date="2023-11-14T18:22:00Z">
        <w:r>
          <w:t xml:space="preserve">abaixo os resultados </w:t>
        </w:r>
      </w:ins>
      <w:ins w:id="188" w:author="Adenauer" w:date="2023-11-14T18:25:00Z">
        <w:r>
          <w:t xml:space="preserve">da hiperparametrização deste modelo. </w:t>
        </w:r>
      </w:ins>
      <w:proofErr w:type="gramStart"/>
      <w:ins w:id="189" w:author="Adenauer" w:date="2023-11-14T18:22:00Z">
        <w:r>
          <w:t xml:space="preserve">para  </w:t>
        </w:r>
      </w:ins>
      <w:ins w:id="190" w:author="Adenauer" w:date="2023-11-14T18:27:00Z">
        <w:r>
          <w:t>cada</w:t>
        </w:r>
        <w:proofErr w:type="gramEnd"/>
        <w:r>
          <w:t xml:space="preserve"> método</w:t>
        </w:r>
        <w:r w:rsidRPr="00965C47">
          <w:t xml:space="preserve"> de balanceamento de classes</w:t>
        </w:r>
        <w:r>
          <w:t xml:space="preserve"> empregado</w:t>
        </w:r>
      </w:ins>
    </w:p>
    <w:p w14:paraId="36AACB08" w14:textId="4BDE25F1" w:rsidR="00BB4788" w:rsidDel="00C859F0" w:rsidRDefault="00BB4788" w:rsidP="00AC06DA">
      <w:pPr>
        <w:ind w:firstLine="0"/>
        <w:rPr>
          <w:del w:id="191" w:author="Adenauer" w:date="2023-11-14T18:27:00Z"/>
        </w:rPr>
      </w:pPr>
      <w:del w:id="192" w:author="Adenauer" w:date="2023-11-14T18:27:00Z">
        <w:r w:rsidDel="00C859F0">
          <w:delText>A matriz de confusão dos</w:delText>
        </w:r>
        <w:r w:rsidR="005446FD" w:rsidDel="00C859F0">
          <w:delText xml:space="preserve"> dados previstos pelo</w:delText>
        </w:r>
        <w:r w:rsidDel="00C859F0">
          <w:delText xml:space="preserve"> modelo XGB </w:delText>
        </w:r>
        <w:r w:rsidR="005446FD" w:rsidDel="00C859F0">
          <w:delText>com o balanceamento de classe combinado por sobre amostragem e sub amostragem foram:</w:delText>
        </w:r>
      </w:del>
    </w:p>
    <w:p w14:paraId="0B8C22CD" w14:textId="24627DF9" w:rsidR="005446FD" w:rsidRPr="005446FD" w:rsidDel="00C859F0" w:rsidRDefault="005446FD" w:rsidP="005446FD">
      <w:pPr>
        <w:ind w:firstLine="0"/>
        <w:jc w:val="center"/>
        <w:rPr>
          <w:del w:id="193" w:author="Adenauer" w:date="2023-11-14T18:27:00Z"/>
          <w:sz w:val="16"/>
          <w:szCs w:val="16"/>
        </w:rPr>
      </w:pPr>
    </w:p>
    <w:p w14:paraId="59D7037C" w14:textId="7AB23AAB" w:rsidR="005446FD" w:rsidDel="00C859F0" w:rsidRDefault="005446FD" w:rsidP="005446FD">
      <w:pPr>
        <w:ind w:firstLine="0"/>
        <w:jc w:val="center"/>
        <w:rPr>
          <w:del w:id="194" w:author="Adenauer" w:date="2023-11-14T18:26:00Z"/>
        </w:rPr>
      </w:pPr>
      <w:commentRangeStart w:id="195"/>
      <w:del w:id="196" w:author="Adenauer" w:date="2023-11-14T18:26:00Z">
        <w:r w:rsidRPr="005446FD" w:rsidDel="00C859F0">
          <w:rPr>
            <w:noProof/>
          </w:rPr>
          <w:lastRenderedPageBreak/>
          <w:drawing>
            <wp:inline distT="0" distB="0" distL="0" distR="0" wp14:anchorId="6943D3A3" wp14:editId="28F89809">
              <wp:extent cx="2303253" cy="2386324"/>
              <wp:effectExtent l="0" t="0" r="1905" b="0"/>
              <wp:docPr id="141278832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788322" name=""/>
                      <pic:cNvPicPr/>
                    </pic:nvPicPr>
                    <pic:blipFill>
                      <a:blip r:embed="rId18"/>
                      <a:stretch>
                        <a:fillRect/>
                      </a:stretch>
                    </pic:blipFill>
                    <pic:spPr>
                      <a:xfrm>
                        <a:off x="0" y="0"/>
                        <a:ext cx="2313844" cy="2397297"/>
                      </a:xfrm>
                      <a:prstGeom prst="rect">
                        <a:avLst/>
                      </a:prstGeom>
                    </pic:spPr>
                  </pic:pic>
                </a:graphicData>
              </a:graphic>
            </wp:inline>
          </w:drawing>
        </w:r>
      </w:del>
    </w:p>
    <w:p w14:paraId="79716069" w14:textId="3F94D6FB" w:rsidR="005446FD" w:rsidDel="00C859F0" w:rsidRDefault="005446FD" w:rsidP="005446FD">
      <w:pPr>
        <w:ind w:firstLine="0"/>
        <w:jc w:val="center"/>
        <w:rPr>
          <w:del w:id="197" w:author="Adenauer" w:date="2023-11-14T18:26:00Z"/>
          <w:sz w:val="16"/>
          <w:szCs w:val="16"/>
        </w:rPr>
      </w:pPr>
      <w:del w:id="198" w:author="Adenauer" w:date="2023-11-14T18:26:00Z">
        <w:r w:rsidDel="00C859F0">
          <w:rPr>
            <w:sz w:val="16"/>
            <w:szCs w:val="16"/>
          </w:rPr>
          <w:delText xml:space="preserve">Figura </w:delText>
        </w:r>
        <w:r w:rsidR="00CF0056" w:rsidDel="00C859F0">
          <w:rPr>
            <w:sz w:val="16"/>
            <w:szCs w:val="16"/>
          </w:rPr>
          <w:delText>6</w:delText>
        </w:r>
        <w:r w:rsidDel="00C859F0">
          <w:rPr>
            <w:sz w:val="16"/>
            <w:szCs w:val="16"/>
          </w:rPr>
          <w:delText xml:space="preserve">: Matriz de confusão dos resultados preditos pelo modelo </w:delText>
        </w:r>
        <w:r w:rsidRPr="00CF0056" w:rsidDel="00C859F0">
          <w:rPr>
            <w:i/>
            <w:iCs/>
            <w:sz w:val="16"/>
            <w:szCs w:val="16"/>
          </w:rPr>
          <w:delText>XGBoosting</w:delText>
        </w:r>
        <w:commentRangeEnd w:id="195"/>
        <w:r w:rsidR="00C859F0" w:rsidDel="00C859F0">
          <w:rPr>
            <w:rStyle w:val="Refdecomentrio"/>
          </w:rPr>
          <w:commentReference w:id="195"/>
        </w:r>
      </w:del>
    </w:p>
    <w:p w14:paraId="7CC22D67" w14:textId="718770C0" w:rsidR="005446FD" w:rsidDel="00C859F0" w:rsidRDefault="005446FD" w:rsidP="005446FD">
      <w:pPr>
        <w:ind w:firstLine="0"/>
        <w:jc w:val="center"/>
        <w:rPr>
          <w:del w:id="199" w:author="Adenauer" w:date="2023-11-14T18:27:00Z"/>
          <w:sz w:val="16"/>
          <w:szCs w:val="16"/>
        </w:rPr>
      </w:pPr>
    </w:p>
    <w:p w14:paraId="117E780B" w14:textId="65C95969" w:rsidR="005446FD" w:rsidRDefault="00965C47" w:rsidP="005446FD">
      <w:pPr>
        <w:ind w:firstLine="0"/>
      </w:pPr>
      <w:del w:id="200" w:author="Adenauer" w:date="2023-11-14T18:27:00Z">
        <w:r w:rsidDel="00C859F0">
          <w:tab/>
        </w:r>
        <w:r w:rsidRPr="00965C47" w:rsidDel="00C859F0">
          <w:delText xml:space="preserve">As métricas obtidas a partir do modelo </w:delText>
        </w:r>
        <w:r w:rsidRPr="00CF0056" w:rsidDel="00C859F0">
          <w:rPr>
            <w:i/>
            <w:iCs/>
          </w:rPr>
          <w:delText>XGBoosting</w:delText>
        </w:r>
        <w:r w:rsidR="00B27842" w:rsidDel="00C859F0">
          <w:delText xml:space="preserve"> hiper parametrizado</w:delText>
        </w:r>
        <w:r w:rsidRPr="00965C47" w:rsidDel="00C859F0">
          <w:delText>, combinado com os métodos de balanceamento de classes, foram as seguintes:</w:delText>
        </w:r>
      </w:del>
    </w:p>
    <w:p w14:paraId="4EECF1E4" w14:textId="3672C55A" w:rsidR="00C2271D" w:rsidRDefault="00A62E44" w:rsidP="00A62E44">
      <w:pPr>
        <w:ind w:firstLine="0"/>
        <w:jc w:val="center"/>
      </w:pPr>
      <w:r w:rsidRPr="00A62E44">
        <w:rPr>
          <w:noProof/>
        </w:rPr>
        <w:drawing>
          <wp:inline distT="0" distB="0" distL="0" distR="0" wp14:anchorId="6C09D879" wp14:editId="625A60E1">
            <wp:extent cx="3094074" cy="2295646"/>
            <wp:effectExtent l="0" t="0" r="0" b="0"/>
            <wp:docPr id="206765020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650203" name=""/>
                    <pic:cNvPicPr/>
                  </pic:nvPicPr>
                  <pic:blipFill>
                    <a:blip r:embed="rId19"/>
                    <a:stretch>
                      <a:fillRect/>
                    </a:stretch>
                  </pic:blipFill>
                  <pic:spPr>
                    <a:xfrm>
                      <a:off x="0" y="0"/>
                      <a:ext cx="3106559" cy="2304910"/>
                    </a:xfrm>
                    <a:prstGeom prst="rect">
                      <a:avLst/>
                    </a:prstGeom>
                  </pic:spPr>
                </pic:pic>
              </a:graphicData>
            </a:graphic>
          </wp:inline>
        </w:drawing>
      </w:r>
    </w:p>
    <w:p w14:paraId="125FD5F2" w14:textId="2B8AAA99" w:rsidR="00EF54A2" w:rsidRDefault="00A62E44" w:rsidP="00C2271D">
      <w:pPr>
        <w:ind w:firstLine="0"/>
        <w:jc w:val="center"/>
        <w:rPr>
          <w:sz w:val="16"/>
          <w:szCs w:val="16"/>
        </w:rPr>
      </w:pPr>
      <w:r>
        <w:rPr>
          <w:sz w:val="16"/>
          <w:szCs w:val="16"/>
        </w:rPr>
        <w:t xml:space="preserve">Figura </w:t>
      </w:r>
      <w:r w:rsidR="00CF0056">
        <w:rPr>
          <w:sz w:val="16"/>
          <w:szCs w:val="16"/>
        </w:rPr>
        <w:t>7</w:t>
      </w:r>
      <w:r w:rsidR="00C2271D">
        <w:rPr>
          <w:sz w:val="16"/>
          <w:szCs w:val="16"/>
        </w:rPr>
        <w:t xml:space="preserve">: Resultados do modelo </w:t>
      </w:r>
      <w:r w:rsidR="00C2271D" w:rsidRPr="00CF0056">
        <w:rPr>
          <w:i/>
          <w:iCs/>
          <w:sz w:val="16"/>
          <w:szCs w:val="16"/>
        </w:rPr>
        <w:t>XGBoosting</w:t>
      </w:r>
      <w:r w:rsidR="00C2271D">
        <w:rPr>
          <w:sz w:val="16"/>
          <w:szCs w:val="16"/>
        </w:rPr>
        <w:t xml:space="preserve"> hiper parametrizado</w:t>
      </w:r>
    </w:p>
    <w:p w14:paraId="58F1D3D4" w14:textId="77777777" w:rsidR="007F7F4F" w:rsidRDefault="007F7F4F" w:rsidP="00C2271D">
      <w:pPr>
        <w:ind w:firstLine="0"/>
        <w:jc w:val="center"/>
        <w:rPr>
          <w:sz w:val="16"/>
          <w:szCs w:val="16"/>
        </w:rPr>
      </w:pPr>
    </w:p>
    <w:p w14:paraId="68459428" w14:textId="2D3A6E45" w:rsidR="007F7F4F" w:rsidRPr="007F7F4F" w:rsidDel="00C859F0" w:rsidRDefault="007F7F4F" w:rsidP="007F7F4F">
      <w:pPr>
        <w:pStyle w:val="PargrafodaLista"/>
        <w:numPr>
          <w:ilvl w:val="0"/>
          <w:numId w:val="15"/>
        </w:numPr>
        <w:rPr>
          <w:del w:id="201" w:author="Adenauer" w:date="2023-11-14T18:27:00Z"/>
          <w:highlight w:val="yellow"/>
        </w:rPr>
      </w:pPr>
      <w:del w:id="202" w:author="Adenauer" w:date="2023-11-14T18:27:00Z">
        <w:r w:rsidRPr="007F7F4F" w:rsidDel="00C859F0">
          <w:rPr>
            <w:highlight w:val="yellow"/>
          </w:rPr>
          <w:delText>Resultados do modelo com maior acurácia:</w:delText>
        </w:r>
      </w:del>
    </w:p>
    <w:p w14:paraId="1A5D2447" w14:textId="77777777" w:rsidR="00965C47" w:rsidRDefault="00965C47" w:rsidP="005446FD">
      <w:pPr>
        <w:ind w:firstLine="0"/>
      </w:pPr>
    </w:p>
    <w:p w14:paraId="483CE404" w14:textId="3B170017" w:rsidR="007F7F4F" w:rsidRPr="00C859F0" w:rsidRDefault="00C2271D">
      <w:pPr>
        <w:pStyle w:val="PargrafodaLista"/>
        <w:numPr>
          <w:ilvl w:val="1"/>
          <w:numId w:val="1"/>
        </w:numPr>
        <w:rPr>
          <w:b/>
          <w:rPrChange w:id="203" w:author="Adenauer" w:date="2023-11-14T18:27:00Z">
            <w:rPr/>
          </w:rPrChange>
        </w:rPr>
        <w:pPrChange w:id="204" w:author="Adenauer" w:date="2023-11-14T18:27:00Z">
          <w:pPr>
            <w:ind w:firstLine="0"/>
          </w:pPr>
        </w:pPrChange>
      </w:pPr>
      <w:del w:id="205" w:author="Adenauer" w:date="2023-11-14T18:27:00Z">
        <w:r w:rsidRPr="00C859F0" w:rsidDel="00C859F0">
          <w:rPr>
            <w:b/>
            <w:rPrChange w:id="206" w:author="Adenauer" w:date="2023-11-14T18:27:00Z">
              <w:rPr/>
            </w:rPrChange>
          </w:rPr>
          <w:tab/>
        </w:r>
      </w:del>
      <w:ins w:id="207" w:author="Adenauer" w:date="2023-11-14T18:27:00Z">
        <w:r w:rsidR="00C859F0" w:rsidRPr="00C859F0">
          <w:rPr>
            <w:b/>
            <w:rPrChange w:id="208" w:author="Adenauer" w:date="2023-11-14T18:27:00Z">
              <w:rPr/>
            </w:rPrChange>
          </w:rPr>
          <w:t>Resultados finais do modelo com maior acurácia</w:t>
        </w:r>
      </w:ins>
    </w:p>
    <w:p w14:paraId="34445009" w14:textId="77777777" w:rsidR="007F7F4F" w:rsidRDefault="007F7F4F" w:rsidP="005446FD">
      <w:pPr>
        <w:ind w:firstLine="0"/>
      </w:pPr>
    </w:p>
    <w:p w14:paraId="2B408297" w14:textId="51A6A5BB" w:rsidR="00C2271D" w:rsidRDefault="007F7F4F">
      <w:pPr>
        <w:ind w:left="340" w:firstLine="0"/>
        <w:pPrChange w:id="209" w:author="Adenauer" w:date="2023-11-14T18:34:00Z">
          <w:pPr>
            <w:ind w:firstLine="0"/>
          </w:pPr>
        </w:pPrChange>
      </w:pPr>
      <w:del w:id="210" w:author="Adenauer" w:date="2023-11-14T18:34:00Z">
        <w:r w:rsidDel="006B0B1A">
          <w:tab/>
        </w:r>
      </w:del>
      <w:ins w:id="211" w:author="Adenauer" w:date="2023-11-14T18:34:00Z">
        <w:r w:rsidR="006B0B1A">
          <w:t xml:space="preserve">A figura 8 exibe a </w:t>
        </w:r>
      </w:ins>
      <w:del w:id="212" w:author="Adenauer" w:date="2023-11-14T18:34:00Z">
        <w:r w:rsidR="00C2271D" w:rsidDel="006B0B1A">
          <w:delText>A</w:delText>
        </w:r>
      </w:del>
      <w:r w:rsidR="00C2271D">
        <w:t xml:space="preserve"> matriz de confusão </w:t>
      </w:r>
      <w:del w:id="213" w:author="Adenauer" w:date="2023-11-14T18:27:00Z">
        <w:r w:rsidR="00C2271D" w:rsidDel="00C859F0">
          <w:delText xml:space="preserve">dos dados previstos </w:delText>
        </w:r>
      </w:del>
      <w:r w:rsidR="00C2271D">
        <w:t>do modelo hiper</w:t>
      </w:r>
      <w:del w:id="214" w:author="Adenauer" w:date="2023-11-14T18:28:00Z">
        <w:r w:rsidR="00C2271D" w:rsidDel="00C859F0">
          <w:delText xml:space="preserve"> </w:delText>
        </w:r>
      </w:del>
      <w:r w:rsidR="00C2271D">
        <w:t xml:space="preserve">parametrizado </w:t>
      </w:r>
      <w:ins w:id="215" w:author="Adenauer" w:date="2023-11-14T18:34:00Z">
        <w:r w:rsidR="006B0B1A">
          <w:t xml:space="preserve">que atingiu maior acurácia, empregando a </w:t>
        </w:r>
      </w:ins>
      <w:del w:id="216" w:author="Adenauer" w:date="2023-11-14T18:34:00Z">
        <w:r w:rsidR="00C2271D" w:rsidDel="006B0B1A">
          <w:delText>com a</w:delText>
        </w:r>
      </w:del>
      <w:r w:rsidR="00C2271D">
        <w:t xml:space="preserve"> combinação de balanceamento de classes:</w:t>
      </w:r>
    </w:p>
    <w:p w14:paraId="1E6CECF3" w14:textId="1BBC5A5B" w:rsidR="00A62E44" w:rsidRDefault="00A62E44" w:rsidP="00A62E44">
      <w:pPr>
        <w:ind w:firstLine="0"/>
        <w:jc w:val="center"/>
      </w:pPr>
      <w:r w:rsidRPr="00A62E44">
        <w:rPr>
          <w:noProof/>
        </w:rPr>
        <w:drawing>
          <wp:inline distT="0" distB="0" distL="0" distR="0" wp14:anchorId="23E31C05" wp14:editId="4387D5C6">
            <wp:extent cx="2304000" cy="2386800"/>
            <wp:effectExtent l="0" t="0" r="1270" b="0"/>
            <wp:docPr id="186055829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558293" name=""/>
                    <pic:cNvPicPr/>
                  </pic:nvPicPr>
                  <pic:blipFill>
                    <a:blip r:embed="rId20"/>
                    <a:stretch>
                      <a:fillRect/>
                    </a:stretch>
                  </pic:blipFill>
                  <pic:spPr>
                    <a:xfrm>
                      <a:off x="0" y="0"/>
                      <a:ext cx="2304000" cy="2386800"/>
                    </a:xfrm>
                    <a:prstGeom prst="rect">
                      <a:avLst/>
                    </a:prstGeom>
                  </pic:spPr>
                </pic:pic>
              </a:graphicData>
            </a:graphic>
          </wp:inline>
        </w:drawing>
      </w:r>
    </w:p>
    <w:p w14:paraId="6960CBC6" w14:textId="45CAC0C8" w:rsidR="00A62E44" w:rsidRDefault="00F10EE6" w:rsidP="00A62E44">
      <w:pPr>
        <w:ind w:firstLine="0"/>
        <w:jc w:val="center"/>
        <w:rPr>
          <w:sz w:val="16"/>
          <w:szCs w:val="16"/>
        </w:rPr>
      </w:pPr>
      <w:r>
        <w:rPr>
          <w:sz w:val="16"/>
          <w:szCs w:val="16"/>
        </w:rPr>
        <w:t xml:space="preserve">Figura </w:t>
      </w:r>
      <w:r w:rsidR="00CF0056">
        <w:rPr>
          <w:sz w:val="16"/>
          <w:szCs w:val="16"/>
        </w:rPr>
        <w:t>8</w:t>
      </w:r>
      <w:r>
        <w:rPr>
          <w:sz w:val="16"/>
          <w:szCs w:val="16"/>
        </w:rPr>
        <w:t>: Matriz de confusão dos resultados preditos pelo modelo hiper</w:t>
      </w:r>
      <w:del w:id="217" w:author="Adenauer" w:date="2023-11-14T18:36:00Z">
        <w:r w:rsidDel="006B0B1A">
          <w:rPr>
            <w:sz w:val="16"/>
            <w:szCs w:val="16"/>
          </w:rPr>
          <w:delText xml:space="preserve"> </w:delText>
        </w:r>
      </w:del>
      <w:r>
        <w:rPr>
          <w:sz w:val="16"/>
          <w:szCs w:val="16"/>
        </w:rPr>
        <w:t>parametrizado</w:t>
      </w:r>
      <w:r w:rsidRPr="00CF0056">
        <w:rPr>
          <w:i/>
          <w:iCs/>
          <w:sz w:val="16"/>
          <w:szCs w:val="16"/>
        </w:rPr>
        <w:t xml:space="preserve"> XGBoosting</w:t>
      </w:r>
      <w:ins w:id="218" w:author="Adenauer" w:date="2023-11-14T18:36:00Z">
        <w:r w:rsidR="006B0B1A">
          <w:rPr>
            <w:i/>
            <w:iCs/>
            <w:sz w:val="16"/>
            <w:szCs w:val="16"/>
          </w:rPr>
          <w:t xml:space="preserve"> com combinação de balanceamento de classes</w:t>
        </w:r>
      </w:ins>
    </w:p>
    <w:p w14:paraId="29B5BAFC" w14:textId="77777777" w:rsidR="00F10EE6" w:rsidRDefault="00F10EE6" w:rsidP="00A62E44">
      <w:pPr>
        <w:ind w:firstLine="0"/>
        <w:jc w:val="center"/>
        <w:rPr>
          <w:sz w:val="16"/>
          <w:szCs w:val="16"/>
        </w:rPr>
      </w:pPr>
    </w:p>
    <w:p w14:paraId="2A9AD684" w14:textId="05EA0EA3" w:rsidR="00F10EE6" w:rsidRDefault="00F10EE6" w:rsidP="00F10EE6">
      <w:pPr>
        <w:ind w:firstLine="0"/>
      </w:pPr>
      <w:r>
        <w:tab/>
      </w:r>
      <w:r w:rsidR="007F7F4F" w:rsidRPr="007F7F4F">
        <w:rPr>
          <w:highlight w:val="yellow"/>
        </w:rPr>
        <w:t>As características mais relevantes obtidas a partir do índice de Gini</w:t>
      </w:r>
      <w:del w:id="219" w:author="Adenauer" w:date="2023-11-14T18:35:00Z">
        <w:r w:rsidR="007F7F4F" w:rsidRPr="007F7F4F" w:rsidDel="006B0B1A">
          <w:rPr>
            <w:highlight w:val="yellow"/>
          </w:rPr>
          <w:delText>,</w:delText>
        </w:r>
      </w:del>
      <w:r w:rsidR="007F7F4F" w:rsidRPr="007F7F4F">
        <w:rPr>
          <w:highlight w:val="yellow"/>
        </w:rPr>
        <w:t xml:space="preserve"> para </w:t>
      </w:r>
      <w:ins w:id="220" w:author="Adenauer" w:date="2023-11-14T18:34:00Z">
        <w:r w:rsidR="006B0B1A">
          <w:rPr>
            <w:highlight w:val="yellow"/>
          </w:rPr>
          <w:t>este</w:t>
        </w:r>
      </w:ins>
      <w:del w:id="221" w:author="Adenauer" w:date="2023-11-14T18:34:00Z">
        <w:r w:rsidR="007F7F4F" w:rsidRPr="007F7F4F" w:rsidDel="006B0B1A">
          <w:rPr>
            <w:highlight w:val="yellow"/>
          </w:rPr>
          <w:delText>o</w:delText>
        </w:r>
      </w:del>
      <w:r w:rsidR="007F7F4F" w:rsidRPr="007F7F4F">
        <w:rPr>
          <w:highlight w:val="yellow"/>
        </w:rPr>
        <w:t xml:space="preserve"> modelo </w:t>
      </w:r>
      <w:del w:id="222" w:author="Adenauer" w:date="2023-11-14T18:35:00Z">
        <w:r w:rsidR="007F7F4F" w:rsidRPr="007F7F4F" w:rsidDel="006B0B1A">
          <w:rPr>
            <w:highlight w:val="yellow"/>
          </w:rPr>
          <w:delText>treinado foram</w:delText>
        </w:r>
      </w:del>
      <w:ins w:id="223" w:author="Adenauer" w:date="2023-11-14T18:35:00Z">
        <w:r w:rsidR="006B0B1A">
          <w:rPr>
            <w:highlight w:val="yellow"/>
          </w:rPr>
          <w:t>estão exibidas na figura 9.</w:t>
        </w:r>
      </w:ins>
      <w:del w:id="224" w:author="Adenauer" w:date="2023-11-14T18:35:00Z">
        <w:r w:rsidR="007F7F4F" w:rsidRPr="007F7F4F" w:rsidDel="006B0B1A">
          <w:rPr>
            <w:highlight w:val="yellow"/>
          </w:rPr>
          <w:delText>:</w:delText>
        </w:r>
      </w:del>
    </w:p>
    <w:p w14:paraId="1C92D7AC" w14:textId="6000942A" w:rsidR="00F10EE6" w:rsidRDefault="00645D17" w:rsidP="00F10EE6">
      <w:pPr>
        <w:ind w:firstLine="0"/>
        <w:jc w:val="center"/>
      </w:pPr>
      <w:r w:rsidRPr="00645D17">
        <w:rPr>
          <w:noProof/>
        </w:rPr>
        <w:drawing>
          <wp:inline distT="0" distB="0" distL="0" distR="0" wp14:anchorId="1140F52A" wp14:editId="06E31D85">
            <wp:extent cx="2957830" cy="1584325"/>
            <wp:effectExtent l="0" t="0" r="0" b="0"/>
            <wp:docPr id="162148500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485007" name=""/>
                    <pic:cNvPicPr/>
                  </pic:nvPicPr>
                  <pic:blipFill>
                    <a:blip r:embed="rId21"/>
                    <a:stretch>
                      <a:fillRect/>
                    </a:stretch>
                  </pic:blipFill>
                  <pic:spPr>
                    <a:xfrm>
                      <a:off x="0" y="0"/>
                      <a:ext cx="2957830" cy="1584325"/>
                    </a:xfrm>
                    <a:prstGeom prst="rect">
                      <a:avLst/>
                    </a:prstGeom>
                  </pic:spPr>
                </pic:pic>
              </a:graphicData>
            </a:graphic>
          </wp:inline>
        </w:drawing>
      </w:r>
    </w:p>
    <w:p w14:paraId="0E3749D3" w14:textId="1D7F6D8B" w:rsidR="007128FB" w:rsidRDefault="007128FB" w:rsidP="00F10EE6">
      <w:pPr>
        <w:ind w:firstLine="0"/>
        <w:jc w:val="center"/>
        <w:rPr>
          <w:sz w:val="16"/>
          <w:szCs w:val="16"/>
        </w:rPr>
      </w:pPr>
      <w:r w:rsidRPr="007128FB">
        <w:rPr>
          <w:sz w:val="16"/>
          <w:szCs w:val="16"/>
        </w:rPr>
        <w:t xml:space="preserve">Figura </w:t>
      </w:r>
      <w:r w:rsidR="00CF0056">
        <w:rPr>
          <w:sz w:val="16"/>
          <w:szCs w:val="16"/>
        </w:rPr>
        <w:t>9</w:t>
      </w:r>
      <w:r w:rsidRPr="007128FB">
        <w:rPr>
          <w:sz w:val="16"/>
          <w:szCs w:val="16"/>
        </w:rPr>
        <w:t>: Características mais importantes que o modelo levou em consideração para a classificação</w:t>
      </w:r>
      <w:ins w:id="225" w:author="Adenauer" w:date="2023-11-14T18:33:00Z">
        <w:r w:rsidR="006B0B1A">
          <w:rPr>
            <w:sz w:val="16"/>
            <w:szCs w:val="16"/>
          </w:rPr>
          <w:t xml:space="preserve"> de maior acurácia</w:t>
        </w:r>
      </w:ins>
    </w:p>
    <w:p w14:paraId="0697F48F" w14:textId="77777777" w:rsidR="00645D17" w:rsidRDefault="00645D17" w:rsidP="00F10EE6">
      <w:pPr>
        <w:ind w:firstLine="0"/>
        <w:jc w:val="center"/>
        <w:rPr>
          <w:sz w:val="16"/>
          <w:szCs w:val="16"/>
        </w:rPr>
      </w:pPr>
    </w:p>
    <w:p w14:paraId="1F395151" w14:textId="62A33939" w:rsidR="006B0B1A" w:rsidRPr="006B0B1A" w:rsidRDefault="006B0B1A">
      <w:pPr>
        <w:pStyle w:val="PargrafodaLista"/>
        <w:numPr>
          <w:ilvl w:val="1"/>
          <w:numId w:val="1"/>
        </w:numPr>
        <w:rPr>
          <w:ins w:id="226" w:author="Adenauer" w:date="2023-11-14T18:33:00Z"/>
          <w:b/>
          <w:rPrChange w:id="227" w:author="Adenauer" w:date="2023-11-14T18:33:00Z">
            <w:rPr>
              <w:ins w:id="228" w:author="Adenauer" w:date="2023-11-14T18:33:00Z"/>
            </w:rPr>
          </w:rPrChange>
        </w:rPr>
        <w:pPrChange w:id="229" w:author="Adenauer" w:date="2023-11-14T18:33:00Z">
          <w:pPr>
            <w:pStyle w:val="PargrafodaLista"/>
            <w:numPr>
              <w:ilvl w:val="1"/>
              <w:numId w:val="15"/>
            </w:numPr>
            <w:ind w:left="1425" w:hanging="360"/>
          </w:pPr>
        </w:pPrChange>
      </w:pPr>
      <w:ins w:id="230" w:author="Adenauer" w:date="2023-11-14T18:33:00Z">
        <w:r w:rsidRPr="006B0B1A">
          <w:rPr>
            <w:b/>
            <w:rPrChange w:id="231" w:author="Adenauer" w:date="2023-11-14T18:33:00Z">
              <w:rPr/>
            </w:rPrChange>
          </w:rPr>
          <w:t xml:space="preserve">Resultados finais do modelo com maior </w:t>
        </w:r>
        <w:r>
          <w:rPr>
            <w:b/>
          </w:rPr>
          <w:t>revocação:</w:t>
        </w:r>
      </w:ins>
    </w:p>
    <w:p w14:paraId="11B699E9" w14:textId="0E7E52C0" w:rsidR="00645D17" w:rsidRPr="00645D17" w:rsidDel="006B0B1A" w:rsidRDefault="00645D17">
      <w:pPr>
        <w:pStyle w:val="PargrafodaLista"/>
        <w:numPr>
          <w:ilvl w:val="0"/>
          <w:numId w:val="1"/>
        </w:numPr>
        <w:rPr>
          <w:del w:id="232" w:author="Adenauer" w:date="2023-11-14T18:33:00Z"/>
          <w:highlight w:val="yellow"/>
        </w:rPr>
        <w:pPrChange w:id="233" w:author="Adenauer" w:date="2023-11-14T18:33:00Z">
          <w:pPr>
            <w:pStyle w:val="PargrafodaLista"/>
            <w:numPr>
              <w:numId w:val="15"/>
            </w:numPr>
            <w:ind w:left="705" w:hanging="360"/>
          </w:pPr>
        </w:pPrChange>
      </w:pPr>
      <w:del w:id="234" w:author="Adenauer" w:date="2023-11-14T18:33:00Z">
        <w:r w:rsidRPr="00645D17" w:rsidDel="006B0B1A">
          <w:rPr>
            <w:highlight w:val="yellow"/>
          </w:rPr>
          <w:delText>Resultados do modelo com maior revocação:</w:delText>
        </w:r>
      </w:del>
    </w:p>
    <w:p w14:paraId="39F83462" w14:textId="43029064" w:rsidR="00645D17" w:rsidRPr="00645D17" w:rsidRDefault="00645D17" w:rsidP="00645D17">
      <w:pPr>
        <w:ind w:left="345" w:firstLine="0"/>
        <w:rPr>
          <w:highlight w:val="yellow"/>
        </w:rPr>
      </w:pPr>
    </w:p>
    <w:p w14:paraId="2800DA25" w14:textId="6E34E303" w:rsidR="00645D17" w:rsidRDefault="00645D17" w:rsidP="00645D17">
      <w:pPr>
        <w:ind w:firstLine="0"/>
      </w:pPr>
      <w:r w:rsidRPr="00645D17">
        <w:rPr>
          <w:highlight w:val="yellow"/>
        </w:rPr>
        <w:tab/>
      </w:r>
      <w:ins w:id="235" w:author="Adenauer" w:date="2023-11-14T18:35:00Z">
        <w:r w:rsidR="006B0B1A">
          <w:rPr>
            <w:highlight w:val="yellow"/>
          </w:rPr>
          <w:t xml:space="preserve">A figura 10 exibe a </w:t>
        </w:r>
      </w:ins>
      <w:del w:id="236" w:author="Adenauer" w:date="2023-11-14T18:35:00Z">
        <w:r w:rsidRPr="00645D17" w:rsidDel="006B0B1A">
          <w:rPr>
            <w:highlight w:val="yellow"/>
          </w:rPr>
          <w:delText xml:space="preserve">A </w:delText>
        </w:r>
      </w:del>
      <w:r w:rsidRPr="00645D17">
        <w:rPr>
          <w:highlight w:val="yellow"/>
        </w:rPr>
        <w:t xml:space="preserve">matriz de confusão </w:t>
      </w:r>
      <w:del w:id="237" w:author="Adenauer" w:date="2023-11-14T18:35:00Z">
        <w:r w:rsidRPr="00645D17" w:rsidDel="006B0B1A">
          <w:rPr>
            <w:highlight w:val="yellow"/>
          </w:rPr>
          <w:delText xml:space="preserve">dos dados previstos </w:delText>
        </w:r>
      </w:del>
      <w:r w:rsidRPr="00645D17">
        <w:rPr>
          <w:highlight w:val="yellow"/>
        </w:rPr>
        <w:t>do modelo hiper</w:t>
      </w:r>
      <w:del w:id="238" w:author="Adenauer" w:date="2023-11-14T18:33:00Z">
        <w:r w:rsidRPr="00645D17" w:rsidDel="006B0B1A">
          <w:rPr>
            <w:highlight w:val="yellow"/>
          </w:rPr>
          <w:delText xml:space="preserve"> </w:delText>
        </w:r>
      </w:del>
      <w:r w:rsidRPr="00645D17">
        <w:rPr>
          <w:highlight w:val="yellow"/>
        </w:rPr>
        <w:t>parametrizado com a técnica de sub</w:t>
      </w:r>
      <w:del w:id="239" w:author="Adenauer" w:date="2023-11-14T18:34:00Z">
        <w:r w:rsidRPr="00645D17" w:rsidDel="006B0B1A">
          <w:rPr>
            <w:highlight w:val="yellow"/>
          </w:rPr>
          <w:delText xml:space="preserve"> </w:delText>
        </w:r>
      </w:del>
      <w:r w:rsidRPr="00645D17">
        <w:rPr>
          <w:highlight w:val="yellow"/>
        </w:rPr>
        <w:t>amostragem</w:t>
      </w:r>
      <w:ins w:id="240" w:author="Adenauer" w:date="2023-11-14T18:35:00Z">
        <w:r w:rsidR="006B0B1A">
          <w:rPr>
            <w:highlight w:val="yellow"/>
          </w:rPr>
          <w:t>, que atingiu maior valor de revocação.</w:t>
        </w:r>
      </w:ins>
      <w:del w:id="241" w:author="Adenauer" w:date="2023-11-14T18:35:00Z">
        <w:r w:rsidRPr="00645D17" w:rsidDel="006B0B1A">
          <w:rPr>
            <w:highlight w:val="yellow"/>
          </w:rPr>
          <w:delText>:</w:delText>
        </w:r>
      </w:del>
    </w:p>
    <w:p w14:paraId="35664083" w14:textId="1B2230BB" w:rsidR="00645D17" w:rsidRDefault="00645D17" w:rsidP="00645D17">
      <w:pPr>
        <w:ind w:firstLine="0"/>
        <w:jc w:val="center"/>
      </w:pPr>
      <w:r w:rsidRPr="00645D17">
        <w:rPr>
          <w:noProof/>
        </w:rPr>
        <w:lastRenderedPageBreak/>
        <w:drawing>
          <wp:inline distT="0" distB="0" distL="0" distR="0" wp14:anchorId="09B428F7" wp14:editId="4D20E292">
            <wp:extent cx="2304000" cy="2386800"/>
            <wp:effectExtent l="0" t="0" r="1270" b="0"/>
            <wp:docPr id="14129955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99553" name=""/>
                    <pic:cNvPicPr/>
                  </pic:nvPicPr>
                  <pic:blipFill>
                    <a:blip r:embed="rId22"/>
                    <a:stretch>
                      <a:fillRect/>
                    </a:stretch>
                  </pic:blipFill>
                  <pic:spPr>
                    <a:xfrm>
                      <a:off x="0" y="0"/>
                      <a:ext cx="2304000" cy="2386800"/>
                    </a:xfrm>
                    <a:prstGeom prst="rect">
                      <a:avLst/>
                    </a:prstGeom>
                  </pic:spPr>
                </pic:pic>
              </a:graphicData>
            </a:graphic>
          </wp:inline>
        </w:drawing>
      </w:r>
    </w:p>
    <w:p w14:paraId="788ADECE" w14:textId="0E52944C" w:rsidR="00645D17" w:rsidRDefault="00645D17" w:rsidP="00645D17">
      <w:pPr>
        <w:ind w:firstLine="0"/>
        <w:jc w:val="center"/>
        <w:rPr>
          <w:sz w:val="16"/>
          <w:szCs w:val="16"/>
        </w:rPr>
      </w:pPr>
      <w:r>
        <w:rPr>
          <w:sz w:val="16"/>
          <w:szCs w:val="16"/>
        </w:rPr>
        <w:t xml:space="preserve">Figura </w:t>
      </w:r>
      <w:r w:rsidR="00934C1A">
        <w:rPr>
          <w:sz w:val="16"/>
          <w:szCs w:val="16"/>
        </w:rPr>
        <w:t>10</w:t>
      </w:r>
      <w:r>
        <w:rPr>
          <w:sz w:val="16"/>
          <w:szCs w:val="16"/>
        </w:rPr>
        <w:t>: Matriz de confusão dos resultados preditos pelo modelo hiper</w:t>
      </w:r>
      <w:del w:id="242" w:author="Adenauer" w:date="2023-11-14T18:36:00Z">
        <w:r w:rsidDel="006B0B1A">
          <w:rPr>
            <w:sz w:val="16"/>
            <w:szCs w:val="16"/>
          </w:rPr>
          <w:delText xml:space="preserve"> </w:delText>
        </w:r>
      </w:del>
      <w:r>
        <w:rPr>
          <w:sz w:val="16"/>
          <w:szCs w:val="16"/>
        </w:rPr>
        <w:t>parametrizado</w:t>
      </w:r>
      <w:r w:rsidRPr="00CF0056">
        <w:rPr>
          <w:i/>
          <w:iCs/>
          <w:sz w:val="16"/>
          <w:szCs w:val="16"/>
        </w:rPr>
        <w:t xml:space="preserve"> XGBoosting</w:t>
      </w:r>
      <w:ins w:id="243" w:author="Adenauer" w:date="2023-11-14T18:36:00Z">
        <w:r w:rsidR="006B0B1A">
          <w:rPr>
            <w:i/>
            <w:iCs/>
            <w:sz w:val="16"/>
            <w:szCs w:val="16"/>
          </w:rPr>
          <w:t xml:space="preserve"> com subamostragem para balanceamento das classes</w:t>
        </w:r>
      </w:ins>
    </w:p>
    <w:p w14:paraId="14FAE75F" w14:textId="77777777" w:rsidR="00645D17" w:rsidRDefault="00645D17" w:rsidP="00645D17">
      <w:pPr>
        <w:ind w:firstLine="0"/>
        <w:jc w:val="center"/>
      </w:pPr>
    </w:p>
    <w:p w14:paraId="4578325C" w14:textId="7F7F722B" w:rsidR="00645D17" w:rsidRDefault="00934C1A" w:rsidP="00645D17">
      <w:pPr>
        <w:ind w:firstLine="0"/>
      </w:pPr>
      <w:r>
        <w:tab/>
      </w:r>
      <w:r w:rsidRPr="00934C1A">
        <w:rPr>
          <w:highlight w:val="yellow"/>
        </w:rPr>
        <w:t>As características mais importantes deste modelo</w:t>
      </w:r>
      <w:ins w:id="244" w:author="Adenauer" w:date="2023-11-15T10:26:00Z">
        <w:r w:rsidR="00F05609">
          <w:rPr>
            <w:highlight w:val="yellow"/>
          </w:rPr>
          <w:t xml:space="preserve"> de acordo com a análise com o índice de Gini</w:t>
        </w:r>
      </w:ins>
      <w:r w:rsidRPr="00934C1A">
        <w:rPr>
          <w:highlight w:val="yellow"/>
        </w:rPr>
        <w:t xml:space="preserve"> </w:t>
      </w:r>
      <w:ins w:id="245" w:author="Adenauer" w:date="2023-11-14T18:35:00Z">
        <w:r w:rsidR="006B0B1A">
          <w:rPr>
            <w:highlight w:val="yellow"/>
          </w:rPr>
          <w:t>estão exibidas na figura 11</w:t>
        </w:r>
      </w:ins>
      <w:del w:id="246" w:author="Adenauer" w:date="2023-11-14T18:35:00Z">
        <w:r w:rsidRPr="00934C1A" w:rsidDel="006B0B1A">
          <w:rPr>
            <w:highlight w:val="yellow"/>
          </w:rPr>
          <w:delText>foram:</w:delText>
        </w:r>
      </w:del>
    </w:p>
    <w:p w14:paraId="7CCB4399" w14:textId="1CED3E31" w:rsidR="00934C1A" w:rsidRDefault="00934C1A" w:rsidP="00934C1A">
      <w:pPr>
        <w:ind w:firstLine="0"/>
        <w:jc w:val="center"/>
        <w:rPr>
          <w:ins w:id="247" w:author="Adenauer" w:date="2023-11-14T18:33:00Z"/>
        </w:rPr>
      </w:pPr>
      <w:r w:rsidRPr="00934C1A">
        <w:rPr>
          <w:noProof/>
        </w:rPr>
        <w:drawing>
          <wp:inline distT="0" distB="0" distL="0" distR="0" wp14:anchorId="6F908022" wp14:editId="53D26FA1">
            <wp:extent cx="2957830" cy="1584325"/>
            <wp:effectExtent l="0" t="0" r="0" b="0"/>
            <wp:docPr id="181369072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690720" name=""/>
                    <pic:cNvPicPr/>
                  </pic:nvPicPr>
                  <pic:blipFill>
                    <a:blip r:embed="rId23"/>
                    <a:stretch>
                      <a:fillRect/>
                    </a:stretch>
                  </pic:blipFill>
                  <pic:spPr>
                    <a:xfrm>
                      <a:off x="0" y="0"/>
                      <a:ext cx="2957830" cy="1584325"/>
                    </a:xfrm>
                    <a:prstGeom prst="rect">
                      <a:avLst/>
                    </a:prstGeom>
                  </pic:spPr>
                </pic:pic>
              </a:graphicData>
            </a:graphic>
          </wp:inline>
        </w:drawing>
      </w:r>
    </w:p>
    <w:p w14:paraId="2549B055" w14:textId="2EA26A7F" w:rsidR="006B0B1A" w:rsidRDefault="006B0B1A" w:rsidP="006B0B1A">
      <w:pPr>
        <w:ind w:firstLine="0"/>
        <w:jc w:val="center"/>
        <w:rPr>
          <w:ins w:id="248" w:author="Adenauer" w:date="2023-11-14T18:33:00Z"/>
          <w:sz w:val="16"/>
          <w:szCs w:val="16"/>
        </w:rPr>
      </w:pPr>
      <w:ins w:id="249" w:author="Adenauer" w:date="2023-11-14T18:33:00Z">
        <w:r w:rsidRPr="007128FB">
          <w:rPr>
            <w:sz w:val="16"/>
            <w:szCs w:val="16"/>
          </w:rPr>
          <w:t xml:space="preserve">Figura </w:t>
        </w:r>
        <w:r>
          <w:rPr>
            <w:sz w:val="16"/>
            <w:szCs w:val="16"/>
          </w:rPr>
          <w:t>11</w:t>
        </w:r>
        <w:r w:rsidRPr="007128FB">
          <w:rPr>
            <w:sz w:val="16"/>
            <w:szCs w:val="16"/>
          </w:rPr>
          <w:t>: Características mais importantes que o modelo levou em consideração para a classificação</w:t>
        </w:r>
        <w:r>
          <w:rPr>
            <w:sz w:val="16"/>
            <w:szCs w:val="16"/>
          </w:rPr>
          <w:t xml:space="preserve"> de maior revocação</w:t>
        </w:r>
      </w:ins>
    </w:p>
    <w:p w14:paraId="04900CDA" w14:textId="77777777" w:rsidR="006B0B1A" w:rsidRPr="00645D17" w:rsidRDefault="006B0B1A" w:rsidP="00934C1A">
      <w:pPr>
        <w:ind w:firstLine="0"/>
        <w:jc w:val="center"/>
      </w:pPr>
    </w:p>
    <w:p w14:paraId="4B9F93DF" w14:textId="76476451" w:rsidR="000C7AFD" w:rsidRPr="00FE17B3" w:rsidRDefault="00FE17B3">
      <w:pPr>
        <w:keepNext/>
        <w:keepLines/>
        <w:numPr>
          <w:ilvl w:val="0"/>
          <w:numId w:val="1"/>
        </w:numPr>
        <w:pBdr>
          <w:top w:val="nil"/>
          <w:left w:val="nil"/>
          <w:bottom w:val="nil"/>
          <w:right w:val="nil"/>
          <w:between w:val="nil"/>
        </w:pBdr>
        <w:spacing w:before="400" w:after="200"/>
        <w:jc w:val="center"/>
        <w:rPr>
          <w:smallCaps/>
          <w:color w:val="000000"/>
        </w:rPr>
        <w:pPrChange w:id="250" w:author="Adenauer" w:date="2023-11-14T18:24:00Z">
          <w:pPr>
            <w:keepNext/>
            <w:keepLines/>
            <w:numPr>
              <w:numId w:val="16"/>
            </w:numPr>
            <w:pBdr>
              <w:top w:val="nil"/>
              <w:left w:val="nil"/>
              <w:bottom w:val="nil"/>
              <w:right w:val="nil"/>
              <w:between w:val="nil"/>
            </w:pBdr>
            <w:spacing w:before="400" w:after="200"/>
            <w:ind w:firstLine="0"/>
            <w:jc w:val="center"/>
          </w:pPr>
        </w:pPrChange>
      </w:pPr>
      <w:r w:rsidRPr="00FE17B3">
        <w:rPr>
          <w:smallCaps/>
          <w:color w:val="000000"/>
        </w:rPr>
        <w:t>DISCUSSÃO E CONCLUSÃO</w:t>
      </w:r>
    </w:p>
    <w:p w14:paraId="27B22D0E" w14:textId="507AA16F" w:rsidR="00B65B78" w:rsidRDefault="00B65B78" w:rsidP="00B65B78">
      <w:r>
        <w:t xml:space="preserve">A partir das probabilidades calculadas pelo </w:t>
      </w:r>
      <w:r w:rsidR="00C70AA7">
        <w:t>TB</w:t>
      </w:r>
      <w:r>
        <w:t xml:space="preserve">, foi possível concluir que várias condições de saúde estão associadas a pessoas que tiveram </w:t>
      </w:r>
      <w:r w:rsidR="00C70AA7">
        <w:t>doenças cardíacas</w:t>
      </w:r>
      <w:r>
        <w:t xml:space="preserve">. Além disso, todas as probabilidades apresentaram diferenças significativas quando o teste do qui-quadrado foi aplicado. </w:t>
      </w:r>
      <w:r w:rsidR="00934C1A" w:rsidRPr="00934C1A">
        <w:rPr>
          <w:highlight w:val="yellow"/>
        </w:rPr>
        <w:t>F</w:t>
      </w:r>
      <w:r w:rsidRPr="00934C1A">
        <w:rPr>
          <w:highlight w:val="yellow"/>
        </w:rPr>
        <w:t>aixa etária, a presença de diabetes</w:t>
      </w:r>
      <w:r w:rsidR="00934C1A" w:rsidRPr="00934C1A">
        <w:rPr>
          <w:highlight w:val="yellow"/>
        </w:rPr>
        <w:t>, identificação de fumantes</w:t>
      </w:r>
      <w:r w:rsidRPr="00934C1A">
        <w:rPr>
          <w:highlight w:val="yellow"/>
        </w:rPr>
        <w:t xml:space="preserve"> e a dificuldade de locomoção, incluindo subir escadas, demonstraram </w:t>
      </w:r>
      <w:r w:rsidR="00934C1A" w:rsidRPr="00934C1A">
        <w:rPr>
          <w:highlight w:val="yellow"/>
        </w:rPr>
        <w:t xml:space="preserve">ter a maior diferença percentual nesta amostra </w:t>
      </w:r>
      <w:r w:rsidRPr="00934C1A">
        <w:rPr>
          <w:highlight w:val="yellow"/>
        </w:rPr>
        <w:t>entre o grupo que sofreu um infarto do miocárdio (IM) e doença arterial coronariana (DAC), em comparação com o grupo que não teve essas condições</w:t>
      </w:r>
      <w:r>
        <w:t>.</w:t>
      </w:r>
    </w:p>
    <w:p w14:paraId="3513C54F" w14:textId="02863772" w:rsidR="000C7AFD" w:rsidRDefault="00B65B78" w:rsidP="00B65B78">
      <w:r>
        <w:t>Esses fatores, juntamente com outros, já foram comprovados como fatores de risco para o desenvolvimento de doenças cardiovasculares por estudos na literatura científica e pela Organização Mundial da Saúde (OMS) [</w:t>
      </w:r>
      <w:r w:rsidR="00CF0056">
        <w:t>16, 17</w:t>
      </w:r>
      <w:r>
        <w:t>].</w:t>
      </w:r>
    </w:p>
    <w:p w14:paraId="06C7F3DB" w14:textId="4274CD92" w:rsidR="00C70AA7" w:rsidRDefault="00C70AA7" w:rsidP="00B65B78">
      <w:r w:rsidRPr="00C70AA7">
        <w:t>Ao considerar os resultados dos modelos juntamente com as metodologias de balanceamento, pode-se concluir que as métricas obtidas foram satisfatórias</w:t>
      </w:r>
      <w:r w:rsidR="00934C1A">
        <w:t xml:space="preserve"> mesmo sem a hiper parametrização</w:t>
      </w:r>
      <w:r w:rsidRPr="00C70AA7">
        <w:t>. Utilizando a técnica de sobre</w:t>
      </w:r>
      <w:r w:rsidR="00CF0056">
        <w:t xml:space="preserve"> </w:t>
      </w:r>
      <w:r w:rsidRPr="00C70AA7">
        <w:t>amostragem, os modelos demonstraram uma acurácia superior a 80%. No entanto, a precisão, que reflete a capacidade do modelo de não classificar exemplos negativos como casos de DAC e IM positivos, não foi tão alta, resultando em um percentual considerável de falsos positivos (FP). Em relação à revocação, que indica a habilidade do modelo de identificar todos os exemplos positivos, foi observado um desempenho mediano, com destaque para o algoritmo</w:t>
      </w:r>
      <w:r w:rsidRPr="00CE1E60">
        <w:rPr>
          <w:i/>
          <w:iCs/>
        </w:rPr>
        <w:t xml:space="preserve"> XGBoosting</w:t>
      </w:r>
      <w:r w:rsidRPr="00C70AA7">
        <w:t>, que se sobressaiu nesse aspecto</w:t>
      </w:r>
      <w:r w:rsidR="00CF0056">
        <w:t xml:space="preserve"> [15]</w:t>
      </w:r>
      <w:r w:rsidRPr="00C70AA7">
        <w:t>.</w:t>
      </w:r>
      <w:r>
        <w:t xml:space="preserve"> </w:t>
      </w:r>
    </w:p>
    <w:p w14:paraId="5093F0A4" w14:textId="3A8EA841" w:rsidR="00617045" w:rsidRDefault="00617045" w:rsidP="00617045">
      <w:r>
        <w:t>A utilização da metodologia de sub</w:t>
      </w:r>
      <w:r w:rsidR="00CE1E60">
        <w:t xml:space="preserve"> </w:t>
      </w:r>
      <w:r>
        <w:t xml:space="preserve">amostragem resultou em um impacto negativo na acurácia e na precisão do modelo. O desempenho na classificação de exemplos negativos </w:t>
      </w:r>
      <w:r w:rsidR="00CE1E60">
        <w:t>foi um</w:t>
      </w:r>
      <w:r>
        <w:t xml:space="preserve"> pouco comprometido, embora tenha havido uma melhoria na identificação dos exemplos positivos. Apesar de aumentar a revocação, ou seja, a precisão na identificação dos casos positivos</w:t>
      </w:r>
      <w:r w:rsidR="00CE1E60">
        <w:t xml:space="preserve"> [15]</w:t>
      </w:r>
      <w:r>
        <w:t>, essa abordagem também resultou em um aumento nas falsas sugestões de risco para pacientes que na realidade não o apresentam.</w:t>
      </w:r>
    </w:p>
    <w:p w14:paraId="0052A797" w14:textId="5E30D772" w:rsidR="00617045" w:rsidRDefault="00617045" w:rsidP="00617045">
      <w:r>
        <w:t>Quanto à combinação das técnicas de sobre</w:t>
      </w:r>
      <w:r w:rsidR="00CE1E60">
        <w:t xml:space="preserve"> </w:t>
      </w:r>
      <w:r>
        <w:t>amostragem e sub</w:t>
      </w:r>
      <w:r w:rsidR="00CE1E60">
        <w:t xml:space="preserve"> </w:t>
      </w:r>
      <w:r>
        <w:t xml:space="preserve">amostragem, os modelos demonstraram um desempenho mais equilibrado. As acurácias dos modelos DT e RF não superaram aquelas obtidas apenas com a sobre amostragem, e as métricas de revocação não ultrapassaram as obtidas com a sub amostragem. No entanto, ao considerar o </w:t>
      </w:r>
      <w:r w:rsidRPr="00CE1E60">
        <w:rPr>
          <w:i/>
          <w:iCs/>
        </w:rPr>
        <w:t>f1-score,</w:t>
      </w:r>
      <w:r>
        <w:t xml:space="preserve"> que combina os valores de precisão e revocação em uma única métrica</w:t>
      </w:r>
      <w:r w:rsidR="00CE1E60">
        <w:t xml:space="preserve"> [15]</w:t>
      </w:r>
      <w:r>
        <w:t>, todos os modelos alcançaram valores mais altos.</w:t>
      </w:r>
    </w:p>
    <w:p w14:paraId="1F24287F" w14:textId="7325B03C" w:rsidR="00B27842" w:rsidRDefault="00B27842" w:rsidP="00B27842">
      <w:r>
        <w:t xml:space="preserve">De maneira geral, o modelo </w:t>
      </w:r>
      <w:r w:rsidRPr="00CE1E60">
        <w:rPr>
          <w:i/>
          <w:iCs/>
        </w:rPr>
        <w:t>XGBoosting</w:t>
      </w:r>
      <w:r>
        <w:t xml:space="preserve"> destacou-se em quase todas as métricas, independentemente da metodologia de balanceamento aplicada. Portanto, esse novo algoritmo baseado em árvores revelou-se um forte candidato para a aplicação na classificação de riscos de doenças cardíacas em dados tabulados. Quanto à metodologia de balanceamento de classes, a combinação de sobre amostragem com sub amostragem, utilizando o algoritmo SMOTE-ENN, mostrou-se a mais equilibrada</w:t>
      </w:r>
      <w:r w:rsidR="006E6551">
        <w:t xml:space="preserve"> entre as métricas, e</w:t>
      </w:r>
      <w:r>
        <w:t xml:space="preserve">ssa abordagem não resultou na perda de padrões importantes nem levou ao </w:t>
      </w:r>
      <w:r w:rsidRPr="00CE1E60">
        <w:rPr>
          <w:i/>
          <w:iCs/>
        </w:rPr>
        <w:t xml:space="preserve">overfitting </w:t>
      </w:r>
      <w:r>
        <w:t>do modelo</w:t>
      </w:r>
      <w:r w:rsidR="00CE1E60">
        <w:t xml:space="preserve"> [6].</w:t>
      </w:r>
      <w:r w:rsidR="006E6551">
        <w:t xml:space="preserve"> </w:t>
      </w:r>
      <w:r w:rsidR="006E6551" w:rsidRPr="006E6551">
        <w:rPr>
          <w:highlight w:val="yellow"/>
        </w:rPr>
        <w:t xml:space="preserve">Porém, a metodologia de sub amostragem demonstrou o maior índice de revocação, embora sua acurácia seja menor, sua capacidade de classificar exemplos positivos como positivos </w:t>
      </w:r>
      <w:r w:rsidR="006E6551" w:rsidRPr="006E6551">
        <w:rPr>
          <w:highlight w:val="yellow"/>
        </w:rPr>
        <w:lastRenderedPageBreak/>
        <w:t>é maior, o que neste contexto pode ser significante para diminuir a quantidade de FN.</w:t>
      </w:r>
    </w:p>
    <w:p w14:paraId="14127E34" w14:textId="5EC272BC" w:rsidR="00B27842" w:rsidRDefault="00B27842" w:rsidP="00B27842">
      <w:r>
        <w:t>Embora as métricas do algoritmo XGB tenham sido boas</w:t>
      </w:r>
      <w:r w:rsidR="003F4F92">
        <w:t>, c</w:t>
      </w:r>
      <w:r w:rsidR="003F4F92" w:rsidRPr="00965C47">
        <w:t xml:space="preserve">om o objetivo de otimizar os resultados, utilizou-se a biblioteca RandomSearchCV para testar diversas combinações de parâmetros do </w:t>
      </w:r>
      <w:r w:rsidR="003F4F92">
        <w:t>algoritmo</w:t>
      </w:r>
      <w:r w:rsidR="003F4F92" w:rsidRPr="00965C47">
        <w:t>, a fim de garantir o melhor ajuste aos dados.</w:t>
      </w:r>
      <w:r w:rsidR="003F4F92">
        <w:t xml:space="preserve"> </w:t>
      </w:r>
      <w:r w:rsidR="003F4F92" w:rsidRPr="007E0958">
        <w:rPr>
          <w:highlight w:val="yellow"/>
        </w:rPr>
        <w:t xml:space="preserve">Onde os novos parâmetros conseguiram melhorar o </w:t>
      </w:r>
      <w:r w:rsidR="003F4F92" w:rsidRPr="007E0958">
        <w:rPr>
          <w:i/>
          <w:iCs/>
          <w:highlight w:val="yellow"/>
        </w:rPr>
        <w:t>f1-score</w:t>
      </w:r>
      <w:r w:rsidR="003F4F92" w:rsidRPr="007E0958">
        <w:rPr>
          <w:highlight w:val="yellow"/>
        </w:rPr>
        <w:t xml:space="preserve"> e a revocação de todas as formas de balanceamento, sendo a combinação de </w:t>
      </w:r>
      <w:r w:rsidR="003F4F92" w:rsidRPr="007E0958">
        <w:rPr>
          <w:i/>
          <w:iCs/>
          <w:highlight w:val="yellow"/>
        </w:rPr>
        <w:t xml:space="preserve">oversampling </w:t>
      </w:r>
      <w:r w:rsidR="003F4F92" w:rsidRPr="007E0958">
        <w:rPr>
          <w:highlight w:val="yellow"/>
        </w:rPr>
        <w:t xml:space="preserve">+ </w:t>
      </w:r>
      <w:r w:rsidR="003F4F92" w:rsidRPr="007E0958">
        <w:rPr>
          <w:i/>
          <w:iCs/>
          <w:highlight w:val="yellow"/>
        </w:rPr>
        <w:t>undersampling</w:t>
      </w:r>
      <w:r w:rsidR="003F4F92" w:rsidRPr="007E0958">
        <w:rPr>
          <w:highlight w:val="yellow"/>
        </w:rPr>
        <w:t xml:space="preserve"> </w:t>
      </w:r>
      <w:r w:rsidR="006E6551" w:rsidRPr="007E0958">
        <w:rPr>
          <w:highlight w:val="yellow"/>
        </w:rPr>
        <w:t>com maior acurácia, c</w:t>
      </w:r>
      <w:r w:rsidR="003F4F92" w:rsidRPr="007E0958">
        <w:rPr>
          <w:highlight w:val="yellow"/>
        </w:rPr>
        <w:t>om resultados da matriz de confusão do modelo foram: 85,8% de VN, 14,2% de FP, 58,2% de VP e 41,8% de FN.</w:t>
      </w:r>
      <w:r w:rsidR="00C87A4F" w:rsidRPr="007E0958">
        <w:rPr>
          <w:highlight w:val="yellow"/>
        </w:rPr>
        <w:t xml:space="preserve"> E a técnica de sub amostragem com maior revocação, com resultados da matriz de confusão de: </w:t>
      </w:r>
      <w:r w:rsidR="007E0958" w:rsidRPr="007E0958">
        <w:rPr>
          <w:highlight w:val="yellow"/>
        </w:rPr>
        <w:t>72,2% de VN, 27,8% de FP, 81,1% de VP e 18,9% de FN.</w:t>
      </w:r>
    </w:p>
    <w:p w14:paraId="4315FC06" w14:textId="0172EDAE" w:rsidR="001F1904" w:rsidRDefault="001F1904" w:rsidP="008E1FDB">
      <w:r w:rsidRPr="001F1904">
        <w:rPr>
          <w:highlight w:val="yellow"/>
        </w:rPr>
        <w:t xml:space="preserve">Devido às distintas abordagens de balanceamento de classes e à otimização de parâmetros específicos aplicados a esses dois modelos, cada um revelou um conjunto único de características mais relevantes. Notavelmente, ambos destacaram a importância de variáveis como </w:t>
      </w:r>
      <w:r w:rsidRPr="001F1904">
        <w:rPr>
          <w:i/>
          <w:iCs/>
          <w:highlight w:val="yellow"/>
        </w:rPr>
        <w:t>Sex</w:t>
      </w:r>
      <w:r w:rsidRPr="001F1904">
        <w:rPr>
          <w:highlight w:val="yellow"/>
        </w:rPr>
        <w:t xml:space="preserve">, </w:t>
      </w:r>
      <w:r w:rsidRPr="001F1904">
        <w:rPr>
          <w:i/>
          <w:iCs/>
          <w:highlight w:val="yellow"/>
        </w:rPr>
        <w:t>AgeCategory</w:t>
      </w:r>
      <w:r w:rsidRPr="001F1904">
        <w:rPr>
          <w:highlight w:val="yellow"/>
        </w:rPr>
        <w:t xml:space="preserve"> e </w:t>
      </w:r>
      <w:r w:rsidRPr="001F1904">
        <w:rPr>
          <w:i/>
          <w:iCs/>
          <w:highlight w:val="yellow"/>
        </w:rPr>
        <w:t>GenHealth</w:t>
      </w:r>
      <w:r w:rsidRPr="001F1904">
        <w:rPr>
          <w:highlight w:val="yellow"/>
        </w:rPr>
        <w:t>, embora com ponderações distintas. Essas diferenças ressaltam a sensibilidade dos modelos a diferentes metodologias de balanceamento de classes e a complexidade de interpretação das características mais determinantes.</w:t>
      </w:r>
    </w:p>
    <w:p w14:paraId="0C7B4C09" w14:textId="0BFD0CC4" w:rsidR="000C7AFD" w:rsidRDefault="00DF70CE" w:rsidP="008E1FDB">
      <w:r>
        <w:t xml:space="preserve">Tendo em vista os resultados dos modelos, foi possível concluir que o uso de algoritmos de aprendizado de máquina pode representar ferramentas de extrema importância para auxiliar os médicos na identificação do risco de um paciente desenvolver infarto do miocárdio ou doença arterial coronariana, considerando </w:t>
      </w:r>
      <w:r w:rsidR="00926B36">
        <w:t xml:space="preserve">que foram utilizados apenas dados coletados por questionário. </w:t>
      </w:r>
      <w:r w:rsidR="00926B36" w:rsidRPr="00231F3D">
        <w:rPr>
          <w:highlight w:val="yellow"/>
        </w:rPr>
        <w:t xml:space="preserve">Embora o modelo </w:t>
      </w:r>
      <w:r w:rsidR="00926B36" w:rsidRPr="00231F3D">
        <w:rPr>
          <w:i/>
          <w:iCs/>
          <w:highlight w:val="yellow"/>
        </w:rPr>
        <w:t>XGBoosting</w:t>
      </w:r>
      <w:r w:rsidR="00926B36" w:rsidRPr="00231F3D">
        <w:rPr>
          <w:highlight w:val="yellow"/>
        </w:rPr>
        <w:t xml:space="preserve"> associado a técnica de balanceamento combinado tenha tido a maior acurácia e a menor taxa de falsos positivos, para um problema de diagnosticar o risco de doenças cardiovasculares que podem levar a morte, a ênfase reside em minimizar o índice de falsos negativos. Neste contexto, o modelo associado a técnica </w:t>
      </w:r>
      <w:r w:rsidR="00926B36" w:rsidRPr="00231F3D">
        <w:rPr>
          <w:i/>
          <w:iCs/>
          <w:highlight w:val="yellow"/>
        </w:rPr>
        <w:t>undersampling,</w:t>
      </w:r>
      <w:r w:rsidR="00926B36" w:rsidRPr="00231F3D">
        <w:rPr>
          <w:highlight w:val="yellow"/>
        </w:rPr>
        <w:t xml:space="preserve"> teve a melhor revocação e consequentemente a menor taxa de falsos negativos evidenciando sua capacidade de identificar </w:t>
      </w:r>
      <w:r w:rsidR="00231F3D" w:rsidRPr="00231F3D">
        <w:rPr>
          <w:highlight w:val="yellow"/>
        </w:rPr>
        <w:t>de maneira eficaz</w:t>
      </w:r>
      <w:r w:rsidR="00926B36" w:rsidRPr="00231F3D">
        <w:rPr>
          <w:highlight w:val="yellow"/>
        </w:rPr>
        <w:t xml:space="preserve"> casos de risco de </w:t>
      </w:r>
      <w:r w:rsidR="00231F3D" w:rsidRPr="00231F3D">
        <w:rPr>
          <w:highlight w:val="yellow"/>
        </w:rPr>
        <w:t>IM e DAC</w:t>
      </w:r>
      <w:r w:rsidR="00926B36" w:rsidRPr="00231F3D">
        <w:rPr>
          <w:highlight w:val="yellow"/>
        </w:rPr>
        <w:t xml:space="preserve"> e ressaltando a relevância de considerar métricas específicas </w:t>
      </w:r>
      <w:r w:rsidR="00231F3D" w:rsidRPr="00231F3D">
        <w:rPr>
          <w:highlight w:val="yellow"/>
        </w:rPr>
        <w:t>que servem de alerta médica para o diagnóstico clínico.</w:t>
      </w:r>
    </w:p>
    <w:p w14:paraId="39996D4D" w14:textId="659A7299" w:rsidR="000C7AFD" w:rsidRDefault="008E1FDB">
      <w:pPr>
        <w:keepNext/>
        <w:keepLines/>
        <w:pBdr>
          <w:top w:val="nil"/>
          <w:left w:val="nil"/>
          <w:bottom w:val="nil"/>
          <w:right w:val="nil"/>
          <w:between w:val="nil"/>
        </w:pBdr>
        <w:spacing w:before="360" w:after="180"/>
        <w:ind w:firstLine="0"/>
        <w:jc w:val="center"/>
        <w:rPr>
          <w:smallCaps/>
          <w:color w:val="000000"/>
          <w:sz w:val="16"/>
          <w:szCs w:val="16"/>
        </w:rPr>
      </w:pPr>
      <w:r>
        <w:rPr>
          <w:smallCaps/>
          <w:color w:val="000000"/>
        </w:rPr>
        <w:t>AGRADECIMENTOS</w:t>
      </w:r>
      <w:r>
        <w:rPr>
          <w:smallCaps/>
          <w:color w:val="000000"/>
          <w:sz w:val="16"/>
          <w:szCs w:val="16"/>
        </w:rPr>
        <w:t xml:space="preserve"> </w:t>
      </w:r>
    </w:p>
    <w:p w14:paraId="7646CE21" w14:textId="77777777" w:rsidR="00231F3D" w:rsidRDefault="00231F3D" w:rsidP="00231F3D">
      <w:r>
        <w:t xml:space="preserve">Gostaria, primeiramente, de expressar minha gratidão a Deus, que sempre me abençoou com inúmeras oportunidades ao longo da minha trajetória acadêmica, desde o momento de ingresso até a conclusão do curso. Aos </w:t>
      </w:r>
      <w:r>
        <w:t>meus pais, que constantemente investiram em meu sonho de cursar Engenharia Biomédica, assim como à minha namorada, que esteve ao meu lado durante praticamente todo o meu percurso acadêmico. Expresso meu reconhecimento ao professor Adenauer Girardi Casali por sua orientação e contribuições significativas para meu interesse e aprendizado em algoritmos de aprendizado de máquina.</w:t>
      </w:r>
    </w:p>
    <w:p w14:paraId="155EBD07" w14:textId="77777777" w:rsidR="00231F3D" w:rsidRDefault="00231F3D" w:rsidP="00231F3D"/>
    <w:p w14:paraId="50E46E0D" w14:textId="6E8684E4" w:rsidR="00D277FC" w:rsidRDefault="00231F3D" w:rsidP="00231F3D">
      <w:r>
        <w:t>Agradeço também à Unifesp por toda a sua estrutura e aos profissionais comprometidos que trabalham para proporcionar a melhor experiência de aprendizado ao estudante. Por fim, dedico uma parte deste agradecimento a mim mesmo, pois sempre batalhei para alcançar meus objetivos, nunca deixei de sonhar, acreditar e manter minha determinação ao longo dessa jornada acadêmica.</w:t>
      </w:r>
    </w:p>
    <w:p w14:paraId="50C26B5F" w14:textId="77777777" w:rsidR="00231F3D" w:rsidRDefault="00231F3D" w:rsidP="00231F3D"/>
    <w:p w14:paraId="38890250" w14:textId="0109ECB1" w:rsidR="00D277FC" w:rsidRDefault="00AF53A3" w:rsidP="00D277FC">
      <w:pPr>
        <w:jc w:val="center"/>
        <w:rPr>
          <w:smallCaps/>
          <w:color w:val="000000"/>
        </w:rPr>
      </w:pPr>
      <w:r w:rsidRPr="00240946">
        <w:rPr>
          <w:smallCaps/>
          <w:color w:val="000000"/>
        </w:rPr>
        <w:t>R</w:t>
      </w:r>
      <w:r w:rsidR="00240946" w:rsidRPr="00240946">
        <w:rPr>
          <w:smallCaps/>
          <w:color w:val="000000"/>
        </w:rPr>
        <w:t>EFERÊNCIAS</w:t>
      </w:r>
    </w:p>
    <w:p w14:paraId="3F39569C" w14:textId="77777777" w:rsidR="00231F3D" w:rsidRDefault="00231F3D" w:rsidP="00D277FC">
      <w:pPr>
        <w:jc w:val="center"/>
        <w:rPr>
          <w:smallCaps/>
          <w:color w:val="000000"/>
        </w:rPr>
      </w:pPr>
    </w:p>
    <w:p w14:paraId="02FDA3EF" w14:textId="6662FE6D" w:rsidR="00D277FC" w:rsidRPr="00CE1E60" w:rsidRDefault="00D277FC" w:rsidP="00D277FC">
      <w:pPr>
        <w:pStyle w:val="PargrafodaLista"/>
        <w:numPr>
          <w:ilvl w:val="0"/>
          <w:numId w:val="14"/>
        </w:numPr>
        <w:rPr>
          <w:sz w:val="16"/>
          <w:szCs w:val="16"/>
        </w:rPr>
      </w:pPr>
      <w:r w:rsidRPr="00CE1E60">
        <w:rPr>
          <w:sz w:val="16"/>
          <w:szCs w:val="16"/>
        </w:rPr>
        <w:t>No Brasil, mais de 230 mil pessoas morreram por doenças cardiovasculares em 2021. ([s.d.]). Recuperado 25 de junho de 2023, de https://www.cnnbrasil.com.br/saude/no-brasil-mais-de-230-mil-pessoas-morreram-por-doencas-cardiovasculares-em-2021/amp/</w:t>
      </w:r>
    </w:p>
    <w:p w14:paraId="0B2DC6BE" w14:textId="483595BA" w:rsidR="00D277FC" w:rsidRPr="00AF53A3" w:rsidRDefault="00D277FC" w:rsidP="00D277FC">
      <w:pPr>
        <w:pStyle w:val="PargrafodaLista"/>
        <w:numPr>
          <w:ilvl w:val="0"/>
          <w:numId w:val="14"/>
        </w:numPr>
        <w:rPr>
          <w:sz w:val="16"/>
          <w:szCs w:val="16"/>
          <w:lang w:val="en-US"/>
        </w:rPr>
      </w:pPr>
      <w:r w:rsidRPr="00AF53A3">
        <w:rPr>
          <w:sz w:val="16"/>
          <w:szCs w:val="16"/>
          <w:lang w:val="en-US"/>
        </w:rPr>
        <w:t>Princy, R. J. P., Parthasarathy, S., Hency Jose, P. S., Raj Lakshminarayanan, A., &amp; Jeganathan, S. (2020). Prediction of Cardiac Disease using Supervised Machine Learning Algorithms. 2020 4th International Conference on Intelligent Computing and Control Systems (ICICCS), 570–575. https://doi.org/10.1109/ICICCS48265.2020.9121169</w:t>
      </w:r>
    </w:p>
    <w:p w14:paraId="2370A7CA" w14:textId="6EE411A9" w:rsidR="00D277FC" w:rsidRPr="00AF53A3" w:rsidRDefault="00D277FC" w:rsidP="00D277FC">
      <w:pPr>
        <w:pStyle w:val="PargrafodaLista"/>
        <w:numPr>
          <w:ilvl w:val="0"/>
          <w:numId w:val="14"/>
        </w:numPr>
        <w:rPr>
          <w:sz w:val="16"/>
          <w:szCs w:val="16"/>
          <w:lang w:val="en-US"/>
        </w:rPr>
      </w:pPr>
      <w:r w:rsidRPr="00AF53A3">
        <w:rPr>
          <w:sz w:val="16"/>
          <w:szCs w:val="16"/>
          <w:lang w:val="en-US"/>
        </w:rPr>
        <w:t>Heart Disease Facts | cdc.gov. (2023, maio 15). Centers for Disease Control and Prevention. https://www.cdc.gov/heartdisease/facts.htm</w:t>
      </w:r>
    </w:p>
    <w:p w14:paraId="3B2FB67B" w14:textId="47EC4BBE" w:rsidR="00D277FC" w:rsidRPr="00AF53A3" w:rsidRDefault="00D277FC" w:rsidP="00D277FC">
      <w:pPr>
        <w:pStyle w:val="PargrafodaLista"/>
        <w:numPr>
          <w:ilvl w:val="0"/>
          <w:numId w:val="14"/>
        </w:numPr>
        <w:rPr>
          <w:sz w:val="16"/>
          <w:szCs w:val="16"/>
          <w:lang w:val="en-US"/>
        </w:rPr>
      </w:pPr>
      <w:r w:rsidRPr="00AF53A3">
        <w:rPr>
          <w:sz w:val="16"/>
          <w:szCs w:val="16"/>
          <w:lang w:val="en-US"/>
        </w:rPr>
        <w:t>Stevens, B., Pezzullo, L., Verdian, L., Tomlinson, J., George, A., &amp; Bacal, F. (2018). The Economic Burden of Heart Conditions in Brazil. Arquivos Brasileiros de Cardiologia, 111, 29–36. https://doi.org/10.5935/abc.20180104</w:t>
      </w:r>
    </w:p>
    <w:p w14:paraId="204D51BD" w14:textId="7F089D03" w:rsidR="00D277FC" w:rsidRPr="00CE1E60" w:rsidRDefault="00D277FC" w:rsidP="00D277FC">
      <w:pPr>
        <w:pStyle w:val="PargrafodaLista"/>
        <w:numPr>
          <w:ilvl w:val="0"/>
          <w:numId w:val="14"/>
        </w:numPr>
        <w:rPr>
          <w:sz w:val="16"/>
          <w:szCs w:val="16"/>
        </w:rPr>
      </w:pPr>
      <w:r w:rsidRPr="00AF53A3">
        <w:rPr>
          <w:sz w:val="16"/>
          <w:szCs w:val="16"/>
          <w:lang w:val="en-US"/>
        </w:rPr>
        <w:t xml:space="preserve">Ishaq, A., Sadiq, S., Umer, M., Ullah, S., Mirjalili, S., Rupapara, V., &amp; Nappi, M. (2021). Improving the Prediction of Heart Failure Patients’ Survival Using SMOTE and Effective Data Mining Techniques. </w:t>
      </w:r>
      <w:r w:rsidRPr="00CE1E60">
        <w:rPr>
          <w:sz w:val="16"/>
          <w:szCs w:val="16"/>
        </w:rPr>
        <w:t>IEEE Access, 9, 39707–39716. https://doi.org/10.1109/ACCESS.2021.3064084</w:t>
      </w:r>
    </w:p>
    <w:p w14:paraId="52019A57" w14:textId="27971F00" w:rsidR="00D277FC" w:rsidRPr="00CE1E60" w:rsidRDefault="00D277FC" w:rsidP="00D277FC">
      <w:pPr>
        <w:pStyle w:val="PargrafodaLista"/>
        <w:numPr>
          <w:ilvl w:val="0"/>
          <w:numId w:val="14"/>
        </w:numPr>
        <w:rPr>
          <w:sz w:val="16"/>
          <w:szCs w:val="16"/>
        </w:rPr>
      </w:pPr>
      <w:r w:rsidRPr="00CE1E60">
        <w:rPr>
          <w:sz w:val="16"/>
          <w:szCs w:val="16"/>
        </w:rPr>
        <w:t xml:space="preserve">Muntasir Nishat, M., Faisal, F., Jahan Ratul, I., Al-Monsur, A., Ar-Rafi, A. M., Nasrullah, S. M., Reza, M. T., &amp; Khan, M. R. H. (2022). </w:t>
      </w:r>
      <w:r w:rsidRPr="00AF53A3">
        <w:rPr>
          <w:sz w:val="16"/>
          <w:szCs w:val="16"/>
          <w:lang w:val="en-US"/>
        </w:rPr>
        <w:t xml:space="preserve">A Comprehensive Investigation of the Performances of Different Machine Learning Classifiers with SMOTE-ENN Oversampling Technique and Hyperparameter Optimization for Imbalanced Heart Failure Dataset. </w:t>
      </w:r>
      <w:r w:rsidRPr="00CE1E60">
        <w:rPr>
          <w:sz w:val="16"/>
          <w:szCs w:val="16"/>
        </w:rPr>
        <w:t>Scientific Programming, 2022, e3649406. https://doi.org/10.1155/2022/3649406</w:t>
      </w:r>
    </w:p>
    <w:p w14:paraId="5CA2F2BB" w14:textId="1F5BD87F" w:rsidR="00D277FC" w:rsidRPr="00CE1E60" w:rsidRDefault="001F6BD0" w:rsidP="00D277FC">
      <w:pPr>
        <w:pStyle w:val="PargrafodaLista"/>
        <w:numPr>
          <w:ilvl w:val="0"/>
          <w:numId w:val="14"/>
        </w:numPr>
        <w:rPr>
          <w:sz w:val="16"/>
          <w:szCs w:val="16"/>
        </w:rPr>
      </w:pPr>
      <w:r w:rsidRPr="00AF53A3">
        <w:rPr>
          <w:sz w:val="16"/>
          <w:szCs w:val="16"/>
          <w:lang w:val="en-US"/>
        </w:rPr>
        <w:t xml:space="preserve">Indicators of Heart Disease (2022 UPDATE). </w:t>
      </w:r>
      <w:r w:rsidRPr="00CE1E60">
        <w:rPr>
          <w:sz w:val="16"/>
          <w:szCs w:val="16"/>
        </w:rPr>
        <w:t>([s.d.]). Recuperado 9 de novembro de 2023, de https://www.kaggle.com/datasets/kamilpytlak/personal-key-indicators-of-heart-disease</w:t>
      </w:r>
    </w:p>
    <w:p w14:paraId="48DFBB6E" w14:textId="426C0F6A" w:rsidR="001F6BD0" w:rsidRPr="00CE1E60" w:rsidRDefault="001F6BD0" w:rsidP="00D277FC">
      <w:pPr>
        <w:pStyle w:val="PargrafodaLista"/>
        <w:numPr>
          <w:ilvl w:val="0"/>
          <w:numId w:val="14"/>
        </w:numPr>
        <w:rPr>
          <w:sz w:val="16"/>
          <w:szCs w:val="16"/>
        </w:rPr>
      </w:pPr>
      <w:r w:rsidRPr="00AF53A3">
        <w:rPr>
          <w:sz w:val="16"/>
          <w:szCs w:val="16"/>
          <w:lang w:val="en-US"/>
        </w:rPr>
        <w:t xml:space="preserve">Toprak, M. (2020, agosto 29). Bayes’ Theorem. </w:t>
      </w:r>
      <w:r w:rsidRPr="00CE1E60">
        <w:rPr>
          <w:sz w:val="16"/>
          <w:szCs w:val="16"/>
        </w:rPr>
        <w:t>Medium. https://medium.com/@toprak.mhmt/bayes-theorem-89daf9f11769</w:t>
      </w:r>
    </w:p>
    <w:p w14:paraId="1C0B2238" w14:textId="54385F37" w:rsidR="001F6BD0" w:rsidRPr="00CE1E60" w:rsidRDefault="001F6BD0" w:rsidP="00D277FC">
      <w:pPr>
        <w:pStyle w:val="PargrafodaLista"/>
        <w:numPr>
          <w:ilvl w:val="0"/>
          <w:numId w:val="14"/>
        </w:numPr>
        <w:rPr>
          <w:sz w:val="16"/>
          <w:szCs w:val="16"/>
        </w:rPr>
      </w:pPr>
      <w:r w:rsidRPr="00AF53A3">
        <w:rPr>
          <w:sz w:val="16"/>
          <w:szCs w:val="16"/>
          <w:lang w:val="en-US"/>
        </w:rPr>
        <w:t>Chi-Square (</w:t>
      </w:r>
      <w:r w:rsidRPr="00CE1E60">
        <w:rPr>
          <w:sz w:val="16"/>
          <w:szCs w:val="16"/>
        </w:rPr>
        <w:t>χ</w:t>
      </w:r>
      <w:r w:rsidRPr="00AF53A3">
        <w:rPr>
          <w:sz w:val="16"/>
          <w:szCs w:val="16"/>
          <w:lang w:val="en-US"/>
        </w:rPr>
        <w:t xml:space="preserve">2) Statistic: What It Is, Examples, How and When to Use the Test. </w:t>
      </w:r>
      <w:r w:rsidRPr="00CE1E60">
        <w:rPr>
          <w:sz w:val="16"/>
          <w:szCs w:val="16"/>
        </w:rPr>
        <w:t>([s.d.]). Investopedia. Recuperado 31 de outubro de 2023, de https://www.investopedia.com/terms/c/chi-square-statistic.asp</w:t>
      </w:r>
    </w:p>
    <w:p w14:paraId="0AA7DCA1" w14:textId="2D54360A" w:rsidR="001F6BD0" w:rsidRPr="00AF53A3" w:rsidRDefault="001F6BD0" w:rsidP="00D277FC">
      <w:pPr>
        <w:pStyle w:val="PargrafodaLista"/>
        <w:numPr>
          <w:ilvl w:val="0"/>
          <w:numId w:val="14"/>
        </w:numPr>
        <w:rPr>
          <w:sz w:val="16"/>
          <w:szCs w:val="16"/>
          <w:lang w:val="en-US"/>
        </w:rPr>
      </w:pPr>
      <w:r w:rsidRPr="00AF53A3">
        <w:rPr>
          <w:sz w:val="16"/>
          <w:szCs w:val="16"/>
          <w:lang w:val="en-US"/>
        </w:rPr>
        <w:lastRenderedPageBreak/>
        <w:t>Kotsiantis, S. B. (2013). Decision trees: A recent overview. Artificial Intelligence Review, 39(4), 261–283. https://doi.org/10.1007/s10462-011-9272-4</w:t>
      </w:r>
    </w:p>
    <w:p w14:paraId="57954F6B" w14:textId="506FAFE3" w:rsidR="001F6BD0" w:rsidRPr="00CE1E60" w:rsidRDefault="001F6BD0" w:rsidP="00D277FC">
      <w:pPr>
        <w:pStyle w:val="PargrafodaLista"/>
        <w:numPr>
          <w:ilvl w:val="0"/>
          <w:numId w:val="14"/>
        </w:numPr>
        <w:rPr>
          <w:sz w:val="16"/>
          <w:szCs w:val="16"/>
        </w:rPr>
      </w:pPr>
      <w:r w:rsidRPr="00AF53A3">
        <w:rPr>
          <w:sz w:val="16"/>
          <w:szCs w:val="16"/>
          <w:lang w:val="en-US"/>
        </w:rPr>
        <w:t xml:space="preserve">Bashar, S. S., Miah, M. S., Karim, A. Z., Al Mahmud, M. A., &amp; Hasan, Z. (2019, February). A machine learning approach for heart rate estimation from PPG signal using random forest regression algorithm. In 2019 International Conference on Electrical, Computer and Communication Engineering (ECCE) (pp. 1-5). </w:t>
      </w:r>
      <w:r w:rsidRPr="00CE1E60">
        <w:rPr>
          <w:sz w:val="16"/>
          <w:szCs w:val="16"/>
        </w:rPr>
        <w:t>IEEE.</w:t>
      </w:r>
    </w:p>
    <w:p w14:paraId="1DD6C4EC" w14:textId="1DB2CCB1" w:rsidR="001F6BD0" w:rsidRPr="00CE1E60" w:rsidRDefault="001F6BD0" w:rsidP="00D277FC">
      <w:pPr>
        <w:pStyle w:val="PargrafodaLista"/>
        <w:numPr>
          <w:ilvl w:val="0"/>
          <w:numId w:val="14"/>
        </w:numPr>
        <w:rPr>
          <w:sz w:val="16"/>
          <w:szCs w:val="16"/>
        </w:rPr>
      </w:pPr>
      <w:r w:rsidRPr="00AF53A3">
        <w:rPr>
          <w:sz w:val="16"/>
          <w:szCs w:val="16"/>
          <w:lang w:val="en-US"/>
        </w:rPr>
        <w:t xml:space="preserve">What is XGBoost? ([s.d.]). NVIDIA Data Science Glossary. </w:t>
      </w:r>
      <w:r w:rsidRPr="00CE1E60">
        <w:rPr>
          <w:sz w:val="16"/>
          <w:szCs w:val="16"/>
        </w:rPr>
        <w:t>Recuperado 25 de junho de 2023, de https://www.nvidia.com/en-us/glossary/data-science/xgboost/</w:t>
      </w:r>
    </w:p>
    <w:p w14:paraId="628CDD4F" w14:textId="72CE79D5" w:rsidR="001F6BD0" w:rsidRPr="00AF53A3" w:rsidRDefault="001F6BD0" w:rsidP="00D277FC">
      <w:pPr>
        <w:pStyle w:val="PargrafodaLista"/>
        <w:numPr>
          <w:ilvl w:val="0"/>
          <w:numId w:val="14"/>
        </w:numPr>
        <w:rPr>
          <w:sz w:val="16"/>
          <w:szCs w:val="16"/>
          <w:lang w:val="en-US"/>
        </w:rPr>
      </w:pPr>
      <w:r w:rsidRPr="00AF53A3">
        <w:rPr>
          <w:sz w:val="16"/>
          <w:szCs w:val="16"/>
          <w:lang w:val="en-US"/>
        </w:rPr>
        <w:t>Liu, A. Y. C. (2004). The effect of oversampling and undersampling on classifying imbalanced text datasets (Doctoral dissertation, University of Texas at Austin).</w:t>
      </w:r>
    </w:p>
    <w:p w14:paraId="004F9FE0" w14:textId="53094C01" w:rsidR="001F6BD0" w:rsidRPr="00CE1E60" w:rsidRDefault="00CF0056" w:rsidP="00D277FC">
      <w:pPr>
        <w:pStyle w:val="PargrafodaLista"/>
        <w:numPr>
          <w:ilvl w:val="0"/>
          <w:numId w:val="14"/>
        </w:numPr>
        <w:rPr>
          <w:sz w:val="16"/>
          <w:szCs w:val="16"/>
        </w:rPr>
      </w:pPr>
      <w:r w:rsidRPr="00AF53A3">
        <w:rPr>
          <w:sz w:val="16"/>
          <w:szCs w:val="16"/>
          <w:lang w:val="en-US"/>
        </w:rPr>
        <w:t>Sklearn.model_</w:t>
      </w:r>
      <w:proofErr w:type="gramStart"/>
      <w:r w:rsidRPr="00AF53A3">
        <w:rPr>
          <w:sz w:val="16"/>
          <w:szCs w:val="16"/>
          <w:lang w:val="en-US"/>
        </w:rPr>
        <w:t>selection.RandomizedSearchCV</w:t>
      </w:r>
      <w:proofErr w:type="gramEnd"/>
      <w:r w:rsidRPr="00AF53A3">
        <w:rPr>
          <w:sz w:val="16"/>
          <w:szCs w:val="16"/>
          <w:lang w:val="en-US"/>
        </w:rPr>
        <w:t xml:space="preserve">. ([s.d.]). </w:t>
      </w:r>
      <w:r w:rsidRPr="00CE1E60">
        <w:rPr>
          <w:sz w:val="16"/>
          <w:szCs w:val="16"/>
        </w:rPr>
        <w:t>Scikit-Learn. Recuperado 9 de novembro de 2023, de https://scikit-learn/stable/modules/generated/sklearn.model_selection.RandomizedSearchCV.html</w:t>
      </w:r>
    </w:p>
    <w:p w14:paraId="1893B94C" w14:textId="21B1B77E" w:rsidR="00CF0056" w:rsidRPr="00AF53A3" w:rsidRDefault="00CF0056" w:rsidP="00D277FC">
      <w:pPr>
        <w:pStyle w:val="PargrafodaLista"/>
        <w:numPr>
          <w:ilvl w:val="0"/>
          <w:numId w:val="14"/>
        </w:numPr>
        <w:rPr>
          <w:sz w:val="16"/>
          <w:szCs w:val="16"/>
          <w:lang w:val="en-US"/>
        </w:rPr>
      </w:pPr>
      <w:r w:rsidRPr="00CE1E60">
        <w:rPr>
          <w:sz w:val="16"/>
          <w:szCs w:val="16"/>
        </w:rPr>
        <w:t xml:space="preserve">Kunumi. (2021, março 16). Métricas de Avaliação em Machine Learning: Classificação. </w:t>
      </w:r>
      <w:r w:rsidRPr="00AF53A3">
        <w:rPr>
          <w:sz w:val="16"/>
          <w:szCs w:val="16"/>
          <w:lang w:val="en-US"/>
        </w:rPr>
        <w:t>Kunumi Blog. https://medium.com/kunumi/m%C3%A9tricas-de-avalia%C3%A7%C3%A3o-em-machine-learning-classifica%C3%A7%C3%A3o-49340dcdb198</w:t>
      </w:r>
    </w:p>
    <w:p w14:paraId="23CE6A8D" w14:textId="5BF74361" w:rsidR="00CF0056" w:rsidRPr="00AF53A3" w:rsidRDefault="00CF0056" w:rsidP="00D277FC">
      <w:pPr>
        <w:pStyle w:val="PargrafodaLista"/>
        <w:numPr>
          <w:ilvl w:val="0"/>
          <w:numId w:val="14"/>
        </w:numPr>
        <w:rPr>
          <w:sz w:val="16"/>
          <w:szCs w:val="16"/>
          <w:lang w:val="en-US"/>
        </w:rPr>
      </w:pPr>
      <w:r w:rsidRPr="00AF53A3">
        <w:rPr>
          <w:sz w:val="16"/>
          <w:szCs w:val="16"/>
          <w:lang w:val="en-US"/>
        </w:rPr>
        <w:t xml:space="preserve">Mattila, K. J., Asikainen, S., Wolf, J., Jousimies-Somer, H., Valtonen, V., &amp; Nieminen, M. (2000). Age, Dental Infections, </w:t>
      </w:r>
      <w:r w:rsidRPr="00AF53A3">
        <w:rPr>
          <w:sz w:val="16"/>
          <w:szCs w:val="16"/>
          <w:lang w:val="en-US"/>
        </w:rPr>
        <w:t xml:space="preserve">and </w:t>
      </w:r>
      <w:proofErr w:type="gramStart"/>
      <w:r w:rsidRPr="00AF53A3">
        <w:rPr>
          <w:sz w:val="16"/>
          <w:szCs w:val="16"/>
          <w:lang w:val="en-US"/>
        </w:rPr>
        <w:t>Coronary Heart Disease</w:t>
      </w:r>
      <w:proofErr w:type="gramEnd"/>
      <w:r w:rsidRPr="00AF53A3">
        <w:rPr>
          <w:sz w:val="16"/>
          <w:szCs w:val="16"/>
          <w:lang w:val="en-US"/>
        </w:rPr>
        <w:t>. Journal of Dental Research, 79(2), 756–760. https://doi.org/10.1177/00220345000790020901</w:t>
      </w:r>
    </w:p>
    <w:p w14:paraId="7F6B03F1" w14:textId="464640CC" w:rsidR="00CF0056" w:rsidRPr="00CE1E60" w:rsidRDefault="00CF0056" w:rsidP="00D277FC">
      <w:pPr>
        <w:pStyle w:val="PargrafodaLista"/>
        <w:numPr>
          <w:ilvl w:val="0"/>
          <w:numId w:val="14"/>
        </w:numPr>
        <w:rPr>
          <w:sz w:val="16"/>
          <w:szCs w:val="16"/>
        </w:rPr>
      </w:pPr>
      <w:r w:rsidRPr="00CE1E60">
        <w:rPr>
          <w:sz w:val="16"/>
          <w:szCs w:val="16"/>
        </w:rPr>
        <w:t>Doenças cardiovasculares—OPAS/OMS | Organização Pan-Americana da Saúde. ([s.d.]). Recuperado 9 de novembro de 2023, de https://www.paho.org/pt/topicos/doencas-cardiovasculares</w:t>
      </w:r>
    </w:p>
    <w:p w14:paraId="7FABE43A" w14:textId="5D2E66CB" w:rsidR="00CF0056" w:rsidRDefault="00CE1E60" w:rsidP="00D277FC">
      <w:pPr>
        <w:pStyle w:val="PargrafodaLista"/>
        <w:numPr>
          <w:ilvl w:val="0"/>
          <w:numId w:val="14"/>
        </w:numPr>
        <w:rPr>
          <w:sz w:val="16"/>
          <w:szCs w:val="16"/>
        </w:rPr>
      </w:pPr>
      <w:r w:rsidRPr="00CE1E60">
        <w:rPr>
          <w:sz w:val="16"/>
          <w:szCs w:val="16"/>
        </w:rPr>
        <w:t xml:space="preserve">Lopes, L. (2023, junho 12). Árvore de Decisão em ML: Guia completo. Medium. </w:t>
      </w:r>
      <w:r w:rsidR="00971092" w:rsidRPr="00971092">
        <w:rPr>
          <w:sz w:val="16"/>
          <w:szCs w:val="16"/>
        </w:rPr>
        <w:t>https://medium.com/@lorranloopes13/%C3%A1rvore-de-decis%C3%A3o-em-ml-guia-completo-abd288c7ec0b</w:t>
      </w:r>
    </w:p>
    <w:p w14:paraId="6F57C76C" w14:textId="79205456" w:rsidR="00971092" w:rsidRDefault="00971092" w:rsidP="00D277FC">
      <w:pPr>
        <w:pStyle w:val="PargrafodaLista"/>
        <w:numPr>
          <w:ilvl w:val="0"/>
          <w:numId w:val="14"/>
        </w:numPr>
        <w:rPr>
          <w:sz w:val="16"/>
          <w:szCs w:val="16"/>
        </w:rPr>
      </w:pPr>
      <w:r w:rsidRPr="00971092">
        <w:rPr>
          <w:sz w:val="16"/>
          <w:szCs w:val="16"/>
        </w:rPr>
        <w:t>Dados Desbalanceados—O que são e como lidar com eles | by Felipe Azank | Turing Talks | Medium. ([s.d.]). Recuperado 10 de novembro de 2023, de https://medium.com/turing-talks/dados-desbalanceados-o-que-s%C3%A3o-e-como-evit%C3%A1-los-43df4f49732b</w:t>
      </w:r>
    </w:p>
    <w:p w14:paraId="41A7455F" w14:textId="396E9CF3" w:rsidR="00971092" w:rsidRPr="00CE1E60" w:rsidRDefault="006147CB" w:rsidP="00D277FC">
      <w:pPr>
        <w:pStyle w:val="PargrafodaLista"/>
        <w:numPr>
          <w:ilvl w:val="0"/>
          <w:numId w:val="14"/>
        </w:numPr>
        <w:rPr>
          <w:sz w:val="16"/>
          <w:szCs w:val="16"/>
        </w:rPr>
      </w:pPr>
      <w:r w:rsidRPr="00AF53A3">
        <w:rPr>
          <w:sz w:val="16"/>
          <w:szCs w:val="16"/>
          <w:lang w:val="en-US"/>
        </w:rPr>
        <w:t xml:space="preserve">XGBoost versus Random Forest | Qwak. </w:t>
      </w:r>
      <w:r w:rsidRPr="006147CB">
        <w:rPr>
          <w:sz w:val="16"/>
          <w:szCs w:val="16"/>
        </w:rPr>
        <w:t>([s.d.]). Recuperado 10 de novembro de 2023, de https://www.qwak.com/post/xgboost-versus-random-forest</w:t>
      </w:r>
    </w:p>
    <w:p w14:paraId="5EE171CE" w14:textId="77777777" w:rsidR="00D277FC" w:rsidRDefault="00D277FC" w:rsidP="00CE1E60">
      <w:pPr>
        <w:ind w:firstLine="0"/>
        <w:rPr>
          <w:smallCaps/>
          <w:color w:val="000000"/>
        </w:rPr>
      </w:pPr>
    </w:p>
    <w:p w14:paraId="7E99E27C" w14:textId="77777777" w:rsidR="00D277FC" w:rsidRDefault="00D277FC" w:rsidP="00CE1E60">
      <w:pPr>
        <w:ind w:firstLine="0"/>
        <w:rPr>
          <w:smallCaps/>
          <w:color w:val="000000"/>
        </w:rPr>
      </w:pPr>
    </w:p>
    <w:p w14:paraId="46EF7546" w14:textId="77777777" w:rsidR="00D277FC" w:rsidRDefault="00D277FC" w:rsidP="00D277FC">
      <w:pPr>
        <w:rPr>
          <w:smallCaps/>
          <w:color w:val="000000"/>
        </w:rPr>
      </w:pPr>
    </w:p>
    <w:p w14:paraId="2D7E3C28" w14:textId="77777777" w:rsidR="00D277FC" w:rsidRDefault="00D277FC" w:rsidP="00D277FC">
      <w:pPr>
        <w:rPr>
          <w:smallCaps/>
          <w:color w:val="000000"/>
        </w:rPr>
      </w:pPr>
    </w:p>
    <w:p w14:paraId="6A13B1B3" w14:textId="77777777" w:rsidR="00D277FC" w:rsidRDefault="00D277FC" w:rsidP="00D277FC">
      <w:pPr>
        <w:rPr>
          <w:smallCaps/>
          <w:color w:val="000000"/>
        </w:rPr>
      </w:pPr>
    </w:p>
    <w:p w14:paraId="43501120" w14:textId="77777777" w:rsidR="00D277FC" w:rsidRDefault="00D277FC" w:rsidP="00D277FC">
      <w:pPr>
        <w:rPr>
          <w:smallCaps/>
          <w:color w:val="000000"/>
        </w:rPr>
      </w:pPr>
    </w:p>
    <w:p w14:paraId="326A882F" w14:textId="77777777" w:rsidR="00D277FC" w:rsidRDefault="00D277FC" w:rsidP="00D277FC">
      <w:pPr>
        <w:rPr>
          <w:smallCaps/>
          <w:color w:val="000000"/>
        </w:rPr>
      </w:pPr>
    </w:p>
    <w:p w14:paraId="51C2DE30" w14:textId="635E0EA2" w:rsidR="00407A37" w:rsidRDefault="00407A37" w:rsidP="00407A37">
      <w:pPr>
        <w:keepLines/>
        <w:pBdr>
          <w:top w:val="nil"/>
          <w:left w:val="nil"/>
          <w:bottom w:val="nil"/>
          <w:right w:val="nil"/>
          <w:between w:val="nil"/>
        </w:pBdr>
        <w:sectPr w:rsidR="00407A37">
          <w:type w:val="continuous"/>
          <w:pgSz w:w="11907" w:h="15819"/>
          <w:pgMar w:top="1702" w:right="794" w:bottom="2268" w:left="1077" w:header="142" w:footer="851" w:gutter="0"/>
          <w:cols w:num="2" w:space="720" w:equalWidth="0">
            <w:col w:w="4848" w:space="340"/>
            <w:col w:w="4848" w:space="0"/>
          </w:cols>
        </w:sectPr>
      </w:pPr>
    </w:p>
    <w:p w14:paraId="3BD2CBBA" w14:textId="77777777" w:rsidR="000C7AFD" w:rsidRDefault="000C7AFD">
      <w:pPr>
        <w:pBdr>
          <w:top w:val="nil"/>
          <w:left w:val="nil"/>
          <w:bottom w:val="nil"/>
          <w:right w:val="nil"/>
          <w:between w:val="nil"/>
        </w:pBdr>
        <w:spacing w:line="20" w:lineRule="auto"/>
        <w:ind w:firstLine="0"/>
        <w:jc w:val="left"/>
        <w:rPr>
          <w:color w:val="000000"/>
          <w:sz w:val="2"/>
          <w:szCs w:val="2"/>
        </w:rPr>
      </w:pPr>
    </w:p>
    <w:p w14:paraId="20DE74D1" w14:textId="77777777" w:rsidR="000C7AFD" w:rsidRDefault="000C7AFD">
      <w:pPr>
        <w:pBdr>
          <w:top w:val="nil"/>
          <w:left w:val="nil"/>
          <w:bottom w:val="nil"/>
          <w:right w:val="nil"/>
          <w:between w:val="nil"/>
        </w:pBdr>
        <w:spacing w:line="20" w:lineRule="auto"/>
        <w:ind w:firstLine="0"/>
        <w:jc w:val="left"/>
        <w:rPr>
          <w:color w:val="000000"/>
          <w:sz w:val="2"/>
          <w:szCs w:val="2"/>
        </w:rPr>
      </w:pPr>
    </w:p>
    <w:sectPr w:rsidR="000C7AFD">
      <w:type w:val="continuous"/>
      <w:pgSz w:w="11907" w:h="15819"/>
      <w:pgMar w:top="1418" w:right="794" w:bottom="2268" w:left="1077" w:header="851" w:footer="851"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denauer" w:date="2023-11-15T10:27:00Z" w:initials="AGC">
    <w:p w14:paraId="09A80372" w14:textId="2DE180DE" w:rsidR="002E72CF" w:rsidRDefault="002E72CF">
      <w:pPr>
        <w:pStyle w:val="Textodecomentrio"/>
      </w:pPr>
      <w:r>
        <w:rPr>
          <w:rStyle w:val="Refdecomentrio"/>
        </w:rPr>
        <w:annotationRef/>
      </w:r>
      <w:r>
        <w:t>Precisa reescrever o abstract. O resumo de um trabalho científico é um resumo da introdução, dos métodos, dos resultados e da conclusão. Tudo tem que estar resumido aqui, não somente o tema do trabalho. Pode deixar isso para depois que finalizarmos o texto.</w:t>
      </w:r>
    </w:p>
  </w:comment>
  <w:comment w:id="29" w:author="Adenauer" w:date="2023-11-15T10:27:00Z" w:initials="AGC">
    <w:p w14:paraId="67B1D51E" w14:textId="5C123CB4" w:rsidR="002E72CF" w:rsidRDefault="002E72CF">
      <w:pPr>
        <w:pStyle w:val="Textodecomentrio"/>
      </w:pPr>
      <w:r>
        <w:rPr>
          <w:rStyle w:val="Refdecomentrio"/>
        </w:rPr>
        <w:annotationRef/>
      </w:r>
      <w:r>
        <w:t>Deixe aqui apenas as métricas</w:t>
      </w:r>
    </w:p>
  </w:comment>
  <w:comment w:id="86" w:author="Adenauer" w:date="2023-11-15T10:27:00Z" w:initials="AGC">
    <w:p w14:paraId="32CE6177" w14:textId="4E25EE32" w:rsidR="00F05609" w:rsidRDefault="00F05609">
      <w:pPr>
        <w:pStyle w:val="Textodecomentrio"/>
      </w:pPr>
      <w:r>
        <w:rPr>
          <w:rStyle w:val="Refdecomentrio"/>
        </w:rPr>
        <w:annotationRef/>
      </w:r>
      <w:r>
        <w:t>Minha sugestão é dividir os resultados em seções para ficar mais fácil de entender. Tem muita coisa.</w:t>
      </w:r>
    </w:p>
  </w:comment>
  <w:comment w:id="114" w:author="Adenauer" w:date="2023-11-15T10:27:00Z" w:initials="AGC">
    <w:p w14:paraId="328369E5" w14:textId="0EA78EA1" w:rsidR="00F05609" w:rsidRDefault="00F05609">
      <w:pPr>
        <w:pStyle w:val="Textodecomentrio"/>
      </w:pPr>
      <w:r>
        <w:rPr>
          <w:rStyle w:val="Refdecomentrio"/>
        </w:rPr>
        <w:annotationRef/>
      </w:r>
      <w:r>
        <w:t>Movido para os métodos</w:t>
      </w:r>
    </w:p>
  </w:comment>
  <w:comment w:id="195" w:author="Adenauer" w:date="2023-11-15T10:27:00Z" w:initials="AGC">
    <w:p w14:paraId="0E45E754" w14:textId="5E2F0B4D" w:rsidR="002E72CF" w:rsidRDefault="002E72CF">
      <w:pPr>
        <w:pStyle w:val="Textodecomentrio"/>
      </w:pPr>
      <w:r>
        <w:rPr>
          <w:rStyle w:val="Refdecomentrio"/>
        </w:rPr>
        <w:annotationRef/>
      </w:r>
      <w:r>
        <w:t xml:space="preserve">Acho que dá para retirar essa </w:t>
      </w:r>
      <w:r w:rsidR="00F05609">
        <w:t xml:space="preserve">imagem </w:t>
      </w:r>
      <w:r>
        <w:t>e mostrar apenas as matrizes</w:t>
      </w:r>
      <w:r w:rsidR="00F05609">
        <w:t xml:space="preserve"> de confusão na parte final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A80372" w15:done="0"/>
  <w15:commentEx w15:paraId="67B1D51E" w15:done="0"/>
  <w15:commentEx w15:paraId="32CE6177" w15:done="0"/>
  <w15:commentEx w15:paraId="328369E5" w15:done="0"/>
  <w15:commentEx w15:paraId="0E45E75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A80372" w16cid:durableId="18ABF5F7"/>
  <w16cid:commentId w16cid:paraId="67B1D51E" w16cid:durableId="6B77FD13"/>
  <w16cid:commentId w16cid:paraId="32CE6177" w16cid:durableId="2C73BF5D"/>
  <w16cid:commentId w16cid:paraId="328369E5" w16cid:durableId="4EFDC443"/>
  <w16cid:commentId w16cid:paraId="0E45E754" w16cid:durableId="2EA63A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8BA3C" w14:textId="77777777" w:rsidR="00220EB8" w:rsidRDefault="00220EB8">
      <w:r>
        <w:separator/>
      </w:r>
    </w:p>
  </w:endnote>
  <w:endnote w:type="continuationSeparator" w:id="0">
    <w:p w14:paraId="641CAC6C" w14:textId="77777777" w:rsidR="00220EB8" w:rsidRDefault="00220E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B39EB" w14:textId="77777777" w:rsidR="002E72CF" w:rsidRDefault="002E72CF">
    <w:pPr>
      <w:pBdr>
        <w:top w:val="nil"/>
        <w:left w:val="nil"/>
        <w:bottom w:val="nil"/>
        <w:right w:val="nil"/>
        <w:between w:val="nil"/>
      </w:pBdr>
      <w:ind w:firstLine="0"/>
      <w:jc w:val="center"/>
      <w:rPr>
        <w:color w:val="000000"/>
        <w:sz w:val="18"/>
        <w:szCs w:val="18"/>
      </w:rPr>
    </w:pPr>
    <w:r>
      <w:rPr>
        <w:color w:val="000000"/>
        <w:sz w:val="18"/>
        <w:szCs w:val="18"/>
      </w:rPr>
      <w:fldChar w:fldCharType="begin"/>
    </w:r>
    <w:r>
      <w:rPr>
        <w:color w:val="000000"/>
        <w:sz w:val="18"/>
        <w:szCs w:val="18"/>
      </w:rPr>
      <w:instrText>PAGE</w:instrText>
    </w:r>
    <w:r>
      <w:rPr>
        <w:color w:val="000000"/>
        <w:sz w:val="18"/>
        <w:szCs w:val="18"/>
      </w:rPr>
      <w:fldChar w:fldCharType="separate"/>
    </w:r>
    <w:r w:rsidR="00F05609">
      <w:rPr>
        <w:noProof/>
        <w:color w:val="000000"/>
        <w:sz w:val="18"/>
        <w:szCs w:val="18"/>
      </w:rPr>
      <w:t>2</w:t>
    </w:r>
    <w:r>
      <w:rPr>
        <w:color w:val="000000"/>
        <w:sz w:val="18"/>
        <w:szCs w:val="18"/>
      </w:rPr>
      <w:fldChar w:fldCharType="end"/>
    </w:r>
  </w:p>
  <w:p w14:paraId="5D19D5B8" w14:textId="77777777" w:rsidR="002E72CF" w:rsidRDefault="002E72CF">
    <w:pPr>
      <w:pBdr>
        <w:top w:val="nil"/>
        <w:left w:val="nil"/>
        <w:bottom w:val="nil"/>
        <w:right w:val="nil"/>
        <w:between w:val="nil"/>
      </w:pBdr>
      <w:ind w:firstLine="0"/>
      <w:jc w:val="center"/>
      <w:rPr>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C3BD5" w14:textId="77777777" w:rsidR="002E72CF" w:rsidRDefault="002E72CF">
    <w:pPr>
      <w:pBdr>
        <w:top w:val="nil"/>
        <w:left w:val="nil"/>
        <w:bottom w:val="nil"/>
        <w:right w:val="nil"/>
        <w:between w:val="nil"/>
      </w:pBdr>
      <w:ind w:firstLine="0"/>
      <w:jc w:val="center"/>
      <w:rPr>
        <w:color w:val="000000"/>
        <w:sz w:val="18"/>
        <w:szCs w:val="18"/>
      </w:rPr>
    </w:pPr>
    <w:r>
      <w:rPr>
        <w:color w:val="000000"/>
        <w:sz w:val="18"/>
        <w:szCs w:val="18"/>
      </w:rPr>
      <w:fldChar w:fldCharType="begin"/>
    </w:r>
    <w:r>
      <w:rPr>
        <w:color w:val="000000"/>
        <w:sz w:val="18"/>
        <w:szCs w:val="18"/>
      </w:rPr>
      <w:instrText>PAGE</w:instrText>
    </w:r>
    <w:r>
      <w:rPr>
        <w:color w:val="000000"/>
        <w:sz w:val="18"/>
        <w:szCs w:val="18"/>
      </w:rPr>
      <w:fldChar w:fldCharType="separate"/>
    </w:r>
    <w:r w:rsidR="00F05609">
      <w:rPr>
        <w:noProof/>
        <w:color w:val="000000"/>
        <w:sz w:val="18"/>
        <w:szCs w:val="18"/>
      </w:rPr>
      <w:t>1</w:t>
    </w:r>
    <w:r>
      <w:rPr>
        <w:color w:val="000000"/>
        <w:sz w:val="18"/>
        <w:szCs w:val="18"/>
      </w:rPr>
      <w:fldChar w:fldCharType="end"/>
    </w:r>
  </w:p>
  <w:p w14:paraId="49003C29" w14:textId="77777777" w:rsidR="002E72CF" w:rsidRDefault="002E72CF">
    <w:pPr>
      <w:pBdr>
        <w:top w:val="nil"/>
        <w:left w:val="nil"/>
        <w:bottom w:val="nil"/>
        <w:right w:val="nil"/>
        <w:between w:val="nil"/>
      </w:pBdr>
      <w:ind w:firstLine="0"/>
      <w:jc w:val="left"/>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63397" w14:textId="77777777" w:rsidR="00220EB8" w:rsidRDefault="00220EB8">
      <w:r>
        <w:separator/>
      </w:r>
    </w:p>
  </w:footnote>
  <w:footnote w:type="continuationSeparator" w:id="0">
    <w:p w14:paraId="0E1E6E98" w14:textId="77777777" w:rsidR="00220EB8" w:rsidRDefault="00220E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042FC" w14:textId="77777777" w:rsidR="002E72CF" w:rsidRDefault="002E72CF">
    <w:pPr>
      <w:pBdr>
        <w:top w:val="nil"/>
        <w:left w:val="nil"/>
        <w:bottom w:val="nil"/>
        <w:right w:val="nil"/>
        <w:between w:val="nil"/>
      </w:pBdr>
      <w:tabs>
        <w:tab w:val="right" w:pos="10036"/>
        <w:tab w:val="left" w:pos="4121"/>
      </w:tabs>
      <w:ind w:firstLine="0"/>
      <w:jc w:val="left"/>
      <w:rPr>
        <w:color w:val="000000"/>
        <w:sz w:val="18"/>
        <w:szCs w:val="18"/>
      </w:rPr>
    </w:pPr>
    <w:r>
      <w:rPr>
        <w:color w:val="000000"/>
        <w:sz w:val="18"/>
        <w:szCs w:val="18"/>
      </w:rPr>
      <w:tab/>
    </w:r>
  </w:p>
  <w:tbl>
    <w:tblPr>
      <w:tblStyle w:val="a1"/>
      <w:tblW w:w="10426" w:type="dxa"/>
      <w:tblInd w:w="-284" w:type="dxa"/>
      <w:tblLayout w:type="fixed"/>
      <w:tblLook w:val="0000" w:firstRow="0" w:lastRow="0" w:firstColumn="0" w:lastColumn="0" w:noHBand="0" w:noVBand="0"/>
    </w:tblPr>
    <w:tblGrid>
      <w:gridCol w:w="1808"/>
      <w:gridCol w:w="6122"/>
      <w:gridCol w:w="2496"/>
    </w:tblGrid>
    <w:tr w:rsidR="002E72CF" w14:paraId="0FD86832" w14:textId="77777777">
      <w:trPr>
        <w:trHeight w:val="899"/>
      </w:trPr>
      <w:tc>
        <w:tcPr>
          <w:tcW w:w="1808" w:type="dxa"/>
          <w:shd w:val="clear" w:color="auto" w:fill="auto"/>
          <w:vAlign w:val="center"/>
        </w:tcPr>
        <w:p w14:paraId="455673B8" w14:textId="77777777" w:rsidR="002E72CF" w:rsidRDefault="002E72CF">
          <w:pPr>
            <w:pBdr>
              <w:top w:val="nil"/>
              <w:left w:val="nil"/>
              <w:bottom w:val="nil"/>
              <w:right w:val="nil"/>
              <w:between w:val="nil"/>
            </w:pBdr>
            <w:tabs>
              <w:tab w:val="left" w:pos="10036"/>
            </w:tabs>
            <w:ind w:firstLine="0"/>
            <w:jc w:val="left"/>
            <w:rPr>
              <w:color w:val="000000"/>
              <w:sz w:val="28"/>
              <w:szCs w:val="28"/>
            </w:rPr>
          </w:pPr>
          <w:r>
            <w:rPr>
              <w:noProof/>
              <w:color w:val="000000"/>
              <w:sz w:val="28"/>
              <w:szCs w:val="28"/>
            </w:rPr>
            <w:drawing>
              <wp:inline distT="0" distB="0" distL="0" distR="0" wp14:anchorId="6201A013" wp14:editId="7366F5BB">
                <wp:extent cx="596269" cy="596269"/>
                <wp:effectExtent l="0" t="0" r="0" b="0"/>
                <wp:docPr id="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596269" cy="596269"/>
                        </a:xfrm>
                        <a:prstGeom prst="rect">
                          <a:avLst/>
                        </a:prstGeom>
                        <a:ln/>
                      </pic:spPr>
                    </pic:pic>
                  </a:graphicData>
                </a:graphic>
              </wp:inline>
            </w:drawing>
          </w:r>
        </w:p>
      </w:tc>
      <w:tc>
        <w:tcPr>
          <w:tcW w:w="6122" w:type="dxa"/>
          <w:shd w:val="clear" w:color="auto" w:fill="auto"/>
          <w:vAlign w:val="center"/>
        </w:tcPr>
        <w:p w14:paraId="20A24033" w14:textId="77777777" w:rsidR="002E72CF" w:rsidRDefault="002E72CF">
          <w:pPr>
            <w:pBdr>
              <w:top w:val="nil"/>
              <w:left w:val="nil"/>
              <w:bottom w:val="nil"/>
              <w:right w:val="nil"/>
              <w:between w:val="nil"/>
            </w:pBdr>
            <w:ind w:left="-900" w:hanging="180"/>
            <w:rPr>
              <w:b/>
              <w:color w:val="000000"/>
              <w:sz w:val="18"/>
              <w:szCs w:val="18"/>
            </w:rPr>
          </w:pPr>
          <w:r>
            <w:rPr>
              <w:color w:val="000000"/>
              <w:sz w:val="18"/>
              <w:szCs w:val="18"/>
            </w:rPr>
            <w:t xml:space="preserve">            </w:t>
          </w:r>
        </w:p>
        <w:p w14:paraId="0B859CA7" w14:textId="77777777" w:rsidR="002E72CF" w:rsidRDefault="002E72CF">
          <w:pPr>
            <w:tabs>
              <w:tab w:val="left" w:pos="4252"/>
            </w:tabs>
            <w:jc w:val="center"/>
            <w:rPr>
              <w:sz w:val="12"/>
              <w:szCs w:val="12"/>
            </w:rPr>
          </w:pPr>
          <w:r>
            <w:rPr>
              <w:sz w:val="12"/>
              <w:szCs w:val="12"/>
            </w:rPr>
            <w:t>Trabalho apresentada ao Instituto de Ciência e Tecnologia da Universidade Federal de São Paulo como requisito parcial para obtenção do título de Graduação em Engenharia Biomédica.</w:t>
          </w:r>
        </w:p>
        <w:p w14:paraId="1FD76805" w14:textId="77777777" w:rsidR="002E72CF" w:rsidRDefault="002E72CF">
          <w:pPr>
            <w:tabs>
              <w:tab w:val="left" w:pos="4252"/>
            </w:tabs>
            <w:jc w:val="center"/>
          </w:pPr>
        </w:p>
      </w:tc>
      <w:tc>
        <w:tcPr>
          <w:tcW w:w="2496" w:type="dxa"/>
          <w:shd w:val="clear" w:color="auto" w:fill="auto"/>
          <w:vAlign w:val="center"/>
        </w:tcPr>
        <w:p w14:paraId="25BE47E2" w14:textId="77777777" w:rsidR="002E72CF" w:rsidRDefault="002E72CF">
          <w:pPr>
            <w:tabs>
              <w:tab w:val="left" w:pos="4252"/>
            </w:tabs>
            <w:jc w:val="right"/>
          </w:pPr>
          <w:r>
            <w:rPr>
              <w:noProof/>
            </w:rPr>
            <w:drawing>
              <wp:inline distT="0" distB="0" distL="0" distR="0" wp14:anchorId="4FEDF84D" wp14:editId="775B7511">
                <wp:extent cx="946948" cy="564406"/>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946948" cy="564406"/>
                        </a:xfrm>
                        <a:prstGeom prst="rect">
                          <a:avLst/>
                        </a:prstGeom>
                        <a:ln/>
                      </pic:spPr>
                    </pic:pic>
                  </a:graphicData>
                </a:graphic>
              </wp:inline>
            </w:drawing>
          </w:r>
        </w:p>
      </w:tc>
    </w:tr>
  </w:tbl>
  <w:p w14:paraId="7C21F763" w14:textId="77777777" w:rsidR="002E72CF" w:rsidRDefault="002E72CF">
    <w:pPr>
      <w:pBdr>
        <w:top w:val="nil"/>
        <w:left w:val="nil"/>
        <w:bottom w:val="nil"/>
        <w:right w:val="nil"/>
        <w:between w:val="nil"/>
      </w:pBdr>
      <w:tabs>
        <w:tab w:val="right" w:pos="10036"/>
        <w:tab w:val="left" w:pos="4121"/>
      </w:tabs>
      <w:ind w:firstLine="0"/>
      <w:jc w:val="left"/>
      <w:rPr>
        <w:color w:val="000000"/>
        <w:sz w:val="18"/>
        <w:szCs w:val="18"/>
      </w:rPr>
    </w:pPr>
    <w:r>
      <w:rPr>
        <w:color w:val="000000"/>
        <w:sz w:val="18"/>
        <w:szCs w:val="18"/>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66A62" w14:textId="77777777" w:rsidR="002E72CF" w:rsidRDefault="002E72CF">
    <w:pPr>
      <w:pBdr>
        <w:top w:val="nil"/>
        <w:left w:val="nil"/>
        <w:bottom w:val="nil"/>
        <w:right w:val="nil"/>
        <w:between w:val="nil"/>
      </w:pBdr>
      <w:tabs>
        <w:tab w:val="right" w:pos="10036"/>
        <w:tab w:val="left" w:pos="4121"/>
      </w:tabs>
      <w:ind w:firstLine="0"/>
      <w:jc w:val="left"/>
      <w:rPr>
        <w:color w:val="000000"/>
        <w:sz w:val="18"/>
        <w:szCs w:val="18"/>
      </w:rPr>
    </w:pPr>
    <w:r>
      <w:rPr>
        <w:color w:val="000000"/>
        <w:sz w:val="18"/>
        <w:szCs w:val="18"/>
      </w:rPr>
      <w:tab/>
    </w:r>
  </w:p>
  <w:tbl>
    <w:tblPr>
      <w:tblStyle w:val="a0"/>
      <w:tblW w:w="10426" w:type="dxa"/>
      <w:tblInd w:w="-284" w:type="dxa"/>
      <w:tblLayout w:type="fixed"/>
      <w:tblLook w:val="0000" w:firstRow="0" w:lastRow="0" w:firstColumn="0" w:lastColumn="0" w:noHBand="0" w:noVBand="0"/>
    </w:tblPr>
    <w:tblGrid>
      <w:gridCol w:w="1808"/>
      <w:gridCol w:w="6122"/>
      <w:gridCol w:w="2496"/>
    </w:tblGrid>
    <w:tr w:rsidR="002E72CF" w14:paraId="76813D62" w14:textId="77777777">
      <w:trPr>
        <w:trHeight w:val="899"/>
      </w:trPr>
      <w:tc>
        <w:tcPr>
          <w:tcW w:w="1808" w:type="dxa"/>
          <w:shd w:val="clear" w:color="auto" w:fill="auto"/>
          <w:vAlign w:val="center"/>
        </w:tcPr>
        <w:p w14:paraId="384BF869" w14:textId="77777777" w:rsidR="002E72CF" w:rsidRDefault="002E72CF">
          <w:pPr>
            <w:pBdr>
              <w:top w:val="nil"/>
              <w:left w:val="nil"/>
              <w:bottom w:val="nil"/>
              <w:right w:val="nil"/>
              <w:between w:val="nil"/>
            </w:pBdr>
            <w:tabs>
              <w:tab w:val="left" w:pos="10036"/>
            </w:tabs>
            <w:ind w:firstLine="0"/>
            <w:jc w:val="left"/>
            <w:rPr>
              <w:color w:val="000000"/>
              <w:sz w:val="28"/>
              <w:szCs w:val="28"/>
            </w:rPr>
          </w:pPr>
          <w:r>
            <w:rPr>
              <w:noProof/>
              <w:color w:val="000000"/>
              <w:sz w:val="28"/>
              <w:szCs w:val="28"/>
            </w:rPr>
            <w:drawing>
              <wp:inline distT="0" distB="0" distL="0" distR="0" wp14:anchorId="0AA6F7E1" wp14:editId="42801907">
                <wp:extent cx="596269" cy="596269"/>
                <wp:effectExtent l="0" t="0" r="0" b="0"/>
                <wp:docPr id="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596269" cy="596269"/>
                        </a:xfrm>
                        <a:prstGeom prst="rect">
                          <a:avLst/>
                        </a:prstGeom>
                        <a:ln/>
                      </pic:spPr>
                    </pic:pic>
                  </a:graphicData>
                </a:graphic>
              </wp:inline>
            </w:drawing>
          </w:r>
        </w:p>
      </w:tc>
      <w:tc>
        <w:tcPr>
          <w:tcW w:w="6122" w:type="dxa"/>
          <w:shd w:val="clear" w:color="auto" w:fill="auto"/>
          <w:vAlign w:val="center"/>
        </w:tcPr>
        <w:p w14:paraId="5585A092" w14:textId="77777777" w:rsidR="002E72CF" w:rsidRDefault="002E72CF">
          <w:pPr>
            <w:pBdr>
              <w:top w:val="nil"/>
              <w:left w:val="nil"/>
              <w:bottom w:val="nil"/>
              <w:right w:val="nil"/>
              <w:between w:val="nil"/>
            </w:pBdr>
            <w:ind w:left="-900" w:hanging="180"/>
            <w:rPr>
              <w:b/>
              <w:color w:val="000000"/>
              <w:sz w:val="18"/>
              <w:szCs w:val="18"/>
            </w:rPr>
          </w:pPr>
          <w:r>
            <w:rPr>
              <w:color w:val="000000"/>
              <w:sz w:val="18"/>
              <w:szCs w:val="18"/>
            </w:rPr>
            <w:t xml:space="preserve">            </w:t>
          </w:r>
        </w:p>
        <w:p w14:paraId="026DE55F" w14:textId="77777777" w:rsidR="002E72CF" w:rsidRDefault="002E72CF">
          <w:pPr>
            <w:tabs>
              <w:tab w:val="left" w:pos="4252"/>
            </w:tabs>
            <w:jc w:val="center"/>
            <w:rPr>
              <w:sz w:val="12"/>
              <w:szCs w:val="12"/>
            </w:rPr>
          </w:pPr>
          <w:r>
            <w:rPr>
              <w:sz w:val="12"/>
              <w:szCs w:val="12"/>
            </w:rPr>
            <w:t>Trabalho apresentada ao Instituto de Ciência e Tecnologia da Universidade Federal de São Paulo como requisito parcial para obtenção do título de Graduação em Engenharia Biomédica.</w:t>
          </w:r>
        </w:p>
        <w:p w14:paraId="4D05294E" w14:textId="77777777" w:rsidR="002E72CF" w:rsidRDefault="002E72CF">
          <w:pPr>
            <w:tabs>
              <w:tab w:val="left" w:pos="4252"/>
            </w:tabs>
            <w:jc w:val="center"/>
          </w:pPr>
        </w:p>
      </w:tc>
      <w:tc>
        <w:tcPr>
          <w:tcW w:w="2496" w:type="dxa"/>
          <w:shd w:val="clear" w:color="auto" w:fill="auto"/>
          <w:vAlign w:val="center"/>
        </w:tcPr>
        <w:p w14:paraId="5A0E6D3A" w14:textId="77777777" w:rsidR="002E72CF" w:rsidRDefault="002E72CF">
          <w:pPr>
            <w:tabs>
              <w:tab w:val="left" w:pos="4252"/>
            </w:tabs>
            <w:jc w:val="right"/>
          </w:pPr>
          <w:r>
            <w:rPr>
              <w:noProof/>
            </w:rPr>
            <w:drawing>
              <wp:inline distT="0" distB="0" distL="0" distR="0" wp14:anchorId="474CF46A" wp14:editId="6E495C4C">
                <wp:extent cx="946948" cy="564406"/>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946948" cy="564406"/>
                        </a:xfrm>
                        <a:prstGeom prst="rect">
                          <a:avLst/>
                        </a:prstGeom>
                        <a:ln/>
                      </pic:spPr>
                    </pic:pic>
                  </a:graphicData>
                </a:graphic>
              </wp:inline>
            </w:drawing>
          </w:r>
        </w:p>
      </w:tc>
    </w:tr>
  </w:tbl>
  <w:p w14:paraId="571CC758" w14:textId="77777777" w:rsidR="002E72CF" w:rsidRDefault="002E72CF">
    <w:pPr>
      <w:pBdr>
        <w:top w:val="nil"/>
        <w:left w:val="nil"/>
        <w:bottom w:val="nil"/>
        <w:right w:val="nil"/>
        <w:between w:val="nil"/>
      </w:pBdr>
      <w:tabs>
        <w:tab w:val="right" w:pos="10036"/>
        <w:tab w:val="left" w:pos="4121"/>
      </w:tabs>
      <w:ind w:firstLine="0"/>
      <w:jc w:val="left"/>
      <w:rPr>
        <w:color w:val="000000"/>
        <w:sz w:val="18"/>
        <w:szCs w:val="18"/>
      </w:rPr>
    </w:pPr>
    <w:r>
      <w:rPr>
        <w:color w:val="000000"/>
        <w:sz w:val="18"/>
        <w:szCs w:val="1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6404A"/>
    <w:multiLevelType w:val="hybridMultilevel"/>
    <w:tmpl w:val="252A191E"/>
    <w:lvl w:ilvl="0" w:tplc="04160015">
      <w:start w:val="1"/>
      <w:numFmt w:val="upperLetter"/>
      <w:lvlText w:val="%1."/>
      <w:lvlJc w:val="left"/>
      <w:pPr>
        <w:ind w:left="1174" w:hanging="360"/>
      </w:pPr>
    </w:lvl>
    <w:lvl w:ilvl="1" w:tplc="04160019" w:tentative="1">
      <w:start w:val="1"/>
      <w:numFmt w:val="lowerLetter"/>
      <w:lvlText w:val="%2."/>
      <w:lvlJc w:val="left"/>
      <w:pPr>
        <w:ind w:left="1667" w:hanging="360"/>
      </w:pPr>
    </w:lvl>
    <w:lvl w:ilvl="2" w:tplc="0416001B" w:tentative="1">
      <w:start w:val="1"/>
      <w:numFmt w:val="lowerRoman"/>
      <w:lvlText w:val="%3."/>
      <w:lvlJc w:val="right"/>
      <w:pPr>
        <w:ind w:left="2387" w:hanging="180"/>
      </w:pPr>
    </w:lvl>
    <w:lvl w:ilvl="3" w:tplc="0416000F" w:tentative="1">
      <w:start w:val="1"/>
      <w:numFmt w:val="decimal"/>
      <w:lvlText w:val="%4."/>
      <w:lvlJc w:val="left"/>
      <w:pPr>
        <w:ind w:left="3107" w:hanging="360"/>
      </w:pPr>
    </w:lvl>
    <w:lvl w:ilvl="4" w:tplc="04160019" w:tentative="1">
      <w:start w:val="1"/>
      <w:numFmt w:val="lowerLetter"/>
      <w:lvlText w:val="%5."/>
      <w:lvlJc w:val="left"/>
      <w:pPr>
        <w:ind w:left="3827" w:hanging="360"/>
      </w:pPr>
    </w:lvl>
    <w:lvl w:ilvl="5" w:tplc="0416001B" w:tentative="1">
      <w:start w:val="1"/>
      <w:numFmt w:val="lowerRoman"/>
      <w:lvlText w:val="%6."/>
      <w:lvlJc w:val="right"/>
      <w:pPr>
        <w:ind w:left="4547" w:hanging="180"/>
      </w:pPr>
    </w:lvl>
    <w:lvl w:ilvl="6" w:tplc="0416000F" w:tentative="1">
      <w:start w:val="1"/>
      <w:numFmt w:val="decimal"/>
      <w:lvlText w:val="%7."/>
      <w:lvlJc w:val="left"/>
      <w:pPr>
        <w:ind w:left="5267" w:hanging="360"/>
      </w:pPr>
    </w:lvl>
    <w:lvl w:ilvl="7" w:tplc="04160019" w:tentative="1">
      <w:start w:val="1"/>
      <w:numFmt w:val="lowerLetter"/>
      <w:lvlText w:val="%8."/>
      <w:lvlJc w:val="left"/>
      <w:pPr>
        <w:ind w:left="5987" w:hanging="360"/>
      </w:pPr>
    </w:lvl>
    <w:lvl w:ilvl="8" w:tplc="0416001B" w:tentative="1">
      <w:start w:val="1"/>
      <w:numFmt w:val="lowerRoman"/>
      <w:lvlText w:val="%9."/>
      <w:lvlJc w:val="right"/>
      <w:pPr>
        <w:ind w:left="6707" w:hanging="180"/>
      </w:pPr>
    </w:lvl>
  </w:abstractNum>
  <w:abstractNum w:abstractNumId="1" w15:restartNumberingAfterBreak="0">
    <w:nsid w:val="1589707C"/>
    <w:multiLevelType w:val="hybridMultilevel"/>
    <w:tmpl w:val="8F229834"/>
    <w:lvl w:ilvl="0" w:tplc="25EAF604">
      <w:start w:val="1"/>
      <w:numFmt w:val="upperLetter"/>
      <w:lvlText w:val="%1)"/>
      <w:lvlJc w:val="left"/>
      <w:pPr>
        <w:ind w:left="705" w:hanging="360"/>
      </w:pPr>
      <w:rPr>
        <w:rFonts w:hint="default"/>
      </w:rPr>
    </w:lvl>
    <w:lvl w:ilvl="1" w:tplc="04160019">
      <w:start w:val="1"/>
      <w:numFmt w:val="lowerLetter"/>
      <w:lvlText w:val="%2."/>
      <w:lvlJc w:val="left"/>
      <w:pPr>
        <w:ind w:left="1425" w:hanging="360"/>
      </w:pPr>
    </w:lvl>
    <w:lvl w:ilvl="2" w:tplc="0416001B" w:tentative="1">
      <w:start w:val="1"/>
      <w:numFmt w:val="lowerRoman"/>
      <w:lvlText w:val="%3."/>
      <w:lvlJc w:val="right"/>
      <w:pPr>
        <w:ind w:left="2145" w:hanging="180"/>
      </w:pPr>
    </w:lvl>
    <w:lvl w:ilvl="3" w:tplc="0416000F" w:tentative="1">
      <w:start w:val="1"/>
      <w:numFmt w:val="decimal"/>
      <w:lvlText w:val="%4."/>
      <w:lvlJc w:val="left"/>
      <w:pPr>
        <w:ind w:left="2865" w:hanging="360"/>
      </w:pPr>
    </w:lvl>
    <w:lvl w:ilvl="4" w:tplc="04160019" w:tentative="1">
      <w:start w:val="1"/>
      <w:numFmt w:val="lowerLetter"/>
      <w:lvlText w:val="%5."/>
      <w:lvlJc w:val="left"/>
      <w:pPr>
        <w:ind w:left="3585" w:hanging="360"/>
      </w:pPr>
    </w:lvl>
    <w:lvl w:ilvl="5" w:tplc="0416001B" w:tentative="1">
      <w:start w:val="1"/>
      <w:numFmt w:val="lowerRoman"/>
      <w:lvlText w:val="%6."/>
      <w:lvlJc w:val="right"/>
      <w:pPr>
        <w:ind w:left="4305" w:hanging="180"/>
      </w:pPr>
    </w:lvl>
    <w:lvl w:ilvl="6" w:tplc="0416000F" w:tentative="1">
      <w:start w:val="1"/>
      <w:numFmt w:val="decimal"/>
      <w:lvlText w:val="%7."/>
      <w:lvlJc w:val="left"/>
      <w:pPr>
        <w:ind w:left="5025" w:hanging="360"/>
      </w:pPr>
    </w:lvl>
    <w:lvl w:ilvl="7" w:tplc="04160019" w:tentative="1">
      <w:start w:val="1"/>
      <w:numFmt w:val="lowerLetter"/>
      <w:lvlText w:val="%8."/>
      <w:lvlJc w:val="left"/>
      <w:pPr>
        <w:ind w:left="5745" w:hanging="360"/>
      </w:pPr>
    </w:lvl>
    <w:lvl w:ilvl="8" w:tplc="0416001B" w:tentative="1">
      <w:start w:val="1"/>
      <w:numFmt w:val="lowerRoman"/>
      <w:lvlText w:val="%9."/>
      <w:lvlJc w:val="right"/>
      <w:pPr>
        <w:ind w:left="6465" w:hanging="180"/>
      </w:pPr>
    </w:lvl>
  </w:abstractNum>
  <w:abstractNum w:abstractNumId="2" w15:restartNumberingAfterBreak="0">
    <w:nsid w:val="170F4E79"/>
    <w:multiLevelType w:val="hybridMultilevel"/>
    <w:tmpl w:val="9D288BDA"/>
    <w:lvl w:ilvl="0" w:tplc="04160015">
      <w:start w:val="1"/>
      <w:numFmt w:val="upperLetter"/>
      <w:lvlText w:val="%1."/>
      <w:lvlJc w:val="left"/>
      <w:pPr>
        <w:ind w:left="947" w:hanging="360"/>
      </w:pPr>
    </w:lvl>
    <w:lvl w:ilvl="1" w:tplc="04160019" w:tentative="1">
      <w:start w:val="1"/>
      <w:numFmt w:val="lowerLetter"/>
      <w:lvlText w:val="%2."/>
      <w:lvlJc w:val="left"/>
      <w:pPr>
        <w:ind w:left="1667" w:hanging="360"/>
      </w:pPr>
    </w:lvl>
    <w:lvl w:ilvl="2" w:tplc="0416001B" w:tentative="1">
      <w:start w:val="1"/>
      <w:numFmt w:val="lowerRoman"/>
      <w:lvlText w:val="%3."/>
      <w:lvlJc w:val="right"/>
      <w:pPr>
        <w:ind w:left="2387" w:hanging="180"/>
      </w:pPr>
    </w:lvl>
    <w:lvl w:ilvl="3" w:tplc="0416000F" w:tentative="1">
      <w:start w:val="1"/>
      <w:numFmt w:val="decimal"/>
      <w:lvlText w:val="%4."/>
      <w:lvlJc w:val="left"/>
      <w:pPr>
        <w:ind w:left="3107" w:hanging="360"/>
      </w:pPr>
    </w:lvl>
    <w:lvl w:ilvl="4" w:tplc="04160019" w:tentative="1">
      <w:start w:val="1"/>
      <w:numFmt w:val="lowerLetter"/>
      <w:lvlText w:val="%5."/>
      <w:lvlJc w:val="left"/>
      <w:pPr>
        <w:ind w:left="3827" w:hanging="360"/>
      </w:pPr>
    </w:lvl>
    <w:lvl w:ilvl="5" w:tplc="0416001B" w:tentative="1">
      <w:start w:val="1"/>
      <w:numFmt w:val="lowerRoman"/>
      <w:lvlText w:val="%6."/>
      <w:lvlJc w:val="right"/>
      <w:pPr>
        <w:ind w:left="4547" w:hanging="180"/>
      </w:pPr>
    </w:lvl>
    <w:lvl w:ilvl="6" w:tplc="0416000F" w:tentative="1">
      <w:start w:val="1"/>
      <w:numFmt w:val="decimal"/>
      <w:lvlText w:val="%7."/>
      <w:lvlJc w:val="left"/>
      <w:pPr>
        <w:ind w:left="5267" w:hanging="360"/>
      </w:pPr>
    </w:lvl>
    <w:lvl w:ilvl="7" w:tplc="04160019" w:tentative="1">
      <w:start w:val="1"/>
      <w:numFmt w:val="lowerLetter"/>
      <w:lvlText w:val="%8."/>
      <w:lvlJc w:val="left"/>
      <w:pPr>
        <w:ind w:left="5987" w:hanging="360"/>
      </w:pPr>
    </w:lvl>
    <w:lvl w:ilvl="8" w:tplc="0416001B" w:tentative="1">
      <w:start w:val="1"/>
      <w:numFmt w:val="lowerRoman"/>
      <w:lvlText w:val="%9."/>
      <w:lvlJc w:val="right"/>
      <w:pPr>
        <w:ind w:left="6707" w:hanging="180"/>
      </w:pPr>
    </w:lvl>
  </w:abstractNum>
  <w:abstractNum w:abstractNumId="3" w15:restartNumberingAfterBreak="0">
    <w:nsid w:val="1D127D64"/>
    <w:multiLevelType w:val="hybridMultilevel"/>
    <w:tmpl w:val="61349FE2"/>
    <w:lvl w:ilvl="0" w:tplc="075835E0">
      <w:start w:val="1"/>
      <w:numFmt w:val="decimal"/>
      <w:lvlText w:val="%1)"/>
      <w:lvlJc w:val="left"/>
      <w:pPr>
        <w:ind w:left="587" w:hanging="360"/>
      </w:pPr>
      <w:rPr>
        <w:rFonts w:hint="default"/>
      </w:rPr>
    </w:lvl>
    <w:lvl w:ilvl="1" w:tplc="04160019" w:tentative="1">
      <w:start w:val="1"/>
      <w:numFmt w:val="lowerLetter"/>
      <w:lvlText w:val="%2."/>
      <w:lvlJc w:val="left"/>
      <w:pPr>
        <w:ind w:left="1307" w:hanging="360"/>
      </w:pPr>
    </w:lvl>
    <w:lvl w:ilvl="2" w:tplc="0416001B" w:tentative="1">
      <w:start w:val="1"/>
      <w:numFmt w:val="lowerRoman"/>
      <w:lvlText w:val="%3."/>
      <w:lvlJc w:val="right"/>
      <w:pPr>
        <w:ind w:left="2027" w:hanging="180"/>
      </w:pPr>
    </w:lvl>
    <w:lvl w:ilvl="3" w:tplc="0416000F" w:tentative="1">
      <w:start w:val="1"/>
      <w:numFmt w:val="decimal"/>
      <w:lvlText w:val="%4."/>
      <w:lvlJc w:val="left"/>
      <w:pPr>
        <w:ind w:left="2747" w:hanging="360"/>
      </w:pPr>
    </w:lvl>
    <w:lvl w:ilvl="4" w:tplc="04160019" w:tentative="1">
      <w:start w:val="1"/>
      <w:numFmt w:val="lowerLetter"/>
      <w:lvlText w:val="%5."/>
      <w:lvlJc w:val="left"/>
      <w:pPr>
        <w:ind w:left="3467" w:hanging="360"/>
      </w:pPr>
    </w:lvl>
    <w:lvl w:ilvl="5" w:tplc="0416001B" w:tentative="1">
      <w:start w:val="1"/>
      <w:numFmt w:val="lowerRoman"/>
      <w:lvlText w:val="%6."/>
      <w:lvlJc w:val="right"/>
      <w:pPr>
        <w:ind w:left="4187" w:hanging="180"/>
      </w:pPr>
    </w:lvl>
    <w:lvl w:ilvl="6" w:tplc="0416000F" w:tentative="1">
      <w:start w:val="1"/>
      <w:numFmt w:val="decimal"/>
      <w:lvlText w:val="%7."/>
      <w:lvlJc w:val="left"/>
      <w:pPr>
        <w:ind w:left="4907" w:hanging="360"/>
      </w:pPr>
    </w:lvl>
    <w:lvl w:ilvl="7" w:tplc="04160019" w:tentative="1">
      <w:start w:val="1"/>
      <w:numFmt w:val="lowerLetter"/>
      <w:lvlText w:val="%8."/>
      <w:lvlJc w:val="left"/>
      <w:pPr>
        <w:ind w:left="5627" w:hanging="360"/>
      </w:pPr>
    </w:lvl>
    <w:lvl w:ilvl="8" w:tplc="0416001B" w:tentative="1">
      <w:start w:val="1"/>
      <w:numFmt w:val="lowerRoman"/>
      <w:lvlText w:val="%9."/>
      <w:lvlJc w:val="right"/>
      <w:pPr>
        <w:ind w:left="6347" w:hanging="180"/>
      </w:pPr>
    </w:lvl>
  </w:abstractNum>
  <w:abstractNum w:abstractNumId="4" w15:restartNumberingAfterBreak="0">
    <w:nsid w:val="1EA434A6"/>
    <w:multiLevelType w:val="hybridMultilevel"/>
    <w:tmpl w:val="C798CE6C"/>
    <w:lvl w:ilvl="0" w:tplc="0416000F">
      <w:start w:val="1"/>
      <w:numFmt w:val="decimal"/>
      <w:lvlText w:val="%1."/>
      <w:lvlJc w:val="left"/>
      <w:pPr>
        <w:ind w:left="947" w:hanging="360"/>
      </w:pPr>
    </w:lvl>
    <w:lvl w:ilvl="1" w:tplc="04160019" w:tentative="1">
      <w:start w:val="1"/>
      <w:numFmt w:val="lowerLetter"/>
      <w:lvlText w:val="%2."/>
      <w:lvlJc w:val="left"/>
      <w:pPr>
        <w:ind w:left="1667" w:hanging="360"/>
      </w:pPr>
    </w:lvl>
    <w:lvl w:ilvl="2" w:tplc="0416001B" w:tentative="1">
      <w:start w:val="1"/>
      <w:numFmt w:val="lowerRoman"/>
      <w:lvlText w:val="%3."/>
      <w:lvlJc w:val="right"/>
      <w:pPr>
        <w:ind w:left="2387" w:hanging="180"/>
      </w:pPr>
    </w:lvl>
    <w:lvl w:ilvl="3" w:tplc="0416000F" w:tentative="1">
      <w:start w:val="1"/>
      <w:numFmt w:val="decimal"/>
      <w:lvlText w:val="%4."/>
      <w:lvlJc w:val="left"/>
      <w:pPr>
        <w:ind w:left="3107" w:hanging="360"/>
      </w:pPr>
    </w:lvl>
    <w:lvl w:ilvl="4" w:tplc="04160019" w:tentative="1">
      <w:start w:val="1"/>
      <w:numFmt w:val="lowerLetter"/>
      <w:lvlText w:val="%5."/>
      <w:lvlJc w:val="left"/>
      <w:pPr>
        <w:ind w:left="3827" w:hanging="360"/>
      </w:pPr>
    </w:lvl>
    <w:lvl w:ilvl="5" w:tplc="0416001B" w:tentative="1">
      <w:start w:val="1"/>
      <w:numFmt w:val="lowerRoman"/>
      <w:lvlText w:val="%6."/>
      <w:lvlJc w:val="right"/>
      <w:pPr>
        <w:ind w:left="4547" w:hanging="180"/>
      </w:pPr>
    </w:lvl>
    <w:lvl w:ilvl="6" w:tplc="0416000F" w:tentative="1">
      <w:start w:val="1"/>
      <w:numFmt w:val="decimal"/>
      <w:lvlText w:val="%7."/>
      <w:lvlJc w:val="left"/>
      <w:pPr>
        <w:ind w:left="5267" w:hanging="360"/>
      </w:pPr>
    </w:lvl>
    <w:lvl w:ilvl="7" w:tplc="04160019" w:tentative="1">
      <w:start w:val="1"/>
      <w:numFmt w:val="lowerLetter"/>
      <w:lvlText w:val="%8."/>
      <w:lvlJc w:val="left"/>
      <w:pPr>
        <w:ind w:left="5987" w:hanging="360"/>
      </w:pPr>
    </w:lvl>
    <w:lvl w:ilvl="8" w:tplc="0416001B" w:tentative="1">
      <w:start w:val="1"/>
      <w:numFmt w:val="lowerRoman"/>
      <w:lvlText w:val="%9."/>
      <w:lvlJc w:val="right"/>
      <w:pPr>
        <w:ind w:left="6707" w:hanging="180"/>
      </w:pPr>
    </w:lvl>
  </w:abstractNum>
  <w:abstractNum w:abstractNumId="5" w15:restartNumberingAfterBreak="0">
    <w:nsid w:val="1EEC75D6"/>
    <w:multiLevelType w:val="hybridMultilevel"/>
    <w:tmpl w:val="E9D2A514"/>
    <w:lvl w:ilvl="0" w:tplc="0416000F">
      <w:start w:val="1"/>
      <w:numFmt w:val="decimal"/>
      <w:lvlText w:val="%1."/>
      <w:lvlJc w:val="left"/>
      <w:pPr>
        <w:ind w:left="947" w:hanging="360"/>
      </w:pPr>
    </w:lvl>
    <w:lvl w:ilvl="1" w:tplc="04160019" w:tentative="1">
      <w:start w:val="1"/>
      <w:numFmt w:val="lowerLetter"/>
      <w:lvlText w:val="%2."/>
      <w:lvlJc w:val="left"/>
      <w:pPr>
        <w:ind w:left="1667" w:hanging="360"/>
      </w:pPr>
    </w:lvl>
    <w:lvl w:ilvl="2" w:tplc="0416001B" w:tentative="1">
      <w:start w:val="1"/>
      <w:numFmt w:val="lowerRoman"/>
      <w:lvlText w:val="%3."/>
      <w:lvlJc w:val="right"/>
      <w:pPr>
        <w:ind w:left="2387" w:hanging="180"/>
      </w:pPr>
    </w:lvl>
    <w:lvl w:ilvl="3" w:tplc="0416000F" w:tentative="1">
      <w:start w:val="1"/>
      <w:numFmt w:val="decimal"/>
      <w:lvlText w:val="%4."/>
      <w:lvlJc w:val="left"/>
      <w:pPr>
        <w:ind w:left="3107" w:hanging="360"/>
      </w:pPr>
    </w:lvl>
    <w:lvl w:ilvl="4" w:tplc="04160019" w:tentative="1">
      <w:start w:val="1"/>
      <w:numFmt w:val="lowerLetter"/>
      <w:lvlText w:val="%5."/>
      <w:lvlJc w:val="left"/>
      <w:pPr>
        <w:ind w:left="3827" w:hanging="360"/>
      </w:pPr>
    </w:lvl>
    <w:lvl w:ilvl="5" w:tplc="0416001B" w:tentative="1">
      <w:start w:val="1"/>
      <w:numFmt w:val="lowerRoman"/>
      <w:lvlText w:val="%6."/>
      <w:lvlJc w:val="right"/>
      <w:pPr>
        <w:ind w:left="4547" w:hanging="180"/>
      </w:pPr>
    </w:lvl>
    <w:lvl w:ilvl="6" w:tplc="0416000F" w:tentative="1">
      <w:start w:val="1"/>
      <w:numFmt w:val="decimal"/>
      <w:lvlText w:val="%7."/>
      <w:lvlJc w:val="left"/>
      <w:pPr>
        <w:ind w:left="5267" w:hanging="360"/>
      </w:pPr>
    </w:lvl>
    <w:lvl w:ilvl="7" w:tplc="04160019" w:tentative="1">
      <w:start w:val="1"/>
      <w:numFmt w:val="lowerLetter"/>
      <w:lvlText w:val="%8."/>
      <w:lvlJc w:val="left"/>
      <w:pPr>
        <w:ind w:left="5987" w:hanging="360"/>
      </w:pPr>
    </w:lvl>
    <w:lvl w:ilvl="8" w:tplc="0416001B" w:tentative="1">
      <w:start w:val="1"/>
      <w:numFmt w:val="lowerRoman"/>
      <w:lvlText w:val="%9."/>
      <w:lvlJc w:val="right"/>
      <w:pPr>
        <w:ind w:left="6707" w:hanging="180"/>
      </w:pPr>
    </w:lvl>
  </w:abstractNum>
  <w:abstractNum w:abstractNumId="6" w15:restartNumberingAfterBreak="0">
    <w:nsid w:val="20540189"/>
    <w:multiLevelType w:val="hybridMultilevel"/>
    <w:tmpl w:val="5E8A586A"/>
    <w:lvl w:ilvl="0" w:tplc="04160015">
      <w:start w:val="1"/>
      <w:numFmt w:val="upperLetter"/>
      <w:lvlText w:val="%1."/>
      <w:lvlJc w:val="left"/>
      <w:pPr>
        <w:ind w:left="947" w:hanging="360"/>
      </w:pPr>
    </w:lvl>
    <w:lvl w:ilvl="1" w:tplc="04160019" w:tentative="1">
      <w:start w:val="1"/>
      <w:numFmt w:val="lowerLetter"/>
      <w:lvlText w:val="%2."/>
      <w:lvlJc w:val="left"/>
      <w:pPr>
        <w:ind w:left="1667" w:hanging="360"/>
      </w:pPr>
    </w:lvl>
    <w:lvl w:ilvl="2" w:tplc="0416001B" w:tentative="1">
      <w:start w:val="1"/>
      <w:numFmt w:val="lowerRoman"/>
      <w:lvlText w:val="%3."/>
      <w:lvlJc w:val="right"/>
      <w:pPr>
        <w:ind w:left="2387" w:hanging="180"/>
      </w:pPr>
    </w:lvl>
    <w:lvl w:ilvl="3" w:tplc="0416000F" w:tentative="1">
      <w:start w:val="1"/>
      <w:numFmt w:val="decimal"/>
      <w:lvlText w:val="%4."/>
      <w:lvlJc w:val="left"/>
      <w:pPr>
        <w:ind w:left="3107" w:hanging="360"/>
      </w:pPr>
    </w:lvl>
    <w:lvl w:ilvl="4" w:tplc="04160019" w:tentative="1">
      <w:start w:val="1"/>
      <w:numFmt w:val="lowerLetter"/>
      <w:lvlText w:val="%5."/>
      <w:lvlJc w:val="left"/>
      <w:pPr>
        <w:ind w:left="3827" w:hanging="360"/>
      </w:pPr>
    </w:lvl>
    <w:lvl w:ilvl="5" w:tplc="0416001B" w:tentative="1">
      <w:start w:val="1"/>
      <w:numFmt w:val="lowerRoman"/>
      <w:lvlText w:val="%6."/>
      <w:lvlJc w:val="right"/>
      <w:pPr>
        <w:ind w:left="4547" w:hanging="180"/>
      </w:pPr>
    </w:lvl>
    <w:lvl w:ilvl="6" w:tplc="0416000F" w:tentative="1">
      <w:start w:val="1"/>
      <w:numFmt w:val="decimal"/>
      <w:lvlText w:val="%7."/>
      <w:lvlJc w:val="left"/>
      <w:pPr>
        <w:ind w:left="5267" w:hanging="360"/>
      </w:pPr>
    </w:lvl>
    <w:lvl w:ilvl="7" w:tplc="04160019" w:tentative="1">
      <w:start w:val="1"/>
      <w:numFmt w:val="lowerLetter"/>
      <w:lvlText w:val="%8."/>
      <w:lvlJc w:val="left"/>
      <w:pPr>
        <w:ind w:left="5987" w:hanging="360"/>
      </w:pPr>
    </w:lvl>
    <w:lvl w:ilvl="8" w:tplc="0416001B" w:tentative="1">
      <w:start w:val="1"/>
      <w:numFmt w:val="lowerRoman"/>
      <w:lvlText w:val="%9."/>
      <w:lvlJc w:val="right"/>
      <w:pPr>
        <w:ind w:left="6707" w:hanging="180"/>
      </w:pPr>
    </w:lvl>
  </w:abstractNum>
  <w:abstractNum w:abstractNumId="7" w15:restartNumberingAfterBreak="0">
    <w:nsid w:val="227D3CE2"/>
    <w:multiLevelType w:val="hybridMultilevel"/>
    <w:tmpl w:val="5E8A586A"/>
    <w:lvl w:ilvl="0" w:tplc="FFFFFFFF">
      <w:start w:val="1"/>
      <w:numFmt w:val="upperLetter"/>
      <w:lvlText w:val="%1."/>
      <w:lvlJc w:val="left"/>
      <w:pPr>
        <w:ind w:left="947" w:hanging="360"/>
      </w:pPr>
    </w:lvl>
    <w:lvl w:ilvl="1" w:tplc="FFFFFFFF" w:tentative="1">
      <w:start w:val="1"/>
      <w:numFmt w:val="lowerLetter"/>
      <w:lvlText w:val="%2."/>
      <w:lvlJc w:val="left"/>
      <w:pPr>
        <w:ind w:left="1667" w:hanging="360"/>
      </w:pPr>
    </w:lvl>
    <w:lvl w:ilvl="2" w:tplc="FFFFFFFF" w:tentative="1">
      <w:start w:val="1"/>
      <w:numFmt w:val="lowerRoman"/>
      <w:lvlText w:val="%3."/>
      <w:lvlJc w:val="right"/>
      <w:pPr>
        <w:ind w:left="2387" w:hanging="180"/>
      </w:pPr>
    </w:lvl>
    <w:lvl w:ilvl="3" w:tplc="FFFFFFFF" w:tentative="1">
      <w:start w:val="1"/>
      <w:numFmt w:val="decimal"/>
      <w:lvlText w:val="%4."/>
      <w:lvlJc w:val="left"/>
      <w:pPr>
        <w:ind w:left="3107" w:hanging="360"/>
      </w:pPr>
    </w:lvl>
    <w:lvl w:ilvl="4" w:tplc="FFFFFFFF" w:tentative="1">
      <w:start w:val="1"/>
      <w:numFmt w:val="lowerLetter"/>
      <w:lvlText w:val="%5."/>
      <w:lvlJc w:val="left"/>
      <w:pPr>
        <w:ind w:left="3827" w:hanging="360"/>
      </w:pPr>
    </w:lvl>
    <w:lvl w:ilvl="5" w:tplc="FFFFFFFF" w:tentative="1">
      <w:start w:val="1"/>
      <w:numFmt w:val="lowerRoman"/>
      <w:lvlText w:val="%6."/>
      <w:lvlJc w:val="right"/>
      <w:pPr>
        <w:ind w:left="4547" w:hanging="180"/>
      </w:pPr>
    </w:lvl>
    <w:lvl w:ilvl="6" w:tplc="FFFFFFFF" w:tentative="1">
      <w:start w:val="1"/>
      <w:numFmt w:val="decimal"/>
      <w:lvlText w:val="%7."/>
      <w:lvlJc w:val="left"/>
      <w:pPr>
        <w:ind w:left="5267" w:hanging="360"/>
      </w:pPr>
    </w:lvl>
    <w:lvl w:ilvl="7" w:tplc="FFFFFFFF" w:tentative="1">
      <w:start w:val="1"/>
      <w:numFmt w:val="lowerLetter"/>
      <w:lvlText w:val="%8."/>
      <w:lvlJc w:val="left"/>
      <w:pPr>
        <w:ind w:left="5987" w:hanging="360"/>
      </w:pPr>
    </w:lvl>
    <w:lvl w:ilvl="8" w:tplc="FFFFFFFF" w:tentative="1">
      <w:start w:val="1"/>
      <w:numFmt w:val="lowerRoman"/>
      <w:lvlText w:val="%9."/>
      <w:lvlJc w:val="right"/>
      <w:pPr>
        <w:ind w:left="6707" w:hanging="180"/>
      </w:pPr>
    </w:lvl>
  </w:abstractNum>
  <w:abstractNum w:abstractNumId="8" w15:restartNumberingAfterBreak="0">
    <w:nsid w:val="22AB32CD"/>
    <w:multiLevelType w:val="multilevel"/>
    <w:tmpl w:val="4A5C1D4C"/>
    <w:lvl w:ilvl="0">
      <w:start w:val="1"/>
      <w:numFmt w:val="upperRoman"/>
      <w:lvlText w:val="%1."/>
      <w:lvlJc w:val="center"/>
      <w:pPr>
        <w:ind w:left="0" w:firstLine="0"/>
      </w:pPr>
    </w:lvl>
    <w:lvl w:ilvl="1">
      <w:start w:val="1"/>
      <w:numFmt w:val="upperLetter"/>
      <w:lvlText w:val="%2."/>
      <w:lvlJc w:val="left"/>
      <w:pPr>
        <w:ind w:left="340" w:firstLine="0"/>
      </w:pPr>
    </w:lvl>
    <w:lvl w:ilvl="2">
      <w:start w:val="1"/>
      <w:numFmt w:val="lowerRoman"/>
      <w:lvlText w:val="%3)"/>
      <w:lvlJc w:val="left"/>
      <w:pPr>
        <w:ind w:left="1420" w:hanging="360"/>
      </w:pPr>
    </w:lvl>
    <w:lvl w:ilvl="3">
      <w:start w:val="1"/>
      <w:numFmt w:val="decimal"/>
      <w:lvlText w:val="(%4)"/>
      <w:lvlJc w:val="left"/>
      <w:pPr>
        <w:ind w:left="1780" w:hanging="360"/>
      </w:pPr>
    </w:lvl>
    <w:lvl w:ilvl="4">
      <w:start w:val="1"/>
      <w:numFmt w:val="lowerLetter"/>
      <w:lvlText w:val="(%5)"/>
      <w:lvlJc w:val="left"/>
      <w:pPr>
        <w:ind w:left="2140" w:hanging="360"/>
      </w:pPr>
    </w:lvl>
    <w:lvl w:ilvl="5">
      <w:start w:val="1"/>
      <w:numFmt w:val="lowerRoman"/>
      <w:lvlText w:val="(%6)"/>
      <w:lvlJc w:val="left"/>
      <w:pPr>
        <w:ind w:left="2500" w:hanging="360"/>
      </w:pPr>
    </w:lvl>
    <w:lvl w:ilvl="6">
      <w:start w:val="1"/>
      <w:numFmt w:val="decimal"/>
      <w:lvlText w:val="%7."/>
      <w:lvlJc w:val="left"/>
      <w:pPr>
        <w:ind w:left="2860" w:hanging="360"/>
      </w:pPr>
    </w:lvl>
    <w:lvl w:ilvl="7">
      <w:start w:val="1"/>
      <w:numFmt w:val="lowerLetter"/>
      <w:lvlText w:val="%8."/>
      <w:lvlJc w:val="left"/>
      <w:pPr>
        <w:ind w:left="3220" w:hanging="360"/>
      </w:pPr>
    </w:lvl>
    <w:lvl w:ilvl="8">
      <w:start w:val="1"/>
      <w:numFmt w:val="lowerRoman"/>
      <w:lvlText w:val="%9."/>
      <w:lvlJc w:val="left"/>
      <w:pPr>
        <w:ind w:left="3580" w:hanging="360"/>
      </w:pPr>
    </w:lvl>
  </w:abstractNum>
  <w:abstractNum w:abstractNumId="9" w15:restartNumberingAfterBreak="0">
    <w:nsid w:val="324D7BCB"/>
    <w:multiLevelType w:val="multilevel"/>
    <w:tmpl w:val="4A5C1D4C"/>
    <w:lvl w:ilvl="0">
      <w:start w:val="1"/>
      <w:numFmt w:val="upperRoman"/>
      <w:lvlText w:val="%1."/>
      <w:lvlJc w:val="center"/>
      <w:pPr>
        <w:ind w:left="0" w:firstLine="0"/>
      </w:pPr>
    </w:lvl>
    <w:lvl w:ilvl="1">
      <w:start w:val="1"/>
      <w:numFmt w:val="upperLetter"/>
      <w:lvlText w:val="%2."/>
      <w:lvlJc w:val="left"/>
      <w:pPr>
        <w:ind w:left="340" w:firstLine="0"/>
      </w:pPr>
    </w:lvl>
    <w:lvl w:ilvl="2">
      <w:start w:val="1"/>
      <w:numFmt w:val="lowerRoman"/>
      <w:lvlText w:val="%3)"/>
      <w:lvlJc w:val="left"/>
      <w:pPr>
        <w:ind w:left="1420" w:hanging="360"/>
      </w:pPr>
    </w:lvl>
    <w:lvl w:ilvl="3">
      <w:start w:val="1"/>
      <w:numFmt w:val="decimal"/>
      <w:lvlText w:val="(%4)"/>
      <w:lvlJc w:val="left"/>
      <w:pPr>
        <w:ind w:left="1780" w:hanging="360"/>
      </w:pPr>
    </w:lvl>
    <w:lvl w:ilvl="4">
      <w:start w:val="1"/>
      <w:numFmt w:val="lowerLetter"/>
      <w:lvlText w:val="(%5)"/>
      <w:lvlJc w:val="left"/>
      <w:pPr>
        <w:ind w:left="2140" w:hanging="360"/>
      </w:pPr>
    </w:lvl>
    <w:lvl w:ilvl="5">
      <w:start w:val="1"/>
      <w:numFmt w:val="lowerRoman"/>
      <w:lvlText w:val="(%6)"/>
      <w:lvlJc w:val="left"/>
      <w:pPr>
        <w:ind w:left="2500" w:hanging="360"/>
      </w:pPr>
    </w:lvl>
    <w:lvl w:ilvl="6">
      <w:start w:val="1"/>
      <w:numFmt w:val="decimal"/>
      <w:lvlText w:val="%7."/>
      <w:lvlJc w:val="left"/>
      <w:pPr>
        <w:ind w:left="2860" w:hanging="360"/>
      </w:pPr>
    </w:lvl>
    <w:lvl w:ilvl="7">
      <w:start w:val="1"/>
      <w:numFmt w:val="lowerLetter"/>
      <w:lvlText w:val="%8."/>
      <w:lvlJc w:val="left"/>
      <w:pPr>
        <w:ind w:left="3220" w:hanging="360"/>
      </w:pPr>
    </w:lvl>
    <w:lvl w:ilvl="8">
      <w:start w:val="1"/>
      <w:numFmt w:val="lowerRoman"/>
      <w:lvlText w:val="%9."/>
      <w:lvlJc w:val="left"/>
      <w:pPr>
        <w:ind w:left="3580" w:hanging="360"/>
      </w:pPr>
    </w:lvl>
  </w:abstractNum>
  <w:abstractNum w:abstractNumId="10" w15:restartNumberingAfterBreak="0">
    <w:nsid w:val="3A731E02"/>
    <w:multiLevelType w:val="hybridMultilevel"/>
    <w:tmpl w:val="874CF446"/>
    <w:lvl w:ilvl="0" w:tplc="AE5A539A">
      <w:start w:val="1"/>
      <w:numFmt w:val="upperLetter"/>
      <w:lvlText w:val="%1."/>
      <w:lvlJc w:val="left"/>
      <w:pPr>
        <w:ind w:left="947" w:hanging="360"/>
      </w:pPr>
      <w:rPr>
        <w:i w:val="0"/>
        <w:iCs w:val="0"/>
      </w:rPr>
    </w:lvl>
    <w:lvl w:ilvl="1" w:tplc="04160019" w:tentative="1">
      <w:start w:val="1"/>
      <w:numFmt w:val="lowerLetter"/>
      <w:lvlText w:val="%2."/>
      <w:lvlJc w:val="left"/>
      <w:pPr>
        <w:ind w:left="1667" w:hanging="360"/>
      </w:pPr>
    </w:lvl>
    <w:lvl w:ilvl="2" w:tplc="0416001B" w:tentative="1">
      <w:start w:val="1"/>
      <w:numFmt w:val="lowerRoman"/>
      <w:lvlText w:val="%3."/>
      <w:lvlJc w:val="right"/>
      <w:pPr>
        <w:ind w:left="2387" w:hanging="180"/>
      </w:pPr>
    </w:lvl>
    <w:lvl w:ilvl="3" w:tplc="0416000F" w:tentative="1">
      <w:start w:val="1"/>
      <w:numFmt w:val="decimal"/>
      <w:lvlText w:val="%4."/>
      <w:lvlJc w:val="left"/>
      <w:pPr>
        <w:ind w:left="3107" w:hanging="360"/>
      </w:pPr>
    </w:lvl>
    <w:lvl w:ilvl="4" w:tplc="04160019" w:tentative="1">
      <w:start w:val="1"/>
      <w:numFmt w:val="lowerLetter"/>
      <w:lvlText w:val="%5."/>
      <w:lvlJc w:val="left"/>
      <w:pPr>
        <w:ind w:left="3827" w:hanging="360"/>
      </w:pPr>
    </w:lvl>
    <w:lvl w:ilvl="5" w:tplc="0416001B" w:tentative="1">
      <w:start w:val="1"/>
      <w:numFmt w:val="lowerRoman"/>
      <w:lvlText w:val="%6."/>
      <w:lvlJc w:val="right"/>
      <w:pPr>
        <w:ind w:left="4547" w:hanging="180"/>
      </w:pPr>
    </w:lvl>
    <w:lvl w:ilvl="6" w:tplc="0416000F" w:tentative="1">
      <w:start w:val="1"/>
      <w:numFmt w:val="decimal"/>
      <w:lvlText w:val="%7."/>
      <w:lvlJc w:val="left"/>
      <w:pPr>
        <w:ind w:left="5267" w:hanging="360"/>
      </w:pPr>
    </w:lvl>
    <w:lvl w:ilvl="7" w:tplc="04160019" w:tentative="1">
      <w:start w:val="1"/>
      <w:numFmt w:val="lowerLetter"/>
      <w:lvlText w:val="%8."/>
      <w:lvlJc w:val="left"/>
      <w:pPr>
        <w:ind w:left="5987" w:hanging="360"/>
      </w:pPr>
    </w:lvl>
    <w:lvl w:ilvl="8" w:tplc="0416001B" w:tentative="1">
      <w:start w:val="1"/>
      <w:numFmt w:val="lowerRoman"/>
      <w:lvlText w:val="%9."/>
      <w:lvlJc w:val="right"/>
      <w:pPr>
        <w:ind w:left="6707" w:hanging="180"/>
      </w:pPr>
    </w:lvl>
  </w:abstractNum>
  <w:abstractNum w:abstractNumId="11" w15:restartNumberingAfterBreak="0">
    <w:nsid w:val="41563D23"/>
    <w:multiLevelType w:val="hybridMultilevel"/>
    <w:tmpl w:val="B84245A8"/>
    <w:lvl w:ilvl="0" w:tplc="C6B0CDB8">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511D7E7F"/>
    <w:multiLevelType w:val="hybridMultilevel"/>
    <w:tmpl w:val="A1921128"/>
    <w:lvl w:ilvl="0" w:tplc="7FECDFDC">
      <w:start w:val="1"/>
      <w:numFmt w:val="decimal"/>
      <w:lvlText w:val="%1)"/>
      <w:lvlJc w:val="left"/>
      <w:pPr>
        <w:ind w:left="587" w:hanging="360"/>
      </w:pPr>
      <w:rPr>
        <w:rFonts w:hint="default"/>
      </w:rPr>
    </w:lvl>
    <w:lvl w:ilvl="1" w:tplc="04160019" w:tentative="1">
      <w:start w:val="1"/>
      <w:numFmt w:val="lowerLetter"/>
      <w:lvlText w:val="%2."/>
      <w:lvlJc w:val="left"/>
      <w:pPr>
        <w:ind w:left="1307" w:hanging="360"/>
      </w:pPr>
    </w:lvl>
    <w:lvl w:ilvl="2" w:tplc="0416001B" w:tentative="1">
      <w:start w:val="1"/>
      <w:numFmt w:val="lowerRoman"/>
      <w:lvlText w:val="%3."/>
      <w:lvlJc w:val="right"/>
      <w:pPr>
        <w:ind w:left="2027" w:hanging="180"/>
      </w:pPr>
    </w:lvl>
    <w:lvl w:ilvl="3" w:tplc="0416000F" w:tentative="1">
      <w:start w:val="1"/>
      <w:numFmt w:val="decimal"/>
      <w:lvlText w:val="%4."/>
      <w:lvlJc w:val="left"/>
      <w:pPr>
        <w:ind w:left="2747" w:hanging="360"/>
      </w:pPr>
    </w:lvl>
    <w:lvl w:ilvl="4" w:tplc="04160019" w:tentative="1">
      <w:start w:val="1"/>
      <w:numFmt w:val="lowerLetter"/>
      <w:lvlText w:val="%5."/>
      <w:lvlJc w:val="left"/>
      <w:pPr>
        <w:ind w:left="3467" w:hanging="360"/>
      </w:pPr>
    </w:lvl>
    <w:lvl w:ilvl="5" w:tplc="0416001B" w:tentative="1">
      <w:start w:val="1"/>
      <w:numFmt w:val="lowerRoman"/>
      <w:lvlText w:val="%6."/>
      <w:lvlJc w:val="right"/>
      <w:pPr>
        <w:ind w:left="4187" w:hanging="180"/>
      </w:pPr>
    </w:lvl>
    <w:lvl w:ilvl="6" w:tplc="0416000F" w:tentative="1">
      <w:start w:val="1"/>
      <w:numFmt w:val="decimal"/>
      <w:lvlText w:val="%7."/>
      <w:lvlJc w:val="left"/>
      <w:pPr>
        <w:ind w:left="4907" w:hanging="360"/>
      </w:pPr>
    </w:lvl>
    <w:lvl w:ilvl="7" w:tplc="04160019" w:tentative="1">
      <w:start w:val="1"/>
      <w:numFmt w:val="lowerLetter"/>
      <w:lvlText w:val="%8."/>
      <w:lvlJc w:val="left"/>
      <w:pPr>
        <w:ind w:left="5627" w:hanging="360"/>
      </w:pPr>
    </w:lvl>
    <w:lvl w:ilvl="8" w:tplc="0416001B" w:tentative="1">
      <w:start w:val="1"/>
      <w:numFmt w:val="lowerRoman"/>
      <w:lvlText w:val="%9."/>
      <w:lvlJc w:val="right"/>
      <w:pPr>
        <w:ind w:left="6347" w:hanging="180"/>
      </w:pPr>
    </w:lvl>
  </w:abstractNum>
  <w:abstractNum w:abstractNumId="13" w15:restartNumberingAfterBreak="0">
    <w:nsid w:val="59334010"/>
    <w:multiLevelType w:val="hybridMultilevel"/>
    <w:tmpl w:val="89809CCC"/>
    <w:lvl w:ilvl="0" w:tplc="ABFEE19A">
      <w:start w:val="1"/>
      <w:numFmt w:val="decimal"/>
      <w:lvlText w:val="%1)"/>
      <w:lvlJc w:val="left"/>
      <w:pPr>
        <w:ind w:left="587" w:hanging="360"/>
      </w:pPr>
      <w:rPr>
        <w:rFonts w:hint="default"/>
      </w:rPr>
    </w:lvl>
    <w:lvl w:ilvl="1" w:tplc="04160019" w:tentative="1">
      <w:start w:val="1"/>
      <w:numFmt w:val="lowerLetter"/>
      <w:lvlText w:val="%2."/>
      <w:lvlJc w:val="left"/>
      <w:pPr>
        <w:ind w:left="1307" w:hanging="360"/>
      </w:pPr>
    </w:lvl>
    <w:lvl w:ilvl="2" w:tplc="0416001B" w:tentative="1">
      <w:start w:val="1"/>
      <w:numFmt w:val="lowerRoman"/>
      <w:lvlText w:val="%3."/>
      <w:lvlJc w:val="right"/>
      <w:pPr>
        <w:ind w:left="2027" w:hanging="180"/>
      </w:pPr>
    </w:lvl>
    <w:lvl w:ilvl="3" w:tplc="0416000F" w:tentative="1">
      <w:start w:val="1"/>
      <w:numFmt w:val="decimal"/>
      <w:lvlText w:val="%4."/>
      <w:lvlJc w:val="left"/>
      <w:pPr>
        <w:ind w:left="2747" w:hanging="360"/>
      </w:pPr>
    </w:lvl>
    <w:lvl w:ilvl="4" w:tplc="04160019" w:tentative="1">
      <w:start w:val="1"/>
      <w:numFmt w:val="lowerLetter"/>
      <w:lvlText w:val="%5."/>
      <w:lvlJc w:val="left"/>
      <w:pPr>
        <w:ind w:left="3467" w:hanging="360"/>
      </w:pPr>
    </w:lvl>
    <w:lvl w:ilvl="5" w:tplc="0416001B" w:tentative="1">
      <w:start w:val="1"/>
      <w:numFmt w:val="lowerRoman"/>
      <w:lvlText w:val="%6."/>
      <w:lvlJc w:val="right"/>
      <w:pPr>
        <w:ind w:left="4187" w:hanging="180"/>
      </w:pPr>
    </w:lvl>
    <w:lvl w:ilvl="6" w:tplc="0416000F" w:tentative="1">
      <w:start w:val="1"/>
      <w:numFmt w:val="decimal"/>
      <w:lvlText w:val="%7."/>
      <w:lvlJc w:val="left"/>
      <w:pPr>
        <w:ind w:left="4907" w:hanging="360"/>
      </w:pPr>
    </w:lvl>
    <w:lvl w:ilvl="7" w:tplc="04160019" w:tentative="1">
      <w:start w:val="1"/>
      <w:numFmt w:val="lowerLetter"/>
      <w:lvlText w:val="%8."/>
      <w:lvlJc w:val="left"/>
      <w:pPr>
        <w:ind w:left="5627" w:hanging="360"/>
      </w:pPr>
    </w:lvl>
    <w:lvl w:ilvl="8" w:tplc="0416001B" w:tentative="1">
      <w:start w:val="1"/>
      <w:numFmt w:val="lowerRoman"/>
      <w:lvlText w:val="%9."/>
      <w:lvlJc w:val="right"/>
      <w:pPr>
        <w:ind w:left="6347" w:hanging="180"/>
      </w:pPr>
    </w:lvl>
  </w:abstractNum>
  <w:abstractNum w:abstractNumId="14" w15:restartNumberingAfterBreak="0">
    <w:nsid w:val="5ED3147E"/>
    <w:multiLevelType w:val="multilevel"/>
    <w:tmpl w:val="92BE0FA0"/>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2A579AE"/>
    <w:multiLevelType w:val="multilevel"/>
    <w:tmpl w:val="B16A9D94"/>
    <w:lvl w:ilvl="0">
      <w:start w:val="1"/>
      <w:numFmt w:val="upperRoman"/>
      <w:lvlText w:val="%1."/>
      <w:lvlJc w:val="center"/>
      <w:pPr>
        <w:ind w:left="0" w:firstLine="0"/>
      </w:pPr>
    </w:lvl>
    <w:lvl w:ilvl="1">
      <w:start w:val="1"/>
      <w:numFmt w:val="upperLetter"/>
      <w:lvlText w:val="%2."/>
      <w:lvlJc w:val="left"/>
      <w:pPr>
        <w:ind w:left="340" w:firstLine="0"/>
      </w:pPr>
    </w:lvl>
    <w:lvl w:ilvl="2">
      <w:start w:val="1"/>
      <w:numFmt w:val="lowerRoman"/>
      <w:lvlText w:val="%3)"/>
      <w:lvlJc w:val="left"/>
      <w:pPr>
        <w:ind w:left="1420" w:hanging="360"/>
      </w:pPr>
    </w:lvl>
    <w:lvl w:ilvl="3">
      <w:start w:val="1"/>
      <w:numFmt w:val="decimal"/>
      <w:lvlText w:val="(%4)"/>
      <w:lvlJc w:val="left"/>
      <w:pPr>
        <w:ind w:left="1780" w:hanging="360"/>
      </w:pPr>
    </w:lvl>
    <w:lvl w:ilvl="4">
      <w:start w:val="1"/>
      <w:numFmt w:val="lowerLetter"/>
      <w:lvlText w:val="(%5)"/>
      <w:lvlJc w:val="left"/>
      <w:pPr>
        <w:ind w:left="2140" w:hanging="360"/>
      </w:pPr>
    </w:lvl>
    <w:lvl w:ilvl="5">
      <w:start w:val="1"/>
      <w:numFmt w:val="lowerRoman"/>
      <w:lvlText w:val="(%6)"/>
      <w:lvlJc w:val="left"/>
      <w:pPr>
        <w:ind w:left="2500" w:hanging="360"/>
      </w:pPr>
    </w:lvl>
    <w:lvl w:ilvl="6">
      <w:start w:val="1"/>
      <w:numFmt w:val="decimal"/>
      <w:lvlText w:val="%7."/>
      <w:lvlJc w:val="left"/>
      <w:pPr>
        <w:ind w:left="2860" w:hanging="360"/>
      </w:pPr>
    </w:lvl>
    <w:lvl w:ilvl="7">
      <w:start w:val="1"/>
      <w:numFmt w:val="lowerLetter"/>
      <w:lvlText w:val="%8."/>
      <w:lvlJc w:val="left"/>
      <w:pPr>
        <w:ind w:left="3220" w:hanging="360"/>
      </w:pPr>
    </w:lvl>
    <w:lvl w:ilvl="8">
      <w:start w:val="1"/>
      <w:numFmt w:val="lowerRoman"/>
      <w:lvlText w:val="%9."/>
      <w:lvlJc w:val="left"/>
      <w:pPr>
        <w:ind w:left="3580" w:hanging="360"/>
      </w:pPr>
    </w:lvl>
  </w:abstractNum>
  <w:num w:numId="1" w16cid:durableId="163935897">
    <w:abstractNumId w:val="8"/>
  </w:num>
  <w:num w:numId="2" w16cid:durableId="556740612">
    <w:abstractNumId w:val="15"/>
  </w:num>
  <w:num w:numId="3" w16cid:durableId="530338921">
    <w:abstractNumId w:val="14"/>
  </w:num>
  <w:num w:numId="4" w16cid:durableId="526523456">
    <w:abstractNumId w:val="2"/>
  </w:num>
  <w:num w:numId="5" w16cid:durableId="1448088841">
    <w:abstractNumId w:val="10"/>
  </w:num>
  <w:num w:numId="6" w16cid:durableId="716781391">
    <w:abstractNumId w:val="6"/>
  </w:num>
  <w:num w:numId="7" w16cid:durableId="421731084">
    <w:abstractNumId w:val="7"/>
  </w:num>
  <w:num w:numId="8" w16cid:durableId="1362824197">
    <w:abstractNumId w:val="0"/>
  </w:num>
  <w:num w:numId="9" w16cid:durableId="1318193997">
    <w:abstractNumId w:val="12"/>
  </w:num>
  <w:num w:numId="10" w16cid:durableId="1310404215">
    <w:abstractNumId w:val="11"/>
  </w:num>
  <w:num w:numId="11" w16cid:durableId="1318071945">
    <w:abstractNumId w:val="5"/>
  </w:num>
  <w:num w:numId="12" w16cid:durableId="350109686">
    <w:abstractNumId w:val="4"/>
  </w:num>
  <w:num w:numId="13" w16cid:durableId="257446376">
    <w:abstractNumId w:val="13"/>
  </w:num>
  <w:num w:numId="14" w16cid:durableId="1959333279">
    <w:abstractNumId w:val="3"/>
  </w:num>
  <w:num w:numId="15" w16cid:durableId="1065178164">
    <w:abstractNumId w:val="1"/>
  </w:num>
  <w:num w:numId="16" w16cid:durableId="21344717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C7AFD"/>
    <w:rsid w:val="0000252C"/>
    <w:rsid w:val="0000340C"/>
    <w:rsid w:val="00004DE2"/>
    <w:rsid w:val="000358D8"/>
    <w:rsid w:val="000565AC"/>
    <w:rsid w:val="000C7AFD"/>
    <w:rsid w:val="001018CF"/>
    <w:rsid w:val="00101D17"/>
    <w:rsid w:val="00112122"/>
    <w:rsid w:val="00173A2C"/>
    <w:rsid w:val="001765DB"/>
    <w:rsid w:val="001B75FC"/>
    <w:rsid w:val="001E39E1"/>
    <w:rsid w:val="001F1904"/>
    <w:rsid w:val="001F5BB4"/>
    <w:rsid w:val="001F6BD0"/>
    <w:rsid w:val="00220EB8"/>
    <w:rsid w:val="00231F3D"/>
    <w:rsid w:val="00240946"/>
    <w:rsid w:val="002607C5"/>
    <w:rsid w:val="00263059"/>
    <w:rsid w:val="002749C4"/>
    <w:rsid w:val="00294B51"/>
    <w:rsid w:val="002A5144"/>
    <w:rsid w:val="002B6A03"/>
    <w:rsid w:val="002B7632"/>
    <w:rsid w:val="002D7960"/>
    <w:rsid w:val="002E72CF"/>
    <w:rsid w:val="002E7E02"/>
    <w:rsid w:val="002F2AFB"/>
    <w:rsid w:val="00320B98"/>
    <w:rsid w:val="003319FB"/>
    <w:rsid w:val="003475C0"/>
    <w:rsid w:val="0039784E"/>
    <w:rsid w:val="003F4F92"/>
    <w:rsid w:val="00407A37"/>
    <w:rsid w:val="00436AEA"/>
    <w:rsid w:val="00450685"/>
    <w:rsid w:val="004A7AF7"/>
    <w:rsid w:val="005446FD"/>
    <w:rsid w:val="005523AA"/>
    <w:rsid w:val="00565537"/>
    <w:rsid w:val="005971A5"/>
    <w:rsid w:val="005B054C"/>
    <w:rsid w:val="005B26A1"/>
    <w:rsid w:val="0061062F"/>
    <w:rsid w:val="00613196"/>
    <w:rsid w:val="006147CB"/>
    <w:rsid w:val="00617045"/>
    <w:rsid w:val="0062359B"/>
    <w:rsid w:val="00645D17"/>
    <w:rsid w:val="006A4720"/>
    <w:rsid w:val="006B0B1A"/>
    <w:rsid w:val="006B6E8D"/>
    <w:rsid w:val="006E6551"/>
    <w:rsid w:val="007128FB"/>
    <w:rsid w:val="00720F8E"/>
    <w:rsid w:val="00763216"/>
    <w:rsid w:val="007818DB"/>
    <w:rsid w:val="007C5EDA"/>
    <w:rsid w:val="007E0958"/>
    <w:rsid w:val="007E1041"/>
    <w:rsid w:val="007E446F"/>
    <w:rsid w:val="007F3E45"/>
    <w:rsid w:val="007F7F4F"/>
    <w:rsid w:val="00801005"/>
    <w:rsid w:val="00845C63"/>
    <w:rsid w:val="0089011A"/>
    <w:rsid w:val="008903A5"/>
    <w:rsid w:val="00893734"/>
    <w:rsid w:val="00895AEA"/>
    <w:rsid w:val="008E1FDB"/>
    <w:rsid w:val="0091427E"/>
    <w:rsid w:val="00926B36"/>
    <w:rsid w:val="00934C1A"/>
    <w:rsid w:val="00952DE4"/>
    <w:rsid w:val="00965C47"/>
    <w:rsid w:val="00967EE7"/>
    <w:rsid w:val="00971092"/>
    <w:rsid w:val="009805FA"/>
    <w:rsid w:val="00997FE9"/>
    <w:rsid w:val="00A5185D"/>
    <w:rsid w:val="00A62E44"/>
    <w:rsid w:val="00A81226"/>
    <w:rsid w:val="00AA54D7"/>
    <w:rsid w:val="00AC06DA"/>
    <w:rsid w:val="00AF3F5B"/>
    <w:rsid w:val="00AF53A3"/>
    <w:rsid w:val="00B27842"/>
    <w:rsid w:val="00B43489"/>
    <w:rsid w:val="00B52D89"/>
    <w:rsid w:val="00B65B78"/>
    <w:rsid w:val="00BB4788"/>
    <w:rsid w:val="00BD4337"/>
    <w:rsid w:val="00BF761F"/>
    <w:rsid w:val="00C2271D"/>
    <w:rsid w:val="00C70AA7"/>
    <w:rsid w:val="00C859F0"/>
    <w:rsid w:val="00C87A4F"/>
    <w:rsid w:val="00CE1E60"/>
    <w:rsid w:val="00CF0056"/>
    <w:rsid w:val="00CF3C4F"/>
    <w:rsid w:val="00D029B3"/>
    <w:rsid w:val="00D06872"/>
    <w:rsid w:val="00D13CDE"/>
    <w:rsid w:val="00D277FC"/>
    <w:rsid w:val="00D400A2"/>
    <w:rsid w:val="00D50077"/>
    <w:rsid w:val="00D5202C"/>
    <w:rsid w:val="00D61E2E"/>
    <w:rsid w:val="00D87762"/>
    <w:rsid w:val="00DF70CE"/>
    <w:rsid w:val="00E92EB2"/>
    <w:rsid w:val="00E95206"/>
    <w:rsid w:val="00EA468B"/>
    <w:rsid w:val="00EB36ED"/>
    <w:rsid w:val="00EB4947"/>
    <w:rsid w:val="00EE310B"/>
    <w:rsid w:val="00EF22C3"/>
    <w:rsid w:val="00EF54A2"/>
    <w:rsid w:val="00F05609"/>
    <w:rsid w:val="00F10EE6"/>
    <w:rsid w:val="00F23A72"/>
    <w:rsid w:val="00F71240"/>
    <w:rsid w:val="00F83D52"/>
    <w:rsid w:val="00FA0197"/>
    <w:rsid w:val="00FA18CB"/>
    <w:rsid w:val="00FB0DC1"/>
    <w:rsid w:val="00FB28DE"/>
    <w:rsid w:val="00FE06C0"/>
    <w:rsid w:val="00FE17B3"/>
    <w:rsid w:val="00FF675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F91A7"/>
  <w15:docId w15:val="{B209B798-7D07-4F3B-AD63-E46C23A29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pPr>
        <w:tabs>
          <w:tab w:val="left" w:pos="340"/>
          <w:tab w:val="left" w:pos="680"/>
        </w:tabs>
        <w:ind w:firstLine="22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D17"/>
  </w:style>
  <w:style w:type="paragraph" w:styleId="Ttulo1">
    <w:name w:val="heading 1"/>
    <w:basedOn w:val="Normal"/>
    <w:next w:val="Normal"/>
    <w:uiPriority w:val="9"/>
    <w:qFormat/>
    <w:pPr>
      <w:keepNext/>
      <w:keepLines/>
      <w:spacing w:before="400" w:after="200"/>
      <w:ind w:firstLine="0"/>
      <w:jc w:val="center"/>
      <w:outlineLvl w:val="0"/>
    </w:pPr>
    <w:rPr>
      <w:smallCaps/>
      <w:sz w:val="16"/>
      <w:szCs w:val="16"/>
    </w:rPr>
  </w:style>
  <w:style w:type="paragraph" w:styleId="Ttulo2">
    <w:name w:val="heading 2"/>
    <w:basedOn w:val="Normal"/>
    <w:next w:val="Normal"/>
    <w:uiPriority w:val="9"/>
    <w:semiHidden/>
    <w:unhideWhenUsed/>
    <w:qFormat/>
    <w:pPr>
      <w:keepNext/>
      <w:keepLines/>
      <w:spacing w:before="300" w:after="150"/>
      <w:ind w:firstLine="0"/>
      <w:jc w:val="left"/>
      <w:outlineLvl w:val="1"/>
    </w:pPr>
    <w:rPr>
      <w:i/>
    </w:rPr>
  </w:style>
  <w:style w:type="paragraph" w:styleId="Ttulo3">
    <w:name w:val="heading 3"/>
    <w:basedOn w:val="Normal"/>
    <w:next w:val="Normal"/>
    <w:uiPriority w:val="9"/>
    <w:semiHidden/>
    <w:unhideWhenUsed/>
    <w:qFormat/>
    <w:pPr>
      <w:keepNext/>
      <w:keepLines/>
      <w:spacing w:before="150"/>
      <w:ind w:firstLine="0"/>
      <w:jc w:val="left"/>
      <w:outlineLvl w:val="2"/>
    </w:pPr>
    <w:rPr>
      <w:i/>
    </w:rPr>
  </w:style>
  <w:style w:type="paragraph" w:styleId="Ttulo4">
    <w:name w:val="heading 4"/>
    <w:basedOn w:val="Normal"/>
    <w:next w:val="Normal"/>
    <w:uiPriority w:val="9"/>
    <w:semiHidden/>
    <w:unhideWhenUsed/>
    <w:qFormat/>
    <w:pPr>
      <w:keepNext/>
      <w:keepLines/>
      <w:spacing w:before="300" w:after="150"/>
      <w:ind w:firstLine="0"/>
      <w:jc w:val="left"/>
      <w:outlineLvl w:val="3"/>
    </w:pPr>
    <w:rPr>
      <w:i/>
    </w:rPr>
  </w:style>
  <w:style w:type="paragraph" w:styleId="Ttulo5">
    <w:name w:val="heading 5"/>
    <w:basedOn w:val="Normal"/>
    <w:next w:val="Normal"/>
    <w:uiPriority w:val="9"/>
    <w:semiHidden/>
    <w:unhideWhenUsed/>
    <w:qFormat/>
    <w:pPr>
      <w:keepNext/>
      <w:keepLines/>
      <w:spacing w:before="150"/>
      <w:ind w:firstLine="0"/>
      <w:jc w:val="left"/>
      <w:outlineLvl w:val="4"/>
    </w:pPr>
    <w:rPr>
      <w:i/>
    </w:rPr>
  </w:style>
  <w:style w:type="paragraph" w:styleId="Ttulo6">
    <w:name w:val="heading 6"/>
    <w:basedOn w:val="Normal"/>
    <w:next w:val="Normal"/>
    <w:uiPriority w:val="9"/>
    <w:semiHidden/>
    <w:unhideWhenUsed/>
    <w:qFormat/>
    <w:pPr>
      <w:keepNext/>
      <w:keepLines/>
      <w:spacing w:before="240" w:after="60"/>
      <w:ind w:firstLine="0"/>
      <w:jc w:val="left"/>
      <w:outlineLvl w:val="5"/>
    </w:pPr>
    <w:rPr>
      <w:i/>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240" w:after="60"/>
      <w:jc w:val="center"/>
    </w:pPr>
    <w:rPr>
      <w:rFonts w:ascii="Arial" w:eastAsia="Arial" w:hAnsi="Arial" w:cs="Arial"/>
      <w:b/>
      <w:sz w:val="32"/>
      <w:szCs w:val="32"/>
    </w:rPr>
  </w:style>
  <w:style w:type="paragraph" w:styleId="Subttulo">
    <w:name w:val="Subtitle"/>
    <w:basedOn w:val="Normal"/>
    <w:next w:val="Normal"/>
    <w:uiPriority w:val="11"/>
    <w:qFormat/>
  </w:style>
  <w:style w:type="table" w:customStyle="1" w:styleId="a">
    <w:basedOn w:val="TableNormal"/>
    <w:tblPr>
      <w:tblStyleRowBandSize w:val="1"/>
      <w:tblStyleColBandSize w:val="1"/>
      <w:tblCellMar>
        <w:top w:w="11" w:type="dxa"/>
        <w:left w:w="57" w:type="dxa"/>
        <w:bottom w:w="11" w:type="dxa"/>
        <w:right w:w="57"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PargrafodaLista">
    <w:name w:val="List Paragraph"/>
    <w:basedOn w:val="Normal"/>
    <w:uiPriority w:val="34"/>
    <w:qFormat/>
    <w:rsid w:val="00613196"/>
    <w:pPr>
      <w:ind w:left="720"/>
      <w:contextualSpacing/>
    </w:pPr>
  </w:style>
  <w:style w:type="table" w:styleId="Tabelacomgrade">
    <w:name w:val="Table Grid"/>
    <w:basedOn w:val="Tabelanormal"/>
    <w:uiPriority w:val="39"/>
    <w:rsid w:val="001B75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implesTabela21">
    <w:name w:val="Simples Tabela 21"/>
    <w:basedOn w:val="Tabelanormal"/>
    <w:uiPriority w:val="42"/>
    <w:rsid w:val="00A5185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TextodoEspaoReservado">
    <w:name w:val="Placeholder Text"/>
    <w:basedOn w:val="Fontepargpadro"/>
    <w:uiPriority w:val="99"/>
    <w:semiHidden/>
    <w:rsid w:val="001018CF"/>
    <w:rPr>
      <w:color w:val="666666"/>
    </w:rPr>
  </w:style>
  <w:style w:type="character" w:styleId="Hyperlink">
    <w:name w:val="Hyperlink"/>
    <w:basedOn w:val="Fontepargpadro"/>
    <w:uiPriority w:val="99"/>
    <w:unhideWhenUsed/>
    <w:rsid w:val="00240946"/>
    <w:rPr>
      <w:color w:val="0000FF" w:themeColor="hyperlink"/>
      <w:u w:val="single"/>
    </w:rPr>
  </w:style>
  <w:style w:type="character" w:customStyle="1" w:styleId="MenoPendente1">
    <w:name w:val="Menção Pendente1"/>
    <w:basedOn w:val="Fontepargpadro"/>
    <w:uiPriority w:val="99"/>
    <w:semiHidden/>
    <w:unhideWhenUsed/>
    <w:rsid w:val="00240946"/>
    <w:rPr>
      <w:color w:val="605E5C"/>
      <w:shd w:val="clear" w:color="auto" w:fill="E1DFDD"/>
    </w:rPr>
  </w:style>
  <w:style w:type="paragraph" w:styleId="Textodebalo">
    <w:name w:val="Balloon Text"/>
    <w:basedOn w:val="Normal"/>
    <w:link w:val="TextodebaloChar"/>
    <w:uiPriority w:val="99"/>
    <w:semiHidden/>
    <w:unhideWhenUsed/>
    <w:rsid w:val="00AF53A3"/>
    <w:rPr>
      <w:rFonts w:ascii="Tahoma" w:hAnsi="Tahoma" w:cs="Tahoma"/>
      <w:sz w:val="16"/>
      <w:szCs w:val="16"/>
    </w:rPr>
  </w:style>
  <w:style w:type="character" w:customStyle="1" w:styleId="TextodebaloChar">
    <w:name w:val="Texto de balão Char"/>
    <w:basedOn w:val="Fontepargpadro"/>
    <w:link w:val="Textodebalo"/>
    <w:uiPriority w:val="99"/>
    <w:semiHidden/>
    <w:rsid w:val="00AF53A3"/>
    <w:rPr>
      <w:rFonts w:ascii="Tahoma" w:hAnsi="Tahoma" w:cs="Tahoma"/>
      <w:sz w:val="16"/>
      <w:szCs w:val="16"/>
    </w:rPr>
  </w:style>
  <w:style w:type="character" w:styleId="Refdecomentrio">
    <w:name w:val="annotation reference"/>
    <w:basedOn w:val="Fontepargpadro"/>
    <w:uiPriority w:val="99"/>
    <w:semiHidden/>
    <w:unhideWhenUsed/>
    <w:rsid w:val="00AF53A3"/>
    <w:rPr>
      <w:sz w:val="16"/>
      <w:szCs w:val="16"/>
    </w:rPr>
  </w:style>
  <w:style w:type="paragraph" w:styleId="Textodecomentrio">
    <w:name w:val="annotation text"/>
    <w:basedOn w:val="Normal"/>
    <w:link w:val="TextodecomentrioChar"/>
    <w:uiPriority w:val="99"/>
    <w:semiHidden/>
    <w:unhideWhenUsed/>
    <w:rsid w:val="00AF53A3"/>
  </w:style>
  <w:style w:type="character" w:customStyle="1" w:styleId="TextodecomentrioChar">
    <w:name w:val="Texto de comentário Char"/>
    <w:basedOn w:val="Fontepargpadro"/>
    <w:link w:val="Textodecomentrio"/>
    <w:uiPriority w:val="99"/>
    <w:semiHidden/>
    <w:rsid w:val="00AF53A3"/>
  </w:style>
  <w:style w:type="paragraph" w:styleId="Assuntodocomentrio">
    <w:name w:val="annotation subject"/>
    <w:basedOn w:val="Textodecomentrio"/>
    <w:next w:val="Textodecomentrio"/>
    <w:link w:val="AssuntodocomentrioChar"/>
    <w:uiPriority w:val="99"/>
    <w:semiHidden/>
    <w:unhideWhenUsed/>
    <w:rsid w:val="00AF53A3"/>
    <w:rPr>
      <w:b/>
      <w:bCs/>
    </w:rPr>
  </w:style>
  <w:style w:type="character" w:customStyle="1" w:styleId="AssuntodocomentrioChar">
    <w:name w:val="Assunto do comentário Char"/>
    <w:basedOn w:val="TextodecomentrioChar"/>
    <w:link w:val="Assuntodocomentrio"/>
    <w:uiPriority w:val="99"/>
    <w:semiHidden/>
    <w:rsid w:val="00AF53A3"/>
    <w:rPr>
      <w:b/>
      <w:bCs/>
    </w:rPr>
  </w:style>
  <w:style w:type="paragraph" w:styleId="Reviso">
    <w:name w:val="Revision"/>
    <w:hidden/>
    <w:uiPriority w:val="99"/>
    <w:semiHidden/>
    <w:rsid w:val="00320B98"/>
    <w:pPr>
      <w:tabs>
        <w:tab w:val="clear" w:pos="340"/>
        <w:tab w:val="clear" w:pos="680"/>
      </w:tabs>
      <w:ind w:firstLine="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04275">
      <w:bodyDiv w:val="1"/>
      <w:marLeft w:val="0"/>
      <w:marRight w:val="0"/>
      <w:marTop w:val="0"/>
      <w:marBottom w:val="0"/>
      <w:divBdr>
        <w:top w:val="none" w:sz="0" w:space="0" w:color="auto"/>
        <w:left w:val="none" w:sz="0" w:space="0" w:color="auto"/>
        <w:bottom w:val="none" w:sz="0" w:space="0" w:color="auto"/>
        <w:right w:val="none" w:sz="0" w:space="0" w:color="auto"/>
      </w:divBdr>
    </w:div>
    <w:div w:id="147328483">
      <w:bodyDiv w:val="1"/>
      <w:marLeft w:val="0"/>
      <w:marRight w:val="0"/>
      <w:marTop w:val="0"/>
      <w:marBottom w:val="0"/>
      <w:divBdr>
        <w:top w:val="none" w:sz="0" w:space="0" w:color="auto"/>
        <w:left w:val="none" w:sz="0" w:space="0" w:color="auto"/>
        <w:bottom w:val="none" w:sz="0" w:space="0" w:color="auto"/>
        <w:right w:val="none" w:sz="0" w:space="0" w:color="auto"/>
      </w:divBdr>
      <w:divsChild>
        <w:div w:id="730271942">
          <w:marLeft w:val="480"/>
          <w:marRight w:val="0"/>
          <w:marTop w:val="0"/>
          <w:marBottom w:val="0"/>
          <w:divBdr>
            <w:top w:val="none" w:sz="0" w:space="0" w:color="auto"/>
            <w:left w:val="none" w:sz="0" w:space="0" w:color="auto"/>
            <w:bottom w:val="none" w:sz="0" w:space="0" w:color="auto"/>
            <w:right w:val="none" w:sz="0" w:space="0" w:color="auto"/>
          </w:divBdr>
          <w:divsChild>
            <w:div w:id="10361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02250">
      <w:bodyDiv w:val="1"/>
      <w:marLeft w:val="0"/>
      <w:marRight w:val="0"/>
      <w:marTop w:val="0"/>
      <w:marBottom w:val="0"/>
      <w:divBdr>
        <w:top w:val="none" w:sz="0" w:space="0" w:color="auto"/>
        <w:left w:val="none" w:sz="0" w:space="0" w:color="auto"/>
        <w:bottom w:val="none" w:sz="0" w:space="0" w:color="auto"/>
        <w:right w:val="none" w:sz="0" w:space="0" w:color="auto"/>
      </w:divBdr>
      <w:divsChild>
        <w:div w:id="1086152517">
          <w:marLeft w:val="480"/>
          <w:marRight w:val="0"/>
          <w:marTop w:val="0"/>
          <w:marBottom w:val="0"/>
          <w:divBdr>
            <w:top w:val="none" w:sz="0" w:space="0" w:color="auto"/>
            <w:left w:val="none" w:sz="0" w:space="0" w:color="auto"/>
            <w:bottom w:val="none" w:sz="0" w:space="0" w:color="auto"/>
            <w:right w:val="none" w:sz="0" w:space="0" w:color="auto"/>
          </w:divBdr>
          <w:divsChild>
            <w:div w:id="200346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73931">
      <w:bodyDiv w:val="1"/>
      <w:marLeft w:val="0"/>
      <w:marRight w:val="0"/>
      <w:marTop w:val="0"/>
      <w:marBottom w:val="0"/>
      <w:divBdr>
        <w:top w:val="none" w:sz="0" w:space="0" w:color="auto"/>
        <w:left w:val="none" w:sz="0" w:space="0" w:color="auto"/>
        <w:bottom w:val="none" w:sz="0" w:space="0" w:color="auto"/>
        <w:right w:val="none" w:sz="0" w:space="0" w:color="auto"/>
      </w:divBdr>
      <w:divsChild>
        <w:div w:id="374545755">
          <w:marLeft w:val="0"/>
          <w:marRight w:val="0"/>
          <w:marTop w:val="0"/>
          <w:marBottom w:val="0"/>
          <w:divBdr>
            <w:top w:val="single" w:sz="2" w:space="0" w:color="D9D9E3"/>
            <w:left w:val="single" w:sz="2" w:space="0" w:color="D9D9E3"/>
            <w:bottom w:val="single" w:sz="2" w:space="0" w:color="D9D9E3"/>
            <w:right w:val="single" w:sz="2" w:space="0" w:color="D9D9E3"/>
          </w:divBdr>
          <w:divsChild>
            <w:div w:id="8990984">
              <w:marLeft w:val="0"/>
              <w:marRight w:val="0"/>
              <w:marTop w:val="0"/>
              <w:marBottom w:val="0"/>
              <w:divBdr>
                <w:top w:val="single" w:sz="2" w:space="0" w:color="D9D9E3"/>
                <w:left w:val="single" w:sz="2" w:space="0" w:color="D9D9E3"/>
                <w:bottom w:val="single" w:sz="2" w:space="0" w:color="D9D9E3"/>
                <w:right w:val="single" w:sz="2" w:space="0" w:color="D9D9E3"/>
              </w:divBdr>
              <w:divsChild>
                <w:div w:id="1803766262">
                  <w:marLeft w:val="0"/>
                  <w:marRight w:val="0"/>
                  <w:marTop w:val="0"/>
                  <w:marBottom w:val="0"/>
                  <w:divBdr>
                    <w:top w:val="single" w:sz="2" w:space="0" w:color="D9D9E3"/>
                    <w:left w:val="single" w:sz="2" w:space="0" w:color="D9D9E3"/>
                    <w:bottom w:val="single" w:sz="2" w:space="0" w:color="D9D9E3"/>
                    <w:right w:val="single" w:sz="2" w:space="0" w:color="D9D9E3"/>
                  </w:divBdr>
                  <w:divsChild>
                    <w:div w:id="970135206">
                      <w:marLeft w:val="0"/>
                      <w:marRight w:val="0"/>
                      <w:marTop w:val="0"/>
                      <w:marBottom w:val="0"/>
                      <w:divBdr>
                        <w:top w:val="single" w:sz="2" w:space="0" w:color="D9D9E3"/>
                        <w:left w:val="single" w:sz="2" w:space="0" w:color="D9D9E3"/>
                        <w:bottom w:val="single" w:sz="2" w:space="0" w:color="D9D9E3"/>
                        <w:right w:val="single" w:sz="2" w:space="0" w:color="D9D9E3"/>
                      </w:divBdr>
                      <w:divsChild>
                        <w:div w:id="816728811">
                          <w:marLeft w:val="0"/>
                          <w:marRight w:val="0"/>
                          <w:marTop w:val="0"/>
                          <w:marBottom w:val="0"/>
                          <w:divBdr>
                            <w:top w:val="single" w:sz="2" w:space="0" w:color="auto"/>
                            <w:left w:val="single" w:sz="2" w:space="0" w:color="auto"/>
                            <w:bottom w:val="single" w:sz="6" w:space="0" w:color="auto"/>
                            <w:right w:val="single" w:sz="2" w:space="0" w:color="auto"/>
                          </w:divBdr>
                          <w:divsChild>
                            <w:div w:id="242952052">
                              <w:marLeft w:val="0"/>
                              <w:marRight w:val="0"/>
                              <w:marTop w:val="100"/>
                              <w:marBottom w:val="100"/>
                              <w:divBdr>
                                <w:top w:val="single" w:sz="2" w:space="0" w:color="D9D9E3"/>
                                <w:left w:val="single" w:sz="2" w:space="0" w:color="D9D9E3"/>
                                <w:bottom w:val="single" w:sz="2" w:space="0" w:color="D9D9E3"/>
                                <w:right w:val="single" w:sz="2" w:space="0" w:color="D9D9E3"/>
                              </w:divBdr>
                              <w:divsChild>
                                <w:div w:id="385643862">
                                  <w:marLeft w:val="0"/>
                                  <w:marRight w:val="0"/>
                                  <w:marTop w:val="0"/>
                                  <w:marBottom w:val="0"/>
                                  <w:divBdr>
                                    <w:top w:val="single" w:sz="2" w:space="0" w:color="D9D9E3"/>
                                    <w:left w:val="single" w:sz="2" w:space="0" w:color="D9D9E3"/>
                                    <w:bottom w:val="single" w:sz="2" w:space="0" w:color="D9D9E3"/>
                                    <w:right w:val="single" w:sz="2" w:space="0" w:color="D9D9E3"/>
                                  </w:divBdr>
                                  <w:divsChild>
                                    <w:div w:id="1859811253">
                                      <w:marLeft w:val="0"/>
                                      <w:marRight w:val="0"/>
                                      <w:marTop w:val="0"/>
                                      <w:marBottom w:val="0"/>
                                      <w:divBdr>
                                        <w:top w:val="single" w:sz="2" w:space="0" w:color="D9D9E3"/>
                                        <w:left w:val="single" w:sz="2" w:space="0" w:color="D9D9E3"/>
                                        <w:bottom w:val="single" w:sz="2" w:space="0" w:color="D9D9E3"/>
                                        <w:right w:val="single" w:sz="2" w:space="0" w:color="D9D9E3"/>
                                      </w:divBdr>
                                      <w:divsChild>
                                        <w:div w:id="239754840">
                                          <w:marLeft w:val="0"/>
                                          <w:marRight w:val="0"/>
                                          <w:marTop w:val="0"/>
                                          <w:marBottom w:val="0"/>
                                          <w:divBdr>
                                            <w:top w:val="single" w:sz="2" w:space="0" w:color="D9D9E3"/>
                                            <w:left w:val="single" w:sz="2" w:space="0" w:color="D9D9E3"/>
                                            <w:bottom w:val="single" w:sz="2" w:space="0" w:color="D9D9E3"/>
                                            <w:right w:val="single" w:sz="2" w:space="0" w:color="D9D9E3"/>
                                          </w:divBdr>
                                          <w:divsChild>
                                            <w:div w:id="2029594894">
                                              <w:marLeft w:val="0"/>
                                              <w:marRight w:val="0"/>
                                              <w:marTop w:val="0"/>
                                              <w:marBottom w:val="0"/>
                                              <w:divBdr>
                                                <w:top w:val="single" w:sz="2" w:space="0" w:color="D9D9E3"/>
                                                <w:left w:val="single" w:sz="2" w:space="0" w:color="D9D9E3"/>
                                                <w:bottom w:val="single" w:sz="2" w:space="0" w:color="D9D9E3"/>
                                                <w:right w:val="single" w:sz="2" w:space="0" w:color="D9D9E3"/>
                                              </w:divBdr>
                                              <w:divsChild>
                                                <w:div w:id="1097599780">
                                                  <w:marLeft w:val="0"/>
                                                  <w:marRight w:val="0"/>
                                                  <w:marTop w:val="0"/>
                                                  <w:marBottom w:val="0"/>
                                                  <w:divBdr>
                                                    <w:top w:val="single" w:sz="2" w:space="0" w:color="D9D9E3"/>
                                                    <w:left w:val="single" w:sz="2" w:space="0" w:color="D9D9E3"/>
                                                    <w:bottom w:val="single" w:sz="2" w:space="0" w:color="D9D9E3"/>
                                                    <w:right w:val="single" w:sz="2" w:space="0" w:color="D9D9E3"/>
                                                  </w:divBdr>
                                                  <w:divsChild>
                                                    <w:div w:id="1093235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32977877">
          <w:marLeft w:val="0"/>
          <w:marRight w:val="0"/>
          <w:marTop w:val="0"/>
          <w:marBottom w:val="0"/>
          <w:divBdr>
            <w:top w:val="none" w:sz="0" w:space="0" w:color="auto"/>
            <w:left w:val="none" w:sz="0" w:space="0" w:color="auto"/>
            <w:bottom w:val="none" w:sz="0" w:space="0" w:color="auto"/>
            <w:right w:val="none" w:sz="0" w:space="0" w:color="auto"/>
          </w:divBdr>
        </w:div>
      </w:divsChild>
    </w:div>
    <w:div w:id="429160350">
      <w:bodyDiv w:val="1"/>
      <w:marLeft w:val="0"/>
      <w:marRight w:val="0"/>
      <w:marTop w:val="0"/>
      <w:marBottom w:val="0"/>
      <w:divBdr>
        <w:top w:val="none" w:sz="0" w:space="0" w:color="auto"/>
        <w:left w:val="none" w:sz="0" w:space="0" w:color="auto"/>
        <w:bottom w:val="none" w:sz="0" w:space="0" w:color="auto"/>
        <w:right w:val="none" w:sz="0" w:space="0" w:color="auto"/>
      </w:divBdr>
    </w:div>
    <w:div w:id="449476584">
      <w:bodyDiv w:val="1"/>
      <w:marLeft w:val="0"/>
      <w:marRight w:val="0"/>
      <w:marTop w:val="0"/>
      <w:marBottom w:val="0"/>
      <w:divBdr>
        <w:top w:val="none" w:sz="0" w:space="0" w:color="auto"/>
        <w:left w:val="none" w:sz="0" w:space="0" w:color="auto"/>
        <w:bottom w:val="none" w:sz="0" w:space="0" w:color="auto"/>
        <w:right w:val="none" w:sz="0" w:space="0" w:color="auto"/>
      </w:divBdr>
      <w:divsChild>
        <w:div w:id="706028707">
          <w:marLeft w:val="480"/>
          <w:marRight w:val="0"/>
          <w:marTop w:val="0"/>
          <w:marBottom w:val="0"/>
          <w:divBdr>
            <w:top w:val="none" w:sz="0" w:space="0" w:color="auto"/>
            <w:left w:val="none" w:sz="0" w:space="0" w:color="auto"/>
            <w:bottom w:val="none" w:sz="0" w:space="0" w:color="auto"/>
            <w:right w:val="none" w:sz="0" w:space="0" w:color="auto"/>
          </w:divBdr>
          <w:divsChild>
            <w:div w:id="96785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89356">
      <w:bodyDiv w:val="1"/>
      <w:marLeft w:val="0"/>
      <w:marRight w:val="0"/>
      <w:marTop w:val="0"/>
      <w:marBottom w:val="0"/>
      <w:divBdr>
        <w:top w:val="none" w:sz="0" w:space="0" w:color="auto"/>
        <w:left w:val="none" w:sz="0" w:space="0" w:color="auto"/>
        <w:bottom w:val="none" w:sz="0" w:space="0" w:color="auto"/>
        <w:right w:val="none" w:sz="0" w:space="0" w:color="auto"/>
      </w:divBdr>
      <w:divsChild>
        <w:div w:id="1610579564">
          <w:marLeft w:val="480"/>
          <w:marRight w:val="0"/>
          <w:marTop w:val="0"/>
          <w:marBottom w:val="0"/>
          <w:divBdr>
            <w:top w:val="none" w:sz="0" w:space="0" w:color="auto"/>
            <w:left w:val="none" w:sz="0" w:space="0" w:color="auto"/>
            <w:bottom w:val="none" w:sz="0" w:space="0" w:color="auto"/>
            <w:right w:val="none" w:sz="0" w:space="0" w:color="auto"/>
          </w:divBdr>
          <w:divsChild>
            <w:div w:id="174229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854655">
      <w:bodyDiv w:val="1"/>
      <w:marLeft w:val="0"/>
      <w:marRight w:val="0"/>
      <w:marTop w:val="0"/>
      <w:marBottom w:val="0"/>
      <w:divBdr>
        <w:top w:val="none" w:sz="0" w:space="0" w:color="auto"/>
        <w:left w:val="none" w:sz="0" w:space="0" w:color="auto"/>
        <w:bottom w:val="none" w:sz="0" w:space="0" w:color="auto"/>
        <w:right w:val="none" w:sz="0" w:space="0" w:color="auto"/>
      </w:divBdr>
    </w:div>
    <w:div w:id="560991577">
      <w:bodyDiv w:val="1"/>
      <w:marLeft w:val="0"/>
      <w:marRight w:val="0"/>
      <w:marTop w:val="0"/>
      <w:marBottom w:val="0"/>
      <w:divBdr>
        <w:top w:val="none" w:sz="0" w:space="0" w:color="auto"/>
        <w:left w:val="none" w:sz="0" w:space="0" w:color="auto"/>
        <w:bottom w:val="none" w:sz="0" w:space="0" w:color="auto"/>
        <w:right w:val="none" w:sz="0" w:space="0" w:color="auto"/>
      </w:divBdr>
      <w:divsChild>
        <w:div w:id="1588271240">
          <w:marLeft w:val="0"/>
          <w:marRight w:val="0"/>
          <w:marTop w:val="0"/>
          <w:marBottom w:val="0"/>
          <w:divBdr>
            <w:top w:val="none" w:sz="0" w:space="0" w:color="auto"/>
            <w:left w:val="none" w:sz="0" w:space="0" w:color="auto"/>
            <w:bottom w:val="none" w:sz="0" w:space="0" w:color="auto"/>
            <w:right w:val="none" w:sz="0" w:space="0" w:color="auto"/>
          </w:divBdr>
          <w:divsChild>
            <w:div w:id="1637220933">
              <w:marLeft w:val="0"/>
              <w:marRight w:val="0"/>
              <w:marTop w:val="0"/>
              <w:marBottom w:val="0"/>
              <w:divBdr>
                <w:top w:val="none" w:sz="0" w:space="0" w:color="auto"/>
                <w:left w:val="none" w:sz="0" w:space="0" w:color="auto"/>
                <w:bottom w:val="none" w:sz="0" w:space="0" w:color="auto"/>
                <w:right w:val="none" w:sz="0" w:space="0" w:color="auto"/>
              </w:divBdr>
            </w:div>
            <w:div w:id="663970999">
              <w:marLeft w:val="0"/>
              <w:marRight w:val="0"/>
              <w:marTop w:val="0"/>
              <w:marBottom w:val="0"/>
              <w:divBdr>
                <w:top w:val="none" w:sz="0" w:space="0" w:color="auto"/>
                <w:left w:val="none" w:sz="0" w:space="0" w:color="auto"/>
                <w:bottom w:val="none" w:sz="0" w:space="0" w:color="auto"/>
                <w:right w:val="none" w:sz="0" w:space="0" w:color="auto"/>
              </w:divBdr>
            </w:div>
            <w:div w:id="1872720290">
              <w:marLeft w:val="0"/>
              <w:marRight w:val="0"/>
              <w:marTop w:val="0"/>
              <w:marBottom w:val="0"/>
              <w:divBdr>
                <w:top w:val="none" w:sz="0" w:space="0" w:color="auto"/>
                <w:left w:val="none" w:sz="0" w:space="0" w:color="auto"/>
                <w:bottom w:val="none" w:sz="0" w:space="0" w:color="auto"/>
                <w:right w:val="none" w:sz="0" w:space="0" w:color="auto"/>
              </w:divBdr>
            </w:div>
            <w:div w:id="142698816">
              <w:marLeft w:val="0"/>
              <w:marRight w:val="0"/>
              <w:marTop w:val="0"/>
              <w:marBottom w:val="0"/>
              <w:divBdr>
                <w:top w:val="none" w:sz="0" w:space="0" w:color="auto"/>
                <w:left w:val="none" w:sz="0" w:space="0" w:color="auto"/>
                <w:bottom w:val="none" w:sz="0" w:space="0" w:color="auto"/>
                <w:right w:val="none" w:sz="0" w:space="0" w:color="auto"/>
              </w:divBdr>
            </w:div>
            <w:div w:id="1567495311">
              <w:marLeft w:val="0"/>
              <w:marRight w:val="0"/>
              <w:marTop w:val="0"/>
              <w:marBottom w:val="0"/>
              <w:divBdr>
                <w:top w:val="none" w:sz="0" w:space="0" w:color="auto"/>
                <w:left w:val="none" w:sz="0" w:space="0" w:color="auto"/>
                <w:bottom w:val="none" w:sz="0" w:space="0" w:color="auto"/>
                <w:right w:val="none" w:sz="0" w:space="0" w:color="auto"/>
              </w:divBdr>
            </w:div>
            <w:div w:id="1154831112">
              <w:marLeft w:val="0"/>
              <w:marRight w:val="0"/>
              <w:marTop w:val="0"/>
              <w:marBottom w:val="0"/>
              <w:divBdr>
                <w:top w:val="none" w:sz="0" w:space="0" w:color="auto"/>
                <w:left w:val="none" w:sz="0" w:space="0" w:color="auto"/>
                <w:bottom w:val="none" w:sz="0" w:space="0" w:color="auto"/>
                <w:right w:val="none" w:sz="0" w:space="0" w:color="auto"/>
              </w:divBdr>
            </w:div>
            <w:div w:id="1921786506">
              <w:marLeft w:val="0"/>
              <w:marRight w:val="0"/>
              <w:marTop w:val="0"/>
              <w:marBottom w:val="0"/>
              <w:divBdr>
                <w:top w:val="none" w:sz="0" w:space="0" w:color="auto"/>
                <w:left w:val="none" w:sz="0" w:space="0" w:color="auto"/>
                <w:bottom w:val="none" w:sz="0" w:space="0" w:color="auto"/>
                <w:right w:val="none" w:sz="0" w:space="0" w:color="auto"/>
              </w:divBdr>
            </w:div>
            <w:div w:id="666828967">
              <w:marLeft w:val="0"/>
              <w:marRight w:val="0"/>
              <w:marTop w:val="0"/>
              <w:marBottom w:val="0"/>
              <w:divBdr>
                <w:top w:val="none" w:sz="0" w:space="0" w:color="auto"/>
                <w:left w:val="none" w:sz="0" w:space="0" w:color="auto"/>
                <w:bottom w:val="none" w:sz="0" w:space="0" w:color="auto"/>
                <w:right w:val="none" w:sz="0" w:space="0" w:color="auto"/>
              </w:divBdr>
            </w:div>
            <w:div w:id="35395223">
              <w:marLeft w:val="0"/>
              <w:marRight w:val="0"/>
              <w:marTop w:val="0"/>
              <w:marBottom w:val="0"/>
              <w:divBdr>
                <w:top w:val="none" w:sz="0" w:space="0" w:color="auto"/>
                <w:left w:val="none" w:sz="0" w:space="0" w:color="auto"/>
                <w:bottom w:val="none" w:sz="0" w:space="0" w:color="auto"/>
                <w:right w:val="none" w:sz="0" w:space="0" w:color="auto"/>
              </w:divBdr>
            </w:div>
            <w:div w:id="1084456580">
              <w:marLeft w:val="0"/>
              <w:marRight w:val="0"/>
              <w:marTop w:val="0"/>
              <w:marBottom w:val="0"/>
              <w:divBdr>
                <w:top w:val="none" w:sz="0" w:space="0" w:color="auto"/>
                <w:left w:val="none" w:sz="0" w:space="0" w:color="auto"/>
                <w:bottom w:val="none" w:sz="0" w:space="0" w:color="auto"/>
                <w:right w:val="none" w:sz="0" w:space="0" w:color="auto"/>
              </w:divBdr>
            </w:div>
            <w:div w:id="1173644045">
              <w:marLeft w:val="0"/>
              <w:marRight w:val="0"/>
              <w:marTop w:val="0"/>
              <w:marBottom w:val="0"/>
              <w:divBdr>
                <w:top w:val="none" w:sz="0" w:space="0" w:color="auto"/>
                <w:left w:val="none" w:sz="0" w:space="0" w:color="auto"/>
                <w:bottom w:val="none" w:sz="0" w:space="0" w:color="auto"/>
                <w:right w:val="none" w:sz="0" w:space="0" w:color="auto"/>
              </w:divBdr>
            </w:div>
            <w:div w:id="50563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1108">
      <w:bodyDiv w:val="1"/>
      <w:marLeft w:val="0"/>
      <w:marRight w:val="0"/>
      <w:marTop w:val="0"/>
      <w:marBottom w:val="0"/>
      <w:divBdr>
        <w:top w:val="none" w:sz="0" w:space="0" w:color="auto"/>
        <w:left w:val="none" w:sz="0" w:space="0" w:color="auto"/>
        <w:bottom w:val="none" w:sz="0" w:space="0" w:color="auto"/>
        <w:right w:val="none" w:sz="0" w:space="0" w:color="auto"/>
      </w:divBdr>
    </w:div>
    <w:div w:id="979923039">
      <w:bodyDiv w:val="1"/>
      <w:marLeft w:val="0"/>
      <w:marRight w:val="0"/>
      <w:marTop w:val="0"/>
      <w:marBottom w:val="0"/>
      <w:divBdr>
        <w:top w:val="none" w:sz="0" w:space="0" w:color="auto"/>
        <w:left w:val="none" w:sz="0" w:space="0" w:color="auto"/>
        <w:bottom w:val="none" w:sz="0" w:space="0" w:color="auto"/>
        <w:right w:val="none" w:sz="0" w:space="0" w:color="auto"/>
      </w:divBdr>
    </w:div>
    <w:div w:id="1451706622">
      <w:bodyDiv w:val="1"/>
      <w:marLeft w:val="0"/>
      <w:marRight w:val="0"/>
      <w:marTop w:val="0"/>
      <w:marBottom w:val="0"/>
      <w:divBdr>
        <w:top w:val="none" w:sz="0" w:space="0" w:color="auto"/>
        <w:left w:val="none" w:sz="0" w:space="0" w:color="auto"/>
        <w:bottom w:val="none" w:sz="0" w:space="0" w:color="auto"/>
        <w:right w:val="none" w:sz="0" w:space="0" w:color="auto"/>
      </w:divBdr>
      <w:divsChild>
        <w:div w:id="2067727883">
          <w:marLeft w:val="480"/>
          <w:marRight w:val="0"/>
          <w:marTop w:val="0"/>
          <w:marBottom w:val="0"/>
          <w:divBdr>
            <w:top w:val="none" w:sz="0" w:space="0" w:color="auto"/>
            <w:left w:val="none" w:sz="0" w:space="0" w:color="auto"/>
            <w:bottom w:val="none" w:sz="0" w:space="0" w:color="auto"/>
            <w:right w:val="none" w:sz="0" w:space="0" w:color="auto"/>
          </w:divBdr>
          <w:divsChild>
            <w:div w:id="189477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675556">
      <w:bodyDiv w:val="1"/>
      <w:marLeft w:val="0"/>
      <w:marRight w:val="0"/>
      <w:marTop w:val="0"/>
      <w:marBottom w:val="0"/>
      <w:divBdr>
        <w:top w:val="none" w:sz="0" w:space="0" w:color="auto"/>
        <w:left w:val="none" w:sz="0" w:space="0" w:color="auto"/>
        <w:bottom w:val="none" w:sz="0" w:space="0" w:color="auto"/>
        <w:right w:val="none" w:sz="0" w:space="0" w:color="auto"/>
      </w:divBdr>
      <w:divsChild>
        <w:div w:id="1691419477">
          <w:marLeft w:val="480"/>
          <w:marRight w:val="0"/>
          <w:marTop w:val="0"/>
          <w:marBottom w:val="0"/>
          <w:divBdr>
            <w:top w:val="none" w:sz="0" w:space="0" w:color="auto"/>
            <w:left w:val="none" w:sz="0" w:space="0" w:color="auto"/>
            <w:bottom w:val="none" w:sz="0" w:space="0" w:color="auto"/>
            <w:right w:val="none" w:sz="0" w:space="0" w:color="auto"/>
          </w:divBdr>
          <w:divsChild>
            <w:div w:id="6272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05447">
      <w:bodyDiv w:val="1"/>
      <w:marLeft w:val="0"/>
      <w:marRight w:val="0"/>
      <w:marTop w:val="0"/>
      <w:marBottom w:val="0"/>
      <w:divBdr>
        <w:top w:val="none" w:sz="0" w:space="0" w:color="auto"/>
        <w:left w:val="none" w:sz="0" w:space="0" w:color="auto"/>
        <w:bottom w:val="none" w:sz="0" w:space="0" w:color="auto"/>
        <w:right w:val="none" w:sz="0" w:space="0" w:color="auto"/>
      </w:divBdr>
      <w:divsChild>
        <w:div w:id="504710144">
          <w:marLeft w:val="480"/>
          <w:marRight w:val="0"/>
          <w:marTop w:val="0"/>
          <w:marBottom w:val="0"/>
          <w:divBdr>
            <w:top w:val="none" w:sz="0" w:space="0" w:color="auto"/>
            <w:left w:val="none" w:sz="0" w:space="0" w:color="auto"/>
            <w:bottom w:val="none" w:sz="0" w:space="0" w:color="auto"/>
            <w:right w:val="none" w:sz="0" w:space="0" w:color="auto"/>
          </w:divBdr>
          <w:divsChild>
            <w:div w:id="161798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04334">
      <w:bodyDiv w:val="1"/>
      <w:marLeft w:val="0"/>
      <w:marRight w:val="0"/>
      <w:marTop w:val="0"/>
      <w:marBottom w:val="0"/>
      <w:divBdr>
        <w:top w:val="none" w:sz="0" w:space="0" w:color="auto"/>
        <w:left w:val="none" w:sz="0" w:space="0" w:color="auto"/>
        <w:bottom w:val="none" w:sz="0" w:space="0" w:color="auto"/>
        <w:right w:val="none" w:sz="0" w:space="0" w:color="auto"/>
      </w:divBdr>
    </w:div>
    <w:div w:id="1782341815">
      <w:bodyDiv w:val="1"/>
      <w:marLeft w:val="0"/>
      <w:marRight w:val="0"/>
      <w:marTop w:val="0"/>
      <w:marBottom w:val="0"/>
      <w:divBdr>
        <w:top w:val="none" w:sz="0" w:space="0" w:color="auto"/>
        <w:left w:val="none" w:sz="0" w:space="0" w:color="auto"/>
        <w:bottom w:val="none" w:sz="0" w:space="0" w:color="auto"/>
        <w:right w:val="none" w:sz="0" w:space="0" w:color="auto"/>
      </w:divBdr>
      <w:divsChild>
        <w:div w:id="1556161154">
          <w:marLeft w:val="480"/>
          <w:marRight w:val="0"/>
          <w:marTop w:val="0"/>
          <w:marBottom w:val="0"/>
          <w:divBdr>
            <w:top w:val="none" w:sz="0" w:space="0" w:color="auto"/>
            <w:left w:val="none" w:sz="0" w:space="0" w:color="auto"/>
            <w:bottom w:val="none" w:sz="0" w:space="0" w:color="auto"/>
            <w:right w:val="none" w:sz="0" w:space="0" w:color="auto"/>
          </w:divBdr>
          <w:divsChild>
            <w:div w:id="111247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764401">
      <w:bodyDiv w:val="1"/>
      <w:marLeft w:val="0"/>
      <w:marRight w:val="0"/>
      <w:marTop w:val="0"/>
      <w:marBottom w:val="0"/>
      <w:divBdr>
        <w:top w:val="none" w:sz="0" w:space="0" w:color="auto"/>
        <w:left w:val="none" w:sz="0" w:space="0" w:color="auto"/>
        <w:bottom w:val="none" w:sz="0" w:space="0" w:color="auto"/>
        <w:right w:val="none" w:sz="0" w:space="0" w:color="auto"/>
      </w:divBdr>
    </w:div>
    <w:div w:id="2126264744">
      <w:bodyDiv w:val="1"/>
      <w:marLeft w:val="0"/>
      <w:marRight w:val="0"/>
      <w:marTop w:val="0"/>
      <w:marBottom w:val="0"/>
      <w:divBdr>
        <w:top w:val="none" w:sz="0" w:space="0" w:color="auto"/>
        <w:left w:val="none" w:sz="0" w:space="0" w:color="auto"/>
        <w:bottom w:val="none" w:sz="0" w:space="0" w:color="auto"/>
        <w:right w:val="none" w:sz="0" w:space="0" w:color="auto"/>
      </w:divBdr>
      <w:divsChild>
        <w:div w:id="1608804856">
          <w:marLeft w:val="480"/>
          <w:marRight w:val="0"/>
          <w:marTop w:val="0"/>
          <w:marBottom w:val="0"/>
          <w:divBdr>
            <w:top w:val="none" w:sz="0" w:space="0" w:color="auto"/>
            <w:left w:val="none" w:sz="0" w:space="0" w:color="auto"/>
            <w:bottom w:val="none" w:sz="0" w:space="0" w:color="auto"/>
            <w:right w:val="none" w:sz="0" w:space="0" w:color="auto"/>
          </w:divBdr>
          <w:divsChild>
            <w:div w:id="18595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95207">
      <w:bodyDiv w:val="1"/>
      <w:marLeft w:val="0"/>
      <w:marRight w:val="0"/>
      <w:marTop w:val="0"/>
      <w:marBottom w:val="0"/>
      <w:divBdr>
        <w:top w:val="none" w:sz="0" w:space="0" w:color="auto"/>
        <w:left w:val="none" w:sz="0" w:space="0" w:color="auto"/>
        <w:bottom w:val="none" w:sz="0" w:space="0" w:color="auto"/>
        <w:right w:val="none" w:sz="0" w:space="0" w:color="auto"/>
      </w:divBdr>
      <w:divsChild>
        <w:div w:id="880437655">
          <w:marLeft w:val="480"/>
          <w:marRight w:val="0"/>
          <w:marTop w:val="0"/>
          <w:marBottom w:val="0"/>
          <w:divBdr>
            <w:top w:val="none" w:sz="0" w:space="0" w:color="auto"/>
            <w:left w:val="none" w:sz="0" w:space="0" w:color="auto"/>
            <w:bottom w:val="none" w:sz="0" w:space="0" w:color="auto"/>
            <w:right w:val="none" w:sz="0" w:space="0" w:color="auto"/>
          </w:divBdr>
          <w:divsChild>
            <w:div w:id="140950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6/09/relationships/commentsIds" Target="commentsIds.xm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eader" Target="header1.xml"/><Relationship Id="rId12" Type="http://schemas.microsoft.com/office/2011/relationships/commentsExtended" Target="commentsExtended.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image" Target="media/image11.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3522</TotalTime>
  <Pages>1</Pages>
  <Words>4813</Words>
  <Characters>25996</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Casali</dc:creator>
  <cp:lastModifiedBy>usuario</cp:lastModifiedBy>
  <cp:revision>4</cp:revision>
  <dcterms:created xsi:type="dcterms:W3CDTF">2023-11-15T12:27:00Z</dcterms:created>
  <dcterms:modified xsi:type="dcterms:W3CDTF">2023-11-19T22:43:00Z</dcterms:modified>
</cp:coreProperties>
</file>